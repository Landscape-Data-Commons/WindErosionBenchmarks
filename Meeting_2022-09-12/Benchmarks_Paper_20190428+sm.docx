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BAD7E" w14:textId="77777777" w:rsidR="00E67B36" w:rsidRPr="00932F40" w:rsidRDefault="00E67B36" w:rsidP="00E67B36">
      <w:pPr>
        <w:pStyle w:val="NoSpacing"/>
        <w:spacing w:line="360" w:lineRule="auto"/>
        <w:rPr>
          <w:b/>
          <w:sz w:val="24"/>
          <w:szCs w:val="24"/>
        </w:rPr>
      </w:pPr>
      <w:r>
        <w:rPr>
          <w:b/>
          <w:sz w:val="24"/>
          <w:szCs w:val="24"/>
        </w:rPr>
        <w:t xml:space="preserve">Indicators and </w:t>
      </w:r>
      <w:r w:rsidRPr="00932F40">
        <w:rPr>
          <w:b/>
          <w:sz w:val="24"/>
          <w:szCs w:val="24"/>
        </w:rPr>
        <w:t xml:space="preserve">benchmarks </w:t>
      </w:r>
      <w:r>
        <w:rPr>
          <w:b/>
          <w:sz w:val="24"/>
          <w:szCs w:val="24"/>
        </w:rPr>
        <w:t>for</w:t>
      </w:r>
      <w:r w:rsidRPr="00932F40">
        <w:rPr>
          <w:b/>
          <w:sz w:val="24"/>
          <w:szCs w:val="24"/>
        </w:rPr>
        <w:t xml:space="preserve"> </w:t>
      </w:r>
      <w:r>
        <w:rPr>
          <w:b/>
          <w:sz w:val="24"/>
          <w:szCs w:val="24"/>
        </w:rPr>
        <w:t>wind erosion monitoring,</w:t>
      </w:r>
      <w:r w:rsidRPr="00932F40">
        <w:rPr>
          <w:b/>
          <w:sz w:val="24"/>
          <w:szCs w:val="24"/>
        </w:rPr>
        <w:t xml:space="preserve"> assessment</w:t>
      </w:r>
      <w:r>
        <w:rPr>
          <w:b/>
          <w:sz w:val="24"/>
          <w:szCs w:val="24"/>
        </w:rPr>
        <w:t xml:space="preserve"> </w:t>
      </w:r>
      <w:r w:rsidRPr="00932F40">
        <w:rPr>
          <w:b/>
          <w:sz w:val="24"/>
          <w:szCs w:val="24"/>
        </w:rPr>
        <w:t>and management</w:t>
      </w:r>
      <w:r>
        <w:rPr>
          <w:b/>
          <w:sz w:val="24"/>
          <w:szCs w:val="24"/>
        </w:rPr>
        <w:t xml:space="preserve"> </w:t>
      </w:r>
    </w:p>
    <w:p w14:paraId="616BB6C7" w14:textId="77777777" w:rsidR="00E67B36" w:rsidRDefault="00E67B36" w:rsidP="00E67B36">
      <w:pPr>
        <w:pStyle w:val="NoSpacing"/>
        <w:spacing w:line="360" w:lineRule="auto"/>
        <w:contextualSpacing/>
        <w:jc w:val="both"/>
      </w:pPr>
    </w:p>
    <w:p w14:paraId="7C4FE1CE" w14:textId="4B70223F" w:rsidR="00E67B36" w:rsidRPr="003E7B98" w:rsidRDefault="00E67B36" w:rsidP="00E67B36">
      <w:pPr>
        <w:pStyle w:val="NoSpacing"/>
        <w:spacing w:line="360" w:lineRule="auto"/>
        <w:contextualSpacing/>
        <w:jc w:val="both"/>
      </w:pPr>
      <w:r w:rsidRPr="003E7B98">
        <w:t>Nicholas P. Webb</w:t>
      </w:r>
      <w:r w:rsidRPr="003E7B98">
        <w:rPr>
          <w:vertAlign w:val="superscript"/>
        </w:rPr>
        <w:t>1</w:t>
      </w:r>
      <w:r w:rsidRPr="003E7B98">
        <w:t>, Emily Kachergis</w:t>
      </w:r>
      <w:r w:rsidRPr="003E7B98">
        <w:rPr>
          <w:vertAlign w:val="superscript"/>
        </w:rPr>
        <w:t>2</w:t>
      </w:r>
      <w:r w:rsidRPr="003E7B98">
        <w:t>, Scott W. Miller</w:t>
      </w:r>
      <w:r w:rsidRPr="003E7B98">
        <w:rPr>
          <w:vertAlign w:val="superscript"/>
        </w:rPr>
        <w:t>2</w:t>
      </w:r>
      <w:r w:rsidRPr="003E7B98">
        <w:t>, Sarah E. McCord</w:t>
      </w:r>
      <w:r w:rsidRPr="003E7B98">
        <w:rPr>
          <w:vertAlign w:val="superscript"/>
        </w:rPr>
        <w:t>1</w:t>
      </w:r>
      <w:r w:rsidRPr="003E7B98">
        <w:t>, Brandon</w:t>
      </w:r>
      <w:r w:rsidR="00CC1D8C">
        <w:t xml:space="preserve"> T.</w:t>
      </w:r>
      <w:r w:rsidRPr="003E7B98">
        <w:t xml:space="preserve"> Bestelmeyer</w:t>
      </w:r>
      <w:r w:rsidRPr="003E7B98">
        <w:rPr>
          <w:vertAlign w:val="superscript"/>
        </w:rPr>
        <w:t>1</w:t>
      </w:r>
      <w:r w:rsidRPr="003E7B98">
        <w:t xml:space="preserve">, </w:t>
      </w:r>
      <w:r w:rsidRPr="007B4F89">
        <w:t>Joel R. Brown</w:t>
      </w:r>
      <w:r w:rsidRPr="007B4F89">
        <w:rPr>
          <w:vertAlign w:val="superscript"/>
        </w:rPr>
        <w:t>3</w:t>
      </w:r>
      <w:r w:rsidRPr="003E7B98">
        <w:t>, Adrian Chappell</w:t>
      </w:r>
      <w:r w:rsidRPr="003E7B98">
        <w:rPr>
          <w:vertAlign w:val="superscript"/>
        </w:rPr>
        <w:t>4</w:t>
      </w:r>
      <w:r w:rsidRPr="003E7B98">
        <w:t>, Brandon L. Edwards</w:t>
      </w:r>
      <w:r w:rsidRPr="003E7B98">
        <w:rPr>
          <w:vertAlign w:val="superscript"/>
        </w:rPr>
        <w:t>1</w:t>
      </w:r>
      <w:r w:rsidRPr="003E7B98">
        <w:t>, Jeffrey E. Herrick</w:t>
      </w:r>
      <w:r w:rsidRPr="003E7B98">
        <w:rPr>
          <w:vertAlign w:val="superscript"/>
        </w:rPr>
        <w:t>1</w:t>
      </w:r>
      <w:r w:rsidRPr="003E7B98">
        <w:t xml:space="preserve">, </w:t>
      </w:r>
      <w:r w:rsidRPr="00B631EA">
        <w:rPr>
          <w:color w:val="0070C0"/>
        </w:rPr>
        <w:t>Jason W. Karl</w:t>
      </w:r>
      <w:r w:rsidRPr="00B631EA">
        <w:rPr>
          <w:color w:val="0070C0"/>
          <w:vertAlign w:val="superscript"/>
        </w:rPr>
        <w:t>5</w:t>
      </w:r>
      <w:r w:rsidRPr="003E7B98">
        <w:t>, John F. Leys</w:t>
      </w:r>
      <w:r w:rsidRPr="003E7B98">
        <w:rPr>
          <w:vertAlign w:val="superscript"/>
        </w:rPr>
        <w:t>6</w:t>
      </w:r>
      <w:r w:rsidRPr="003E7B98">
        <w:t>, Loretta Metz</w:t>
      </w:r>
      <w:r w:rsidRPr="003E7B98">
        <w:rPr>
          <w:vertAlign w:val="superscript"/>
        </w:rPr>
        <w:t>7</w:t>
      </w:r>
      <w:r w:rsidRPr="003E7B98">
        <w:t xml:space="preserve">, </w:t>
      </w:r>
      <w:r w:rsidRPr="00B631EA">
        <w:rPr>
          <w:color w:val="0070C0"/>
        </w:rPr>
        <w:t>Ste</w:t>
      </w:r>
      <w:r w:rsidR="00181FA0">
        <w:rPr>
          <w:color w:val="0070C0"/>
        </w:rPr>
        <w:t>ph</w:t>
      </w:r>
      <w:r w:rsidRPr="00B631EA">
        <w:rPr>
          <w:color w:val="0070C0"/>
        </w:rPr>
        <w:t>e</w:t>
      </w:r>
      <w:r w:rsidR="00181FA0">
        <w:rPr>
          <w:color w:val="0070C0"/>
        </w:rPr>
        <w:t>n</w:t>
      </w:r>
      <w:r w:rsidRPr="00B631EA">
        <w:rPr>
          <w:color w:val="0070C0"/>
        </w:rPr>
        <w:t xml:space="preserve"> Smarik</w:t>
      </w:r>
      <w:r w:rsidRPr="00B631EA">
        <w:rPr>
          <w:color w:val="0070C0"/>
          <w:vertAlign w:val="superscript"/>
        </w:rPr>
        <w:t>8</w:t>
      </w:r>
      <w:r w:rsidRPr="003E7B98">
        <w:t>, John Tatarko</w:t>
      </w:r>
      <w:r w:rsidRPr="003E7B98">
        <w:rPr>
          <w:vertAlign w:val="superscript"/>
        </w:rPr>
        <w:t>9</w:t>
      </w:r>
      <w:r w:rsidRPr="003E7B98">
        <w:t xml:space="preserve">, </w:t>
      </w:r>
      <w:r w:rsidRPr="00B631EA">
        <w:rPr>
          <w:color w:val="0070C0"/>
        </w:rPr>
        <w:t>Justin W. Van Zee</w:t>
      </w:r>
      <w:r w:rsidRPr="00B631EA">
        <w:rPr>
          <w:color w:val="0070C0"/>
          <w:vertAlign w:val="superscript"/>
        </w:rPr>
        <w:t>1</w:t>
      </w:r>
      <w:r w:rsidRPr="003E7B98">
        <w:t>, Greg Zwicke</w:t>
      </w:r>
      <w:r w:rsidRPr="003E7B98">
        <w:rPr>
          <w:vertAlign w:val="superscript"/>
        </w:rPr>
        <w:t>10</w:t>
      </w:r>
    </w:p>
    <w:p w14:paraId="1F96A329" w14:textId="77777777" w:rsidR="00E67B36" w:rsidRDefault="00E67B36" w:rsidP="00E67B36">
      <w:pPr>
        <w:pStyle w:val="NoSpacing"/>
        <w:spacing w:line="360" w:lineRule="auto"/>
        <w:contextualSpacing/>
        <w:jc w:val="both"/>
      </w:pPr>
    </w:p>
    <w:p w14:paraId="70FE112A" w14:textId="77777777" w:rsidR="00E67B36" w:rsidRDefault="00E67B36" w:rsidP="00E67B36">
      <w:pPr>
        <w:pStyle w:val="NoSpacing"/>
        <w:spacing w:line="360" w:lineRule="auto"/>
        <w:contextualSpacing/>
        <w:jc w:val="both"/>
      </w:pPr>
      <w:r w:rsidRPr="00880B4B">
        <w:rPr>
          <w:vertAlign w:val="superscript"/>
        </w:rPr>
        <w:t>1</w:t>
      </w:r>
      <w:r>
        <w:t xml:space="preserve"> USDA-ARS Jornada Experimental Range, Las Cruces, NM 88003, USA</w:t>
      </w:r>
    </w:p>
    <w:p w14:paraId="5DE57E14" w14:textId="77777777" w:rsidR="00E67B36" w:rsidRDefault="00E67B36" w:rsidP="00E67B36">
      <w:pPr>
        <w:pStyle w:val="NoSpacing"/>
        <w:spacing w:line="360" w:lineRule="auto"/>
        <w:contextualSpacing/>
        <w:jc w:val="both"/>
      </w:pPr>
      <w:r w:rsidRPr="00123FD1">
        <w:rPr>
          <w:vertAlign w:val="superscript"/>
        </w:rPr>
        <w:t>2</w:t>
      </w:r>
      <w:r>
        <w:t xml:space="preserve"> Bureau of Land Management, National Operations Center, Denver, CO 80225, USA</w:t>
      </w:r>
    </w:p>
    <w:p w14:paraId="4822AEFD" w14:textId="77777777" w:rsidR="00E67B36" w:rsidRDefault="00E67B36" w:rsidP="00E67B36">
      <w:pPr>
        <w:pStyle w:val="NoSpacing"/>
        <w:spacing w:line="360" w:lineRule="auto"/>
        <w:contextualSpacing/>
        <w:jc w:val="both"/>
      </w:pPr>
      <w:r>
        <w:rPr>
          <w:vertAlign w:val="superscript"/>
        </w:rPr>
        <w:t>3</w:t>
      </w:r>
      <w:r>
        <w:t xml:space="preserve"> USDA-NRCS Ecological Sites Team, Las Cruces, NM 88003, USA</w:t>
      </w:r>
    </w:p>
    <w:p w14:paraId="75A0050F" w14:textId="77777777" w:rsidR="00E67B36" w:rsidRDefault="00E67B36" w:rsidP="00E67B36">
      <w:pPr>
        <w:pStyle w:val="NoSpacing"/>
        <w:spacing w:line="360" w:lineRule="auto"/>
        <w:contextualSpacing/>
        <w:jc w:val="both"/>
      </w:pPr>
      <w:r>
        <w:rPr>
          <w:vertAlign w:val="superscript"/>
        </w:rPr>
        <w:t>4</w:t>
      </w:r>
      <w:r>
        <w:t xml:space="preserve"> School of Earth and Ocean Sciences, Cardiff University, Cardiff, Wales, UK</w:t>
      </w:r>
    </w:p>
    <w:p w14:paraId="16EF18E5" w14:textId="77777777" w:rsidR="00E67B36" w:rsidRDefault="00E67B36" w:rsidP="00E67B36">
      <w:pPr>
        <w:pStyle w:val="NoSpacing"/>
        <w:spacing w:line="360" w:lineRule="auto"/>
        <w:contextualSpacing/>
        <w:jc w:val="both"/>
      </w:pPr>
      <w:r w:rsidRPr="00880B4B">
        <w:rPr>
          <w:vertAlign w:val="superscript"/>
        </w:rPr>
        <w:t>5</w:t>
      </w:r>
      <w:r>
        <w:t xml:space="preserve"> Department of Forest, Rangeland and Fire Sciences, University of Idaho, Moscow, ID 83844, USA</w:t>
      </w:r>
    </w:p>
    <w:p w14:paraId="6D9ADA30" w14:textId="77777777" w:rsidR="00E67B36" w:rsidRDefault="00E67B36" w:rsidP="00E67B36">
      <w:pPr>
        <w:pStyle w:val="NoSpacing"/>
        <w:spacing w:line="360" w:lineRule="auto"/>
        <w:contextualSpacing/>
        <w:jc w:val="both"/>
      </w:pPr>
      <w:r w:rsidRPr="00880B4B">
        <w:rPr>
          <w:vertAlign w:val="superscript"/>
        </w:rPr>
        <w:t>6</w:t>
      </w:r>
      <w:r>
        <w:t xml:space="preserve"> Knowledge Services Team, Science Division, NSW Environment and Heritage, Gunnedah, Australia</w:t>
      </w:r>
    </w:p>
    <w:p w14:paraId="68B14AD6" w14:textId="77777777" w:rsidR="00E67B36" w:rsidRDefault="00E67B36" w:rsidP="00E67B36">
      <w:pPr>
        <w:pStyle w:val="NoSpacing"/>
        <w:spacing w:line="360" w:lineRule="auto"/>
        <w:contextualSpacing/>
        <w:jc w:val="both"/>
      </w:pPr>
      <w:r w:rsidRPr="00880B4B">
        <w:rPr>
          <w:vertAlign w:val="superscript"/>
        </w:rPr>
        <w:t>7</w:t>
      </w:r>
      <w:r>
        <w:t xml:space="preserve"> USDA-NRCS Resource Assessment Division, CEAP Grazing Lands Team, Temple, TX 76502, USA</w:t>
      </w:r>
    </w:p>
    <w:p w14:paraId="7490E70E" w14:textId="77777777" w:rsidR="00E67B36" w:rsidRDefault="00E67B36" w:rsidP="00E67B36">
      <w:pPr>
        <w:pStyle w:val="NoSpacing"/>
        <w:spacing w:line="360" w:lineRule="auto"/>
        <w:contextualSpacing/>
        <w:jc w:val="both"/>
      </w:pPr>
      <w:r w:rsidRPr="00880B4B">
        <w:rPr>
          <w:vertAlign w:val="superscript"/>
        </w:rPr>
        <w:t>8</w:t>
      </w:r>
      <w:r>
        <w:t xml:space="preserve"> USDA-NRCS Arizona State Office, Phoenix, AZ 850003, USA</w:t>
      </w:r>
    </w:p>
    <w:p w14:paraId="75FCF2D4" w14:textId="77777777" w:rsidR="00E67B36" w:rsidRDefault="00E67B36" w:rsidP="00E67B36">
      <w:pPr>
        <w:pStyle w:val="NoSpacing"/>
        <w:spacing w:line="360" w:lineRule="auto"/>
        <w:contextualSpacing/>
        <w:jc w:val="both"/>
      </w:pPr>
      <w:r w:rsidRPr="0081399B">
        <w:rPr>
          <w:vertAlign w:val="superscript"/>
        </w:rPr>
        <w:t>9</w:t>
      </w:r>
      <w:r>
        <w:t xml:space="preserve"> USDA-ARS Agricultural Systems Research Unit, Fort Collins, CO 80526, USA</w:t>
      </w:r>
    </w:p>
    <w:p w14:paraId="03FC9AD7" w14:textId="77777777" w:rsidR="00E67B36" w:rsidRPr="001D1C22" w:rsidRDefault="00E67B36" w:rsidP="00E67B36">
      <w:pPr>
        <w:pStyle w:val="NoSpacing"/>
        <w:spacing w:line="360" w:lineRule="auto"/>
        <w:contextualSpacing/>
        <w:jc w:val="both"/>
      </w:pPr>
      <w:r w:rsidRPr="006C670D">
        <w:rPr>
          <w:vertAlign w:val="superscript"/>
        </w:rPr>
        <w:t>10</w:t>
      </w:r>
      <w:r>
        <w:t xml:space="preserve"> USDA-NRCS National Air Quality and Atmospheric Change Team, Fort Collins, CO 80526, USA</w:t>
      </w:r>
    </w:p>
    <w:p w14:paraId="0CCCEC45" w14:textId="77777777" w:rsidR="00E67B36" w:rsidRDefault="00E67B36" w:rsidP="00E67B36">
      <w:pPr>
        <w:pStyle w:val="NoSpacing"/>
        <w:spacing w:line="360" w:lineRule="auto"/>
        <w:contextualSpacing/>
        <w:jc w:val="both"/>
      </w:pPr>
    </w:p>
    <w:p w14:paraId="2C90D574" w14:textId="77777777" w:rsidR="00E67B36" w:rsidRDefault="00E67B36" w:rsidP="00E67B36">
      <w:pPr>
        <w:pStyle w:val="NoSpacing"/>
        <w:spacing w:line="360" w:lineRule="auto"/>
        <w:contextualSpacing/>
        <w:jc w:val="both"/>
      </w:pPr>
      <w:r>
        <w:t>Corresponding author:</w:t>
      </w:r>
    </w:p>
    <w:p w14:paraId="4B599A6F" w14:textId="77777777" w:rsidR="00E67B36" w:rsidRDefault="00E67B36" w:rsidP="00E67B36">
      <w:pPr>
        <w:pStyle w:val="NoSpacing"/>
        <w:spacing w:line="360" w:lineRule="auto"/>
        <w:contextualSpacing/>
        <w:jc w:val="both"/>
      </w:pPr>
      <w:r>
        <w:t xml:space="preserve">N.P. Webb, Email: </w:t>
      </w:r>
      <w:hyperlink r:id="rId8" w:history="1">
        <w:r w:rsidRPr="00E4228A">
          <w:rPr>
            <w:rStyle w:val="Hyperlink"/>
          </w:rPr>
          <w:t>nwebb@nmsu.edu</w:t>
        </w:r>
      </w:hyperlink>
      <w:r>
        <w:t xml:space="preserve"> </w:t>
      </w:r>
    </w:p>
    <w:p w14:paraId="47865F41" w14:textId="77777777" w:rsidR="00E67B36" w:rsidRDefault="00E67B36" w:rsidP="00E67B36">
      <w:pPr>
        <w:pStyle w:val="NoSpacing"/>
        <w:spacing w:line="360" w:lineRule="auto"/>
        <w:contextualSpacing/>
        <w:jc w:val="both"/>
      </w:pPr>
    </w:p>
    <w:p w14:paraId="09010CAB" w14:textId="77777777" w:rsidR="00E67B36" w:rsidRDefault="00E67B36" w:rsidP="00E67B36">
      <w:pPr>
        <w:pStyle w:val="NoSpacing"/>
        <w:spacing w:line="360" w:lineRule="auto"/>
        <w:contextualSpacing/>
        <w:jc w:val="both"/>
      </w:pPr>
    </w:p>
    <w:p w14:paraId="084FBD9D" w14:textId="77777777" w:rsidR="00E67B36" w:rsidRDefault="00E67B36" w:rsidP="00E67B36">
      <w:pPr>
        <w:pStyle w:val="NoSpacing"/>
        <w:spacing w:line="360" w:lineRule="auto"/>
        <w:contextualSpacing/>
        <w:jc w:val="both"/>
      </w:pPr>
      <w:r>
        <w:t xml:space="preserve">For submission to: </w:t>
      </w:r>
      <w:r w:rsidRPr="00464F5B">
        <w:rPr>
          <w:i/>
        </w:rPr>
        <w:t>Ecological Indicators</w:t>
      </w:r>
    </w:p>
    <w:p w14:paraId="7629DA11" w14:textId="77777777" w:rsidR="00E67B36" w:rsidRDefault="00E67B36" w:rsidP="00E67B36">
      <w:pPr>
        <w:pStyle w:val="NoSpacing"/>
        <w:spacing w:line="360" w:lineRule="auto"/>
        <w:contextualSpacing/>
        <w:jc w:val="both"/>
      </w:pPr>
    </w:p>
    <w:p w14:paraId="3E9FBA8F" w14:textId="77777777" w:rsidR="00E67B36" w:rsidRDefault="00E67B36" w:rsidP="00E67B36"/>
    <w:p w14:paraId="0AB6E21F" w14:textId="77777777" w:rsidR="00E67B36" w:rsidRDefault="00E67B36">
      <w:pPr>
        <w:rPr>
          <w:b/>
          <w:sz w:val="24"/>
          <w:szCs w:val="24"/>
        </w:rPr>
      </w:pPr>
      <w:r>
        <w:rPr>
          <w:b/>
          <w:sz w:val="24"/>
          <w:szCs w:val="24"/>
        </w:rPr>
        <w:br w:type="page"/>
      </w:r>
    </w:p>
    <w:p w14:paraId="4F6F414C" w14:textId="275533F4" w:rsidR="00FF2450" w:rsidRPr="00932F40" w:rsidRDefault="00FF2450" w:rsidP="00FF2450">
      <w:pPr>
        <w:pStyle w:val="NoSpacing"/>
        <w:spacing w:line="360" w:lineRule="auto"/>
        <w:rPr>
          <w:b/>
          <w:sz w:val="24"/>
          <w:szCs w:val="24"/>
        </w:rPr>
      </w:pPr>
      <w:r>
        <w:rPr>
          <w:b/>
          <w:sz w:val="24"/>
          <w:szCs w:val="24"/>
        </w:rPr>
        <w:lastRenderedPageBreak/>
        <w:t xml:space="preserve">Indicators and </w:t>
      </w:r>
      <w:r w:rsidRPr="00932F40">
        <w:rPr>
          <w:b/>
          <w:sz w:val="24"/>
          <w:szCs w:val="24"/>
        </w:rPr>
        <w:t xml:space="preserve">benchmarks </w:t>
      </w:r>
      <w:r>
        <w:rPr>
          <w:b/>
          <w:sz w:val="24"/>
          <w:szCs w:val="24"/>
        </w:rPr>
        <w:t>for</w:t>
      </w:r>
      <w:r w:rsidRPr="00932F40">
        <w:rPr>
          <w:b/>
          <w:sz w:val="24"/>
          <w:szCs w:val="24"/>
        </w:rPr>
        <w:t xml:space="preserve"> </w:t>
      </w:r>
      <w:r>
        <w:rPr>
          <w:b/>
          <w:sz w:val="24"/>
          <w:szCs w:val="24"/>
        </w:rPr>
        <w:t>wind erosion monitoring,</w:t>
      </w:r>
      <w:r w:rsidRPr="00932F40">
        <w:rPr>
          <w:b/>
          <w:sz w:val="24"/>
          <w:szCs w:val="24"/>
        </w:rPr>
        <w:t xml:space="preserve"> assessment</w:t>
      </w:r>
      <w:r>
        <w:rPr>
          <w:b/>
          <w:sz w:val="24"/>
          <w:szCs w:val="24"/>
        </w:rPr>
        <w:t xml:space="preserve"> </w:t>
      </w:r>
      <w:r w:rsidRPr="00932F40">
        <w:rPr>
          <w:b/>
          <w:sz w:val="24"/>
          <w:szCs w:val="24"/>
        </w:rPr>
        <w:t>and management</w:t>
      </w:r>
      <w:r>
        <w:rPr>
          <w:b/>
          <w:sz w:val="24"/>
          <w:szCs w:val="24"/>
        </w:rPr>
        <w:t xml:space="preserve"> </w:t>
      </w:r>
    </w:p>
    <w:p w14:paraId="59F8153C" w14:textId="77777777" w:rsidR="00D124BC" w:rsidRPr="00D124BC" w:rsidRDefault="00D124BC" w:rsidP="00D124BC">
      <w:pPr>
        <w:pStyle w:val="NoSpacing"/>
        <w:spacing w:line="360" w:lineRule="auto"/>
        <w:contextualSpacing/>
        <w:jc w:val="both"/>
      </w:pPr>
    </w:p>
    <w:p w14:paraId="125347CB" w14:textId="34A93236" w:rsidR="00D124BC" w:rsidRPr="007263FF" w:rsidRDefault="00D124BC" w:rsidP="00D124BC">
      <w:pPr>
        <w:pStyle w:val="NoSpacing"/>
        <w:spacing w:line="360" w:lineRule="auto"/>
        <w:contextualSpacing/>
        <w:jc w:val="both"/>
        <w:rPr>
          <w:b/>
        </w:rPr>
      </w:pPr>
      <w:r w:rsidRPr="007263FF">
        <w:rPr>
          <w:b/>
        </w:rPr>
        <w:t>Abstract</w:t>
      </w:r>
    </w:p>
    <w:p w14:paraId="1FF5E8BA" w14:textId="092B8BAB" w:rsidR="00D124BC" w:rsidRDefault="004324E2" w:rsidP="00D124BC">
      <w:pPr>
        <w:pStyle w:val="NoSpacing"/>
        <w:spacing w:line="360" w:lineRule="auto"/>
        <w:contextualSpacing/>
        <w:jc w:val="both"/>
      </w:pPr>
      <w:r>
        <w:t>[Text]</w:t>
      </w:r>
    </w:p>
    <w:p w14:paraId="4E0CDDE9" w14:textId="77777777" w:rsidR="004324E2" w:rsidRDefault="004324E2" w:rsidP="00D124BC">
      <w:pPr>
        <w:pStyle w:val="NoSpacing"/>
        <w:spacing w:line="360" w:lineRule="auto"/>
        <w:contextualSpacing/>
        <w:jc w:val="both"/>
      </w:pPr>
    </w:p>
    <w:p w14:paraId="37EDE0F7" w14:textId="7233DC4B" w:rsidR="00D124BC" w:rsidRPr="007263FF" w:rsidRDefault="00D124BC" w:rsidP="00D124BC">
      <w:pPr>
        <w:pStyle w:val="NoSpacing"/>
        <w:spacing w:line="360" w:lineRule="auto"/>
        <w:contextualSpacing/>
        <w:jc w:val="both"/>
        <w:rPr>
          <w:b/>
        </w:rPr>
      </w:pPr>
      <w:r w:rsidRPr="007263FF">
        <w:rPr>
          <w:b/>
        </w:rPr>
        <w:t>Keywords:</w:t>
      </w:r>
      <w:r>
        <w:t xml:space="preserve"> aeolian; dust</w:t>
      </w:r>
      <w:r w:rsidR="000C2052">
        <w:t>; air quality</w:t>
      </w:r>
      <w:r>
        <w:t>;</w:t>
      </w:r>
      <w:r w:rsidRPr="00C81B23">
        <w:t xml:space="preserve"> monito</w:t>
      </w:r>
      <w:r>
        <w:t xml:space="preserve">ring; </w:t>
      </w:r>
      <w:r w:rsidR="007F4451">
        <w:t>adaptive management; thresholds</w:t>
      </w:r>
    </w:p>
    <w:p w14:paraId="0C4EFAB4" w14:textId="77777777" w:rsidR="00535427" w:rsidRDefault="00535427" w:rsidP="00284042">
      <w:pPr>
        <w:pStyle w:val="NoSpacing"/>
        <w:spacing w:line="360" w:lineRule="auto"/>
        <w:contextualSpacing/>
        <w:jc w:val="both"/>
      </w:pPr>
    </w:p>
    <w:p w14:paraId="38D4A753" w14:textId="74178B73" w:rsidR="00284042" w:rsidRDefault="00284042" w:rsidP="00284042">
      <w:pPr>
        <w:pStyle w:val="NoSpacing"/>
        <w:spacing w:line="360" w:lineRule="auto"/>
        <w:contextualSpacing/>
        <w:jc w:val="both"/>
      </w:pPr>
      <w:r w:rsidRPr="00CF3B19">
        <w:rPr>
          <w:b/>
        </w:rPr>
        <w:t>1. Introduction</w:t>
      </w:r>
    </w:p>
    <w:p w14:paraId="4EB631A5" w14:textId="53A7F284" w:rsidR="001C5D7B" w:rsidRDefault="00F741C2" w:rsidP="00FB5292">
      <w:pPr>
        <w:pStyle w:val="NoSpacing"/>
        <w:spacing w:line="360" w:lineRule="auto"/>
        <w:contextualSpacing/>
        <w:jc w:val="both"/>
      </w:pPr>
      <w:r w:rsidRPr="00923328">
        <w:t>Wind erosion is a major</w:t>
      </w:r>
      <w:r w:rsidR="00851AA6" w:rsidRPr="00923328">
        <w:t xml:space="preserve"> resource</w:t>
      </w:r>
      <w:r w:rsidRPr="00923328">
        <w:t xml:space="preserve"> concern </w:t>
      </w:r>
      <w:r w:rsidR="00851AA6" w:rsidRPr="00923328">
        <w:t xml:space="preserve">because it </w:t>
      </w:r>
      <w:r w:rsidRPr="00923328">
        <w:t>impacts land health, agricultural production, eco</w:t>
      </w:r>
      <w:r w:rsidR="001245C4" w:rsidRPr="00923328">
        <w:t xml:space="preserve">system </w:t>
      </w:r>
      <w:r w:rsidR="0058727D">
        <w:t>function</w:t>
      </w:r>
      <w:r w:rsidRPr="00923328">
        <w:t xml:space="preserve">, human health and </w:t>
      </w:r>
      <w:r w:rsidR="000F59E8">
        <w:t>climate</w:t>
      </w:r>
      <w:r w:rsidR="000413E5" w:rsidRPr="00923328">
        <w:t xml:space="preserve"> (</w:t>
      </w:r>
      <w:r w:rsidR="00874FEF" w:rsidRPr="00923328">
        <w:t xml:space="preserve">UNEP, </w:t>
      </w:r>
      <w:r w:rsidR="000413E5" w:rsidRPr="00923328">
        <w:t>WMO</w:t>
      </w:r>
      <w:r w:rsidR="00874FEF" w:rsidRPr="00923328">
        <w:t>,</w:t>
      </w:r>
      <w:r w:rsidR="000413E5" w:rsidRPr="00923328">
        <w:t xml:space="preserve"> UNCCD, 2016)</w:t>
      </w:r>
      <w:r w:rsidRPr="00923328">
        <w:t xml:space="preserve">. </w:t>
      </w:r>
      <w:r w:rsidR="00F00FA3">
        <w:t>M</w:t>
      </w:r>
      <w:r w:rsidR="001C5D7B">
        <w:t xml:space="preserve">anaging wind erosion and blowing dust </w:t>
      </w:r>
      <w:r w:rsidR="00125093">
        <w:t xml:space="preserve">is </w:t>
      </w:r>
      <w:r w:rsidR="008C100F">
        <w:t xml:space="preserve">an urgent </w:t>
      </w:r>
      <w:r w:rsidR="003B7B09">
        <w:t xml:space="preserve">challenge </w:t>
      </w:r>
      <w:r w:rsidR="00674EBC">
        <w:t>for</w:t>
      </w:r>
      <w:r w:rsidR="003B7B09">
        <w:t xml:space="preserve"> adapting </w:t>
      </w:r>
      <w:r w:rsidR="003D230D">
        <w:t xml:space="preserve">agroecosystems </w:t>
      </w:r>
      <w:r w:rsidR="003B7B09">
        <w:t>to climate</w:t>
      </w:r>
      <w:r w:rsidR="001818D5">
        <w:t xml:space="preserve"> change</w:t>
      </w:r>
      <w:r w:rsidR="00536AA4">
        <w:t xml:space="preserve"> </w:t>
      </w:r>
      <w:r w:rsidR="00D25BE2">
        <w:t xml:space="preserve">and </w:t>
      </w:r>
      <w:r w:rsidR="005248C3">
        <w:t>maintaining</w:t>
      </w:r>
      <w:r w:rsidR="0058727D">
        <w:t xml:space="preserve"> ecosystem services</w:t>
      </w:r>
      <w:r w:rsidR="00124AC5">
        <w:t>,</w:t>
      </w:r>
      <w:r w:rsidR="00D25BE2">
        <w:t xml:space="preserve"> </w:t>
      </w:r>
      <w:r w:rsidR="00124AC5">
        <w:t xml:space="preserve">such as clean air, </w:t>
      </w:r>
      <w:r w:rsidR="00E76FD6">
        <w:t>in</w:t>
      </w:r>
      <w:r w:rsidR="008252D2">
        <w:t xml:space="preserve"> </w:t>
      </w:r>
      <w:r w:rsidR="00614014">
        <w:t>dryland</w:t>
      </w:r>
      <w:r w:rsidR="0058727D">
        <w:t>s</w:t>
      </w:r>
      <w:r w:rsidR="00D25BE2">
        <w:t xml:space="preserve"> </w:t>
      </w:r>
      <w:r w:rsidR="006E6E85">
        <w:t>(</w:t>
      </w:r>
      <w:r w:rsidR="00B30D54">
        <w:t>Webb et al., 2017</w:t>
      </w:r>
      <w:r w:rsidR="00F17917">
        <w:t>a</w:t>
      </w:r>
      <w:r w:rsidR="006E6E85">
        <w:t>)</w:t>
      </w:r>
      <w:r w:rsidR="003D230D">
        <w:t>.</w:t>
      </w:r>
      <w:r w:rsidR="00917F62">
        <w:t xml:space="preserve"> </w:t>
      </w:r>
      <w:r w:rsidR="00614014">
        <w:t>The n</w:t>
      </w:r>
      <w:r w:rsidR="005F48FC">
        <w:t xml:space="preserve">egative impacts of wind erosion are </w:t>
      </w:r>
      <w:r w:rsidR="00BB65B1">
        <w:t>generally</w:t>
      </w:r>
      <w:r w:rsidR="005F48FC">
        <w:t xml:space="preserve"> recognized </w:t>
      </w:r>
      <w:r w:rsidR="0028795F">
        <w:t>with</w:t>
      </w:r>
      <w:r w:rsidR="005F48FC">
        <w:t>in this context</w:t>
      </w:r>
      <w:r w:rsidR="00D37F72">
        <w:t xml:space="preserve"> (Middleton et al., 2017)</w:t>
      </w:r>
      <w:r w:rsidR="00264626">
        <w:t>. However,</w:t>
      </w:r>
      <w:r w:rsidR="005F48FC">
        <w:t xml:space="preserve"> </w:t>
      </w:r>
      <w:r w:rsidR="00264626">
        <w:t xml:space="preserve">limited integrated information and </w:t>
      </w:r>
      <w:r w:rsidR="006876E3">
        <w:t xml:space="preserve">crude </w:t>
      </w:r>
      <w:r w:rsidR="002F3960">
        <w:t>estimates</w:t>
      </w:r>
      <w:r w:rsidR="00264626">
        <w:t xml:space="preserve"> have long hampered </w:t>
      </w:r>
      <w:r w:rsidR="002F3960">
        <w:t>assessments</w:t>
      </w:r>
      <w:r w:rsidR="006B3376">
        <w:t xml:space="preserve"> </w:t>
      </w:r>
      <w:r w:rsidR="008400EE">
        <w:t>(</w:t>
      </w:r>
      <w:r w:rsidR="000A6BAE">
        <w:t>Lal, 2001</w:t>
      </w:r>
      <w:r w:rsidR="00813FAA">
        <w:t xml:space="preserve">; </w:t>
      </w:r>
      <w:r w:rsidR="000A6BAE">
        <w:t>Shao et al., 2011</w:t>
      </w:r>
      <w:r w:rsidR="008400EE">
        <w:t>)</w:t>
      </w:r>
      <w:r w:rsidR="00813FAA">
        <w:t>. These sources of uncertainty</w:t>
      </w:r>
      <w:r w:rsidR="00A010BE">
        <w:t xml:space="preserve"> </w:t>
      </w:r>
      <w:r w:rsidR="00FC40A9">
        <w:t xml:space="preserve">continue to </w:t>
      </w:r>
      <w:r w:rsidR="004376DE">
        <w:t>affect</w:t>
      </w:r>
      <w:r w:rsidR="00FC40A9">
        <w:t xml:space="preserve"> </w:t>
      </w:r>
      <w:r w:rsidR="00590320">
        <w:t>management responses</w:t>
      </w:r>
      <w:r w:rsidR="008D3001">
        <w:t>.</w:t>
      </w:r>
      <w:r w:rsidR="0070264C">
        <w:t xml:space="preserve"> Allocating resources to manage wind erosion </w:t>
      </w:r>
      <w:r w:rsidR="004A5B6A">
        <w:t>i</w:t>
      </w:r>
      <w:r w:rsidR="00F51D87">
        <w:t>s</w:t>
      </w:r>
      <w:r w:rsidR="004A5B6A">
        <w:t xml:space="preserve"> difficult </w:t>
      </w:r>
      <w:r w:rsidR="008D7EDD">
        <w:t>where</w:t>
      </w:r>
      <w:r w:rsidR="004A5B6A">
        <w:t xml:space="preserve"> the problem is unrecognized</w:t>
      </w:r>
      <w:r w:rsidR="0030420F">
        <w:t>,</w:t>
      </w:r>
      <w:r w:rsidR="001E7B7E">
        <w:t xml:space="preserve"> unquantified</w:t>
      </w:r>
      <w:r w:rsidR="008A5D0D">
        <w:t>, and effect</w:t>
      </w:r>
      <w:r w:rsidR="0030420F">
        <w:t>s of management poorly understood</w:t>
      </w:r>
      <w:r w:rsidR="0093444F">
        <w:t xml:space="preserve"> (UNEP, WMO, UNCCD, 2016)</w:t>
      </w:r>
      <w:r w:rsidR="0085222C">
        <w:t xml:space="preserve">. </w:t>
      </w:r>
      <w:r w:rsidR="00F21901">
        <w:t xml:space="preserve">Improved monitoring </w:t>
      </w:r>
      <w:r w:rsidR="00812C8D">
        <w:t>would</w:t>
      </w:r>
      <w:r w:rsidR="005B3434">
        <w:t xml:space="preserve"> ensure that</w:t>
      </w:r>
      <w:r w:rsidR="003932EE">
        <w:t xml:space="preserve"> appropriate effort is directed toward</w:t>
      </w:r>
      <w:r w:rsidR="005B3434">
        <w:t xml:space="preserve"> managing wind erosion</w:t>
      </w:r>
      <w:r w:rsidR="003932EE">
        <w:t>, especially</w:t>
      </w:r>
      <w:r w:rsidR="005B3434">
        <w:t xml:space="preserve"> </w:t>
      </w:r>
      <w:r w:rsidR="00EB5DCE">
        <w:t>when</w:t>
      </w:r>
      <w:r w:rsidR="00303076">
        <w:t xml:space="preserve"> other resource concerns </w:t>
      </w:r>
      <w:r w:rsidR="005C5BE0">
        <w:t>(</w:t>
      </w:r>
      <w:r w:rsidR="00303076">
        <w:t xml:space="preserve">e.g., </w:t>
      </w:r>
      <w:r w:rsidR="00B313F0">
        <w:t>invasive species</w:t>
      </w:r>
      <w:r w:rsidR="00072A7D">
        <w:t xml:space="preserve">, </w:t>
      </w:r>
      <w:r w:rsidR="009D2CDF">
        <w:t>habitat</w:t>
      </w:r>
      <w:r w:rsidR="00F52B8A">
        <w:t xml:space="preserve"> loss</w:t>
      </w:r>
      <w:r w:rsidR="009D2CDF">
        <w:t xml:space="preserve">, </w:t>
      </w:r>
      <w:r w:rsidR="002B1356">
        <w:t>biodiversity</w:t>
      </w:r>
      <w:r w:rsidR="00F52B8A">
        <w:t xml:space="preserve"> decline</w:t>
      </w:r>
      <w:r w:rsidR="002F3F02">
        <w:t>)</w:t>
      </w:r>
      <w:r w:rsidR="002B1356">
        <w:t xml:space="preserve"> </w:t>
      </w:r>
      <w:r w:rsidR="005B67DA">
        <w:t xml:space="preserve">are more readily quantified </w:t>
      </w:r>
      <w:r w:rsidR="000C2FB5">
        <w:t>and perceived</w:t>
      </w:r>
      <w:r w:rsidR="00E14877">
        <w:t xml:space="preserve"> </w:t>
      </w:r>
      <w:r w:rsidR="002538A0">
        <w:t>(</w:t>
      </w:r>
      <w:r w:rsidR="004D66DD">
        <w:t>Rodr</w:t>
      </w:r>
      <w:r w:rsidR="00B66226">
        <w:t>í</w:t>
      </w:r>
      <w:r w:rsidR="004D66DD">
        <w:t>guez et al., 2006</w:t>
      </w:r>
      <w:r w:rsidR="002538A0">
        <w:t>)</w:t>
      </w:r>
      <w:r w:rsidR="006136A2">
        <w:t>.</w:t>
      </w:r>
      <w:r w:rsidR="007E4838">
        <w:t xml:space="preserve"> </w:t>
      </w:r>
      <w:r w:rsidR="004343C5">
        <w:t>B</w:t>
      </w:r>
      <w:r w:rsidR="000A7211">
        <w:t xml:space="preserve">ecause wind erosion </w:t>
      </w:r>
      <w:r w:rsidR="000A3760">
        <w:t>impact</w:t>
      </w:r>
      <w:r w:rsidR="006B5EE0">
        <w:t>s</w:t>
      </w:r>
      <w:r w:rsidR="00D25F6B">
        <w:t xml:space="preserve"> </w:t>
      </w:r>
      <w:r w:rsidR="0030420F">
        <w:t>such a wide range of ecosystem services</w:t>
      </w:r>
      <w:r w:rsidR="00CF3A05">
        <w:t>,</w:t>
      </w:r>
      <w:r w:rsidR="00C656E3">
        <w:t xml:space="preserve"> </w:t>
      </w:r>
      <w:r w:rsidR="0070734D">
        <w:t>reducing wind erosion</w:t>
      </w:r>
      <w:r w:rsidR="00CC2624">
        <w:t xml:space="preserve"> </w:t>
      </w:r>
      <w:r w:rsidR="006B52F2">
        <w:t xml:space="preserve">can </w:t>
      </w:r>
      <w:r w:rsidR="0030420F">
        <w:t xml:space="preserve">have multiple </w:t>
      </w:r>
      <w:r w:rsidR="00A57E4F">
        <w:t>benefits</w:t>
      </w:r>
      <w:r w:rsidR="00CF3A05">
        <w:t>.</w:t>
      </w:r>
      <w:r w:rsidR="00715C70">
        <w:t xml:space="preserve"> </w:t>
      </w:r>
      <w:r w:rsidR="00593FEA">
        <w:t>A</w:t>
      </w:r>
      <w:r w:rsidR="00715C70">
        <w:t>pproaches</w:t>
      </w:r>
      <w:r w:rsidR="00A447BE">
        <w:t xml:space="preserve"> are therefore needed</w:t>
      </w:r>
      <w:r w:rsidR="00715C70">
        <w:t xml:space="preserve"> to </w:t>
      </w:r>
      <w:r w:rsidR="00812C8D">
        <w:t xml:space="preserve">guide wind erosion monitoring </w:t>
      </w:r>
      <w:r w:rsidR="006D7821">
        <w:t xml:space="preserve">and inform management </w:t>
      </w:r>
      <w:r w:rsidR="00812C8D">
        <w:t>across agroecosystems</w:t>
      </w:r>
      <w:r w:rsidR="00C376DE">
        <w:t>.</w:t>
      </w:r>
      <w:r w:rsidR="00CD0DAA">
        <w:t xml:space="preserve"> </w:t>
      </w:r>
    </w:p>
    <w:p w14:paraId="2F717134" w14:textId="19B3106F" w:rsidR="00CB6F22" w:rsidRPr="000C623E" w:rsidRDefault="006B04E5" w:rsidP="0045032C">
      <w:pPr>
        <w:pStyle w:val="NoSpacing"/>
        <w:spacing w:line="360" w:lineRule="auto"/>
        <w:ind w:firstLine="450"/>
        <w:contextualSpacing/>
        <w:jc w:val="both"/>
      </w:pPr>
      <w:r>
        <w:t>To be e</w:t>
      </w:r>
      <w:r w:rsidR="009360CD">
        <w:t>ffective</w:t>
      </w:r>
      <w:r>
        <w:t>,</w:t>
      </w:r>
      <w:r w:rsidR="009360CD">
        <w:t xml:space="preserve"> w</w:t>
      </w:r>
      <w:r w:rsidR="00953397">
        <w:t>ind eros</w:t>
      </w:r>
      <w:r w:rsidR="00953397" w:rsidRPr="00B35755">
        <w:t xml:space="preserve">ion </w:t>
      </w:r>
      <w:r w:rsidR="005C0FC8">
        <w:t>monitoring</w:t>
      </w:r>
      <w:r w:rsidR="00B35755" w:rsidRPr="00B35755">
        <w:t xml:space="preserve"> requires</w:t>
      </w:r>
      <w:r w:rsidR="00237E70" w:rsidRPr="00B35755">
        <w:t xml:space="preserve"> </w:t>
      </w:r>
      <w:r w:rsidR="00B73455">
        <w:t>explicit articulation of</w:t>
      </w:r>
      <w:r w:rsidR="00B73455" w:rsidRPr="00924CE5">
        <w:rPr>
          <w:b/>
          <w:i/>
        </w:rPr>
        <w:t xml:space="preserve"> </w:t>
      </w:r>
      <w:r w:rsidR="00237E70" w:rsidRPr="003A377D">
        <w:t>objectives</w:t>
      </w:r>
      <w:r w:rsidR="00237E70" w:rsidRPr="00B35755">
        <w:t xml:space="preserve"> </w:t>
      </w:r>
      <w:r w:rsidR="000E252A">
        <w:t>for</w:t>
      </w:r>
      <w:r w:rsidR="00573A5F">
        <w:t xml:space="preserve"> which</w:t>
      </w:r>
      <w:r w:rsidR="00062475" w:rsidRPr="000C623E">
        <w:t xml:space="preserve"> </w:t>
      </w:r>
      <w:r w:rsidR="00AB1FFF" w:rsidRPr="000C623E">
        <w:t>monitoring</w:t>
      </w:r>
      <w:r w:rsidR="00062475" w:rsidRPr="000C623E">
        <w:t xml:space="preserve"> information </w:t>
      </w:r>
      <w:r w:rsidR="00573A5F">
        <w:t xml:space="preserve">can be interpreted </w:t>
      </w:r>
      <w:r w:rsidR="009360CD">
        <w:t>and translated into</w:t>
      </w:r>
      <w:r w:rsidR="00062475" w:rsidRPr="000C623E">
        <w:t xml:space="preserve"> management actions (</w:t>
      </w:r>
      <w:proofErr w:type="spellStart"/>
      <w:r w:rsidR="00F6359E" w:rsidRPr="000C623E">
        <w:t>Lindenmayer</w:t>
      </w:r>
      <w:proofErr w:type="spellEnd"/>
      <w:r w:rsidR="00F6359E" w:rsidRPr="000C623E">
        <w:t xml:space="preserve"> et al., 2013; </w:t>
      </w:r>
      <w:proofErr w:type="spellStart"/>
      <w:r w:rsidR="00F6359E" w:rsidRPr="000C623E">
        <w:t>Fischman</w:t>
      </w:r>
      <w:proofErr w:type="spellEnd"/>
      <w:r w:rsidR="00F6359E" w:rsidRPr="000C623E">
        <w:t xml:space="preserve"> and Ruhl, 2016</w:t>
      </w:r>
      <w:r w:rsidR="00062475" w:rsidRPr="000C623E">
        <w:t xml:space="preserve">). </w:t>
      </w:r>
      <w:r w:rsidR="003A377D" w:rsidRPr="00031408">
        <w:rPr>
          <w:b/>
          <w:i/>
        </w:rPr>
        <w:t>Management objectives</w:t>
      </w:r>
      <w:r w:rsidR="003A377D">
        <w:t xml:space="preserve"> should</w:t>
      </w:r>
      <w:r w:rsidR="00EC672C">
        <w:t xml:space="preserve"> be developed to</w:t>
      </w:r>
      <w:r w:rsidR="003A377D">
        <w:t xml:space="preserve"> express desired targets </w:t>
      </w:r>
      <w:r w:rsidR="005B68F6">
        <w:t>f</w:t>
      </w:r>
      <w:r w:rsidR="003A377D">
        <w:t xml:space="preserve">or </w:t>
      </w:r>
      <w:commentRangeStart w:id="0"/>
      <w:r w:rsidR="003A377D">
        <w:t xml:space="preserve">changes </w:t>
      </w:r>
      <w:commentRangeEnd w:id="0"/>
      <w:r w:rsidR="00B82342">
        <w:rPr>
          <w:rStyle w:val="CommentReference"/>
        </w:rPr>
        <w:commentReference w:id="0"/>
      </w:r>
      <w:r w:rsidR="003A377D">
        <w:t>in wind erosion</w:t>
      </w:r>
      <w:r w:rsidR="003B230D">
        <w:t xml:space="preserve"> and/or air quality</w:t>
      </w:r>
      <w:r w:rsidR="003A377D">
        <w:t xml:space="preserve">. </w:t>
      </w:r>
      <w:r w:rsidR="00B73455" w:rsidRPr="00855348">
        <w:rPr>
          <w:b/>
          <w:i/>
        </w:rPr>
        <w:t>M</w:t>
      </w:r>
      <w:r w:rsidR="00FE0AE3" w:rsidRPr="00855348">
        <w:rPr>
          <w:b/>
          <w:i/>
        </w:rPr>
        <w:t xml:space="preserve">onitoring </w:t>
      </w:r>
      <w:r w:rsidR="00062475" w:rsidRPr="00855348">
        <w:rPr>
          <w:b/>
          <w:i/>
        </w:rPr>
        <w:t>objectives</w:t>
      </w:r>
      <w:r w:rsidR="00062475" w:rsidRPr="000C623E">
        <w:t xml:space="preserve"> </w:t>
      </w:r>
      <w:r w:rsidR="00A7036B">
        <w:t xml:space="preserve">should </w:t>
      </w:r>
      <w:r w:rsidR="00B73455">
        <w:t>e</w:t>
      </w:r>
      <w:r w:rsidR="00062475" w:rsidRPr="000C623E">
        <w:t xml:space="preserve">stablish quantitative guidelines </w:t>
      </w:r>
      <w:r w:rsidR="005F7DEE">
        <w:t>for detecting change in</w:t>
      </w:r>
      <w:r w:rsidR="00DD2F39" w:rsidRPr="000C623E">
        <w:t xml:space="preserve"> </w:t>
      </w:r>
      <w:r w:rsidR="006A01A6" w:rsidRPr="000C623E">
        <w:t xml:space="preserve">targets </w:t>
      </w:r>
      <w:r w:rsidR="00EB01AD">
        <w:t>associated with</w:t>
      </w:r>
      <w:r w:rsidR="00062475" w:rsidRPr="000C623E">
        <w:t xml:space="preserve"> management </w:t>
      </w:r>
      <w:r w:rsidR="00BE4E7B" w:rsidRPr="000C623E">
        <w:t>objectives</w:t>
      </w:r>
      <w:r w:rsidR="00062475" w:rsidRPr="000C623E">
        <w:t xml:space="preserve"> (</w:t>
      </w:r>
      <w:r w:rsidR="00F6359E">
        <w:t>Figure 1</w:t>
      </w:r>
      <w:r w:rsidR="00062475" w:rsidRPr="000C623E">
        <w:t xml:space="preserve">). </w:t>
      </w:r>
      <w:del w:id="1" w:author="Sarah McCord" w:date="2019-05-09T14:14:00Z">
        <w:r w:rsidR="00B077F3" w:rsidDel="00B82342">
          <w:delText xml:space="preserve">They </w:delText>
        </w:r>
      </w:del>
      <w:ins w:id="2" w:author="Sarah McCord" w:date="2019-05-09T14:14:00Z">
        <w:r w:rsidR="00B82342">
          <w:t xml:space="preserve">Monitoring objectives </w:t>
        </w:r>
      </w:ins>
      <w:r w:rsidR="00B077F3">
        <w:t>define</w:t>
      </w:r>
      <w:r w:rsidR="00FD2017">
        <w:t xml:space="preserve"> </w:t>
      </w:r>
      <w:r w:rsidR="00542749">
        <w:t>desired values</w:t>
      </w:r>
      <w:r w:rsidR="000A1C7A">
        <w:t>, or changes in value,</w:t>
      </w:r>
      <w:r w:rsidR="00542749">
        <w:t xml:space="preserve"> of indicators </w:t>
      </w:r>
      <w:r w:rsidR="007A5D1E">
        <w:t xml:space="preserve">of wind erosion </w:t>
      </w:r>
      <w:r w:rsidR="00542749">
        <w:t xml:space="preserve">for some proportion of an assessment area </w:t>
      </w:r>
      <w:r w:rsidR="0045032C">
        <w:t xml:space="preserve">and </w:t>
      </w:r>
      <w:proofErr w:type="gramStart"/>
      <w:r w:rsidR="0045032C">
        <w:t>time period</w:t>
      </w:r>
      <w:proofErr w:type="gramEnd"/>
      <w:r w:rsidR="0045032C">
        <w:t xml:space="preserve"> </w:t>
      </w:r>
      <w:r w:rsidR="000A1C7A">
        <w:t xml:space="preserve">that should be detected at a certain confidence level </w:t>
      </w:r>
      <w:r w:rsidR="00542749">
        <w:t xml:space="preserve">relative to </w:t>
      </w:r>
      <w:r w:rsidR="000A1C7A">
        <w:t xml:space="preserve">a </w:t>
      </w:r>
      <w:r w:rsidR="00542749">
        <w:t>benchmark</w:t>
      </w:r>
      <w:r w:rsidR="0045032C">
        <w:t xml:space="preserve">. </w:t>
      </w:r>
      <w:commentRangeStart w:id="3"/>
      <w:r w:rsidR="007A20FE" w:rsidRPr="007A4350">
        <w:rPr>
          <w:b/>
          <w:i/>
        </w:rPr>
        <w:t>I</w:t>
      </w:r>
      <w:r w:rsidR="00523489" w:rsidRPr="007A4350">
        <w:rPr>
          <w:b/>
          <w:i/>
        </w:rPr>
        <w:t>ndicators</w:t>
      </w:r>
      <w:r w:rsidR="00523489" w:rsidRPr="000C623E">
        <w:t xml:space="preserve"> of wind erosion</w:t>
      </w:r>
      <w:r w:rsidR="00CB6F22" w:rsidRPr="000C623E">
        <w:t xml:space="preserve"> </w:t>
      </w:r>
      <w:del w:id="4" w:author="Sarah McCord" w:date="2019-05-10T16:04:00Z">
        <w:r w:rsidR="00CC0DAE" w:rsidRPr="000C623E" w:rsidDel="004721BB">
          <w:delText>can be measurements, or derived from measurements</w:delText>
        </w:r>
      </w:del>
      <w:ins w:id="5" w:author="Sarah McCord" w:date="2019-05-10T16:04:00Z">
        <w:r w:rsidR="004721BB">
          <w:t>are variables</w:t>
        </w:r>
      </w:ins>
      <w:del w:id="6" w:author="Sarah McCord" w:date="2019-05-10T16:05:00Z">
        <w:r w:rsidR="00CC0DAE" w:rsidRPr="000C623E" w:rsidDel="004721BB">
          <w:delText>,</w:delText>
        </w:r>
      </w:del>
      <w:r w:rsidR="00CC0DAE" w:rsidRPr="000C623E">
        <w:t xml:space="preserve"> </w:t>
      </w:r>
      <w:r w:rsidR="00CB6F22" w:rsidRPr="000C623E">
        <w:t xml:space="preserve">that can be </w:t>
      </w:r>
      <w:del w:id="7" w:author="Sarah McCord" w:date="2019-05-10T16:06:00Z">
        <w:r w:rsidR="00CB6F22" w:rsidRPr="000C623E" w:rsidDel="004721BB">
          <w:delText xml:space="preserve">collected </w:delText>
        </w:r>
      </w:del>
      <w:ins w:id="8" w:author="Sarah McCord" w:date="2019-05-10T16:06:00Z">
        <w:r w:rsidR="004721BB">
          <w:t xml:space="preserve">derived or directly measured </w:t>
        </w:r>
      </w:ins>
      <w:r w:rsidR="00CB6F22" w:rsidRPr="000C623E">
        <w:t xml:space="preserve">in the field or by remote sensing using </w:t>
      </w:r>
      <w:r w:rsidR="00A32EEC">
        <w:t>cost-effective</w:t>
      </w:r>
      <w:r w:rsidR="00CB6F22" w:rsidRPr="000C623E">
        <w:t xml:space="preserve"> and repeatable methods </w:t>
      </w:r>
      <w:r w:rsidR="002077B0" w:rsidRPr="000C623E">
        <w:t xml:space="preserve">and are </w:t>
      </w:r>
      <w:r w:rsidR="00CB6F22" w:rsidRPr="000C623E">
        <w:t xml:space="preserve">accessible </w:t>
      </w:r>
      <w:r w:rsidR="006813E3">
        <w:t xml:space="preserve">to </w:t>
      </w:r>
      <w:r w:rsidR="00CB6F22" w:rsidRPr="000C623E">
        <w:t>and interpretable by practitioners</w:t>
      </w:r>
      <w:r w:rsidR="009C4082">
        <w:t xml:space="preserve"> (land managers, agencies, and policy makers)</w:t>
      </w:r>
      <w:r w:rsidR="00CB6F22" w:rsidRPr="000C623E">
        <w:t xml:space="preserve">. </w:t>
      </w:r>
      <w:commentRangeEnd w:id="3"/>
      <w:r w:rsidR="004721BB">
        <w:rPr>
          <w:rStyle w:val="CommentReference"/>
        </w:rPr>
        <w:commentReference w:id="3"/>
      </w:r>
      <w:r w:rsidR="00C859CE" w:rsidRPr="00C859CE">
        <w:rPr>
          <w:b/>
          <w:i/>
        </w:rPr>
        <w:t>B</w:t>
      </w:r>
      <w:r w:rsidR="00CB6F22" w:rsidRPr="007A4350">
        <w:rPr>
          <w:b/>
          <w:i/>
        </w:rPr>
        <w:t>enchmarks</w:t>
      </w:r>
      <w:r w:rsidR="00CB6F22" w:rsidRPr="000C623E">
        <w:t xml:space="preserve"> </w:t>
      </w:r>
      <w:r w:rsidR="00C3557F">
        <w:t xml:space="preserve">are </w:t>
      </w:r>
      <w:r w:rsidR="00CB6F22" w:rsidRPr="000C623E">
        <w:t>indicator values, or ranges of values</w:t>
      </w:r>
      <w:r w:rsidR="00C3557F">
        <w:t>,</w:t>
      </w:r>
      <w:r w:rsidR="00CB6F22" w:rsidRPr="000C623E">
        <w:t xml:space="preserve"> that describe desired conditions </w:t>
      </w:r>
      <w:r w:rsidR="00A141C6" w:rsidRPr="000C623E">
        <w:t xml:space="preserve">defined by </w:t>
      </w:r>
      <w:r w:rsidR="000270E0">
        <w:t>management</w:t>
      </w:r>
      <w:r w:rsidR="00A141C6" w:rsidRPr="000C623E">
        <w:t xml:space="preserve"> objectives </w:t>
      </w:r>
      <w:r w:rsidR="00CB6F22" w:rsidRPr="000C623E">
        <w:t xml:space="preserve">and trigger the need to adjust management practices, collect additional data, or indicate management success. </w:t>
      </w:r>
      <w:r w:rsidR="005E0D73">
        <w:t xml:space="preserve">Identifying a core set of </w:t>
      </w:r>
      <w:r w:rsidR="005E0D73">
        <w:lastRenderedPageBreak/>
        <w:t xml:space="preserve">wind erosion </w:t>
      </w:r>
      <w:r w:rsidR="002A4746">
        <w:t>indicators,</w:t>
      </w:r>
      <w:r w:rsidR="005E0D73">
        <w:t xml:space="preserve"> </w:t>
      </w:r>
      <w:r w:rsidR="008D036F">
        <w:t xml:space="preserve">methods </w:t>
      </w:r>
      <w:r w:rsidR="001C59A7">
        <w:t>to</w:t>
      </w:r>
      <w:r w:rsidR="008D036F">
        <w:t xml:space="preserve"> </w:t>
      </w:r>
      <w:r w:rsidR="005E0D73">
        <w:t>e</w:t>
      </w:r>
      <w:r w:rsidR="00CB6F22" w:rsidRPr="000C623E">
        <w:t>stablish benchmarks</w:t>
      </w:r>
      <w:r w:rsidR="001B74B6">
        <w:t>, and design of</w:t>
      </w:r>
      <w:r w:rsidR="002A4746">
        <w:t xml:space="preserve"> credible system</w:t>
      </w:r>
      <w:r w:rsidR="001B74B6">
        <w:t>s</w:t>
      </w:r>
      <w:r w:rsidR="002A4746">
        <w:t xml:space="preserve"> to detect change</w:t>
      </w:r>
      <w:r w:rsidR="00CB6F22" w:rsidRPr="000C623E">
        <w:t xml:space="preserve"> </w:t>
      </w:r>
      <w:del w:id="9" w:author="Sarah McCord" w:date="2019-05-10T12:30:00Z">
        <w:r w:rsidR="00CB6F22" w:rsidRPr="000C623E" w:rsidDel="00CF2A00">
          <w:delText xml:space="preserve">would </w:delText>
        </w:r>
      </w:del>
      <w:r w:rsidR="00CB6F22" w:rsidRPr="000C623E">
        <w:t>enable</w:t>
      </w:r>
      <w:ins w:id="10" w:author="Sarah McCord" w:date="2019-05-10T12:30:00Z">
        <w:r w:rsidR="00CF2A00">
          <w:t>s</w:t>
        </w:r>
      </w:ins>
      <w:r w:rsidR="00CB6F22" w:rsidRPr="000C623E">
        <w:t xml:space="preserve"> practitioners to use monitoring data to</w:t>
      </w:r>
      <w:r w:rsidR="00CB6F22" w:rsidRPr="000C623E">
        <w:rPr>
          <w:rFonts w:eastAsia="Times New Roman"/>
          <w:bdr w:val="none" w:sz="0" w:space="0" w:color="auto" w:frame="1"/>
        </w:rPr>
        <w:t xml:space="preserve"> make objective and decisive decisions about the effectiveness of wind erosion management, and when current management strategies should be reviewed, amended, or changed altogether</w:t>
      </w:r>
      <w:r w:rsidR="00CB6F22" w:rsidRPr="000C623E">
        <w:t>.</w:t>
      </w:r>
    </w:p>
    <w:p w14:paraId="23C7C369" w14:textId="4B2FE487" w:rsidR="001B38CD" w:rsidRDefault="00D8420E" w:rsidP="001B38CD">
      <w:pPr>
        <w:pStyle w:val="NoSpacing"/>
        <w:spacing w:line="360" w:lineRule="auto"/>
        <w:ind w:firstLine="450"/>
        <w:contextualSpacing/>
        <w:jc w:val="both"/>
      </w:pPr>
      <w:r w:rsidRPr="00FD3355">
        <w:t>T</w:t>
      </w:r>
      <w:r w:rsidR="00A07CB6" w:rsidRPr="00FD3355">
        <w:t xml:space="preserve">he most coordinated </w:t>
      </w:r>
      <w:r w:rsidR="00976FDF" w:rsidRPr="00FD3355">
        <w:t>approaches currently used to</w:t>
      </w:r>
      <w:ins w:id="11" w:author="Sarah McCord" w:date="2019-05-10T16:07:00Z">
        <w:r w:rsidR="004721BB">
          <w:t xml:space="preserve"> measure and</w:t>
        </w:r>
      </w:ins>
      <w:r w:rsidR="00976FDF" w:rsidRPr="00FD3355">
        <w:t xml:space="preserve"> monitor </w:t>
      </w:r>
      <w:ins w:id="12" w:author="Sarah McCord" w:date="2019-05-10T16:07:00Z">
        <w:r w:rsidR="004721BB">
          <w:t xml:space="preserve">indicators of </w:t>
        </w:r>
      </w:ins>
      <w:r w:rsidR="00976FDF" w:rsidRPr="00FD3355">
        <w:t xml:space="preserve">wind erosion </w:t>
      </w:r>
      <w:r w:rsidR="00C40171">
        <w:t xml:space="preserve">and blowing dust </w:t>
      </w:r>
      <w:r w:rsidR="00A07CB6" w:rsidRPr="00FD3355">
        <w:t>are meteorological and aerosol monitoring networks</w:t>
      </w:r>
      <w:r w:rsidR="00350219" w:rsidRPr="00FD3355">
        <w:t>.</w:t>
      </w:r>
      <w:r w:rsidR="00A07CB6" w:rsidRPr="00FD3355">
        <w:t xml:space="preserve"> </w:t>
      </w:r>
      <w:r w:rsidR="00AE3E34">
        <w:t>E</w:t>
      </w:r>
      <w:r w:rsidR="00A07CB6" w:rsidRPr="00FD3355">
        <w:t>xample</w:t>
      </w:r>
      <w:r w:rsidR="00AE3E34">
        <w:t>s include</w:t>
      </w:r>
      <w:r w:rsidR="00A07CB6" w:rsidRPr="00FD3355">
        <w:t xml:space="preserve"> the</w:t>
      </w:r>
      <w:r w:rsidRPr="00FD3355">
        <w:t xml:space="preserve"> global</w:t>
      </w:r>
      <w:r w:rsidR="00A07CB6" w:rsidRPr="00FD3355">
        <w:t xml:space="preserve"> Aerosol Robotic Network (AERONET), </w:t>
      </w:r>
      <w:r w:rsidR="00E52200" w:rsidRPr="00FD3355">
        <w:t xml:space="preserve">US </w:t>
      </w:r>
      <w:r w:rsidR="00BB097F" w:rsidRPr="00FD3355">
        <w:t xml:space="preserve">Interagency Monitoring of Protected Visual Environments (IMPROVE), </w:t>
      </w:r>
      <w:r w:rsidR="00AD42C2" w:rsidRPr="00FD3355">
        <w:t>C</w:t>
      </w:r>
      <w:r w:rsidR="00946342" w:rsidRPr="00FD3355">
        <w:t>ampaign on Atmospheric</w:t>
      </w:r>
      <w:r w:rsidR="00AD42C2" w:rsidRPr="00FD3355">
        <w:t xml:space="preserve"> Aerosol Research </w:t>
      </w:r>
      <w:r w:rsidR="00DC4A05" w:rsidRPr="00FD3355">
        <w:t>n</w:t>
      </w:r>
      <w:r w:rsidR="00AD42C2" w:rsidRPr="00FD3355">
        <w:t>etwork</w:t>
      </w:r>
      <w:r w:rsidR="00DC4A05" w:rsidRPr="00FD3355">
        <w:t xml:space="preserve"> of China</w:t>
      </w:r>
      <w:r w:rsidR="00AD42C2" w:rsidRPr="00FD3355">
        <w:t xml:space="preserve"> (CAR</w:t>
      </w:r>
      <w:r w:rsidR="00DC4A05" w:rsidRPr="00FD3355">
        <w:t>E-China</w:t>
      </w:r>
      <w:r w:rsidR="00AD42C2" w:rsidRPr="00FD3355">
        <w:t xml:space="preserve">), </w:t>
      </w:r>
      <w:r w:rsidR="00E52200" w:rsidRPr="00FD3355">
        <w:t xml:space="preserve">and Australian </w:t>
      </w:r>
      <w:proofErr w:type="spellStart"/>
      <w:r w:rsidR="00BB097F" w:rsidRPr="00FD3355">
        <w:t>DustWatch</w:t>
      </w:r>
      <w:proofErr w:type="spellEnd"/>
      <w:r w:rsidR="00E52200" w:rsidRPr="00FD3355">
        <w:t xml:space="preserve"> </w:t>
      </w:r>
      <w:r w:rsidR="00530C7D" w:rsidRPr="00FD3355">
        <w:t>program</w:t>
      </w:r>
      <w:r w:rsidR="00E52200" w:rsidRPr="00FD3355">
        <w:t xml:space="preserve"> (</w:t>
      </w:r>
      <w:r w:rsidR="001B42BC" w:rsidRPr="00FD3355">
        <w:t>Leys et al., 2008</w:t>
      </w:r>
      <w:r w:rsidR="00E52200" w:rsidRPr="00FD3355">
        <w:t>).</w:t>
      </w:r>
      <w:r w:rsidR="000C4ADD" w:rsidRPr="00FD3355">
        <w:t xml:space="preserve"> </w:t>
      </w:r>
      <w:r w:rsidR="00527063" w:rsidRPr="00FD3355">
        <w:t>Satellite observation</w:t>
      </w:r>
      <w:r w:rsidR="00253229" w:rsidRPr="00FD3355">
        <w:t>s</w:t>
      </w:r>
      <w:r w:rsidR="00527063" w:rsidRPr="00FD3355">
        <w:t xml:space="preserve"> and numerical modeling </w:t>
      </w:r>
      <w:r w:rsidR="0053144C" w:rsidRPr="00FD3355">
        <w:t xml:space="preserve">also </w:t>
      </w:r>
      <w:r w:rsidR="00253229" w:rsidRPr="00FD3355">
        <w:t xml:space="preserve">support </w:t>
      </w:r>
      <w:r w:rsidR="00162B13">
        <w:t>these monitoring efforts</w:t>
      </w:r>
      <w:r w:rsidR="00743012" w:rsidRPr="00FD3355">
        <w:t xml:space="preserve"> and provide early warning</w:t>
      </w:r>
      <w:r w:rsidR="007E674D" w:rsidRPr="00FD3355">
        <w:t>;</w:t>
      </w:r>
      <w:r w:rsidR="001921A2" w:rsidRPr="00FD3355">
        <w:t xml:space="preserve"> </w:t>
      </w:r>
      <w:r w:rsidR="00A90CD2" w:rsidRPr="00FD3355">
        <w:t>e</w:t>
      </w:r>
      <w:r w:rsidR="001921A2" w:rsidRPr="00FD3355">
        <w:t>.g.,</w:t>
      </w:r>
      <w:r w:rsidR="00A90CD2" w:rsidRPr="00FD3355">
        <w:t xml:space="preserve"> as part of the</w:t>
      </w:r>
      <w:r w:rsidR="001921A2" w:rsidRPr="00FD3355">
        <w:t xml:space="preserve"> </w:t>
      </w:r>
      <w:r w:rsidR="00743012" w:rsidRPr="00FD3355">
        <w:t>World Meteorological Organization</w:t>
      </w:r>
      <w:r w:rsidR="00A90CD2" w:rsidRPr="00FD3355">
        <w:t>’s</w:t>
      </w:r>
      <w:r w:rsidR="004D15AC" w:rsidRPr="00FD3355">
        <w:t xml:space="preserve"> (WMO)</w:t>
      </w:r>
      <w:r w:rsidR="00743012" w:rsidRPr="00FD3355">
        <w:t xml:space="preserve"> Sand and Dust Storm Warning Advisory and Assessment System, SDS-WAS </w:t>
      </w:r>
      <w:r w:rsidR="00A90CD2" w:rsidRPr="00FD3355">
        <w:t>(</w:t>
      </w:r>
      <w:r w:rsidR="00C37F62" w:rsidRPr="00FD3355">
        <w:t>WMO, 2015</w:t>
      </w:r>
      <w:r w:rsidR="001921A2" w:rsidRPr="00FD3355">
        <w:t xml:space="preserve">). However, </w:t>
      </w:r>
      <w:r w:rsidR="00743012" w:rsidRPr="00FD3355">
        <w:t xml:space="preserve">with few exceptions (e.g., </w:t>
      </w:r>
      <w:r w:rsidR="003E4BDA" w:rsidRPr="00FD3355">
        <w:t>Leys et al., 2009</w:t>
      </w:r>
      <w:r w:rsidR="00DF3487">
        <w:t>; Love et al., 2019</w:t>
      </w:r>
      <w:r w:rsidR="0075782B" w:rsidRPr="00FD3355">
        <w:t>)</w:t>
      </w:r>
      <w:r w:rsidR="00E27E42" w:rsidRPr="00FD3355">
        <w:t xml:space="preserve"> these </w:t>
      </w:r>
      <w:r w:rsidR="00A9653F">
        <w:t xml:space="preserve">networks </w:t>
      </w:r>
      <w:r w:rsidR="002C5C13">
        <w:t>do</w:t>
      </w:r>
      <w:r w:rsidR="001C325D">
        <w:t xml:space="preserve"> not</w:t>
      </w:r>
      <w:r w:rsidR="00E27E42" w:rsidRPr="00FD3355">
        <w:t xml:space="preserve"> address </w:t>
      </w:r>
      <w:r w:rsidR="00A61366" w:rsidRPr="00FD3355">
        <w:t xml:space="preserve">which areas are eroding, </w:t>
      </w:r>
      <w:r w:rsidR="00063893" w:rsidRPr="00FD3355">
        <w:t>and</w:t>
      </w:r>
      <w:r w:rsidR="00A61366" w:rsidRPr="00FD3355">
        <w:t xml:space="preserve"> why, with </w:t>
      </w:r>
      <w:r w:rsidR="005E1D4A" w:rsidRPr="00FD3355">
        <w:t>enough</w:t>
      </w:r>
      <w:r w:rsidR="00A61366" w:rsidRPr="00FD3355">
        <w:t xml:space="preserve"> </w:t>
      </w:r>
      <w:r w:rsidR="00705352" w:rsidRPr="00FD3355">
        <w:t>accuracy</w:t>
      </w:r>
      <w:r w:rsidR="00A61366" w:rsidRPr="00FD3355">
        <w:t xml:space="preserve"> to inform management.</w:t>
      </w:r>
      <w:r w:rsidR="008B1DA2" w:rsidRPr="00FD3355">
        <w:t xml:space="preserve"> </w:t>
      </w:r>
      <w:r w:rsidR="007C0F8C" w:rsidRPr="00FD3355">
        <w:t xml:space="preserve">Recent </w:t>
      </w:r>
      <w:r w:rsidR="00E74111">
        <w:t xml:space="preserve">developments in remote sensing (e.g., Chappell et al., 2019) and </w:t>
      </w:r>
      <w:r w:rsidR="007C0F8C" w:rsidRPr="00FD3355">
        <w:t>m</w:t>
      </w:r>
      <w:r w:rsidR="00470373" w:rsidRPr="00FD3355">
        <w:t xml:space="preserve">onitoring </w:t>
      </w:r>
      <w:r w:rsidR="00CF07DF">
        <w:t>of global rangelands</w:t>
      </w:r>
      <w:r w:rsidR="00470373" w:rsidRPr="00FD3355">
        <w:t xml:space="preserve"> </w:t>
      </w:r>
      <w:r w:rsidR="00AD5243" w:rsidRPr="00FD3355">
        <w:t xml:space="preserve">has increased </w:t>
      </w:r>
      <w:r w:rsidR="00BD77D3" w:rsidRPr="00FD3355">
        <w:t xml:space="preserve">the </w:t>
      </w:r>
      <w:r w:rsidR="00AD5243" w:rsidRPr="00FD3355">
        <w:t>a</w:t>
      </w:r>
      <w:r w:rsidR="00932E60" w:rsidRPr="00FD3355">
        <w:t>mount</w:t>
      </w:r>
      <w:r w:rsidR="00AD5243" w:rsidRPr="00FD3355">
        <w:t xml:space="preserve"> of data </w:t>
      </w:r>
      <w:r w:rsidR="0070734D" w:rsidRPr="00FD3355">
        <w:t>needed to identify and characterize</w:t>
      </w:r>
      <w:r w:rsidR="00AD5243" w:rsidRPr="00FD3355">
        <w:t xml:space="preserve"> dust source</w:t>
      </w:r>
      <w:r w:rsidR="004565C0" w:rsidRPr="00FD3355">
        <w:t xml:space="preserve"> regions</w:t>
      </w:r>
      <w:r w:rsidR="00873A22" w:rsidRPr="00FD3355">
        <w:t>, e.g.</w:t>
      </w:r>
      <w:r w:rsidR="00AD5243" w:rsidRPr="00FD3355">
        <w:t>,</w:t>
      </w:r>
      <w:r w:rsidR="00F324AD" w:rsidRPr="00FD3355">
        <w:t xml:space="preserve"> </w:t>
      </w:r>
      <w:r w:rsidR="00AD5243" w:rsidRPr="00FD3355">
        <w:t xml:space="preserve">the </w:t>
      </w:r>
      <w:r w:rsidR="00560A2C" w:rsidRPr="00FD3355">
        <w:t xml:space="preserve">US Bureau of Land Management’s (BLM) </w:t>
      </w:r>
      <w:r w:rsidR="002E5582" w:rsidRPr="00FD3355">
        <w:t xml:space="preserve">public lands </w:t>
      </w:r>
      <w:r w:rsidR="00A15A0E" w:rsidRPr="00FD3355">
        <w:t>A</w:t>
      </w:r>
      <w:r w:rsidR="00560A2C" w:rsidRPr="00FD3355">
        <w:t xml:space="preserve">ssessment, </w:t>
      </w:r>
      <w:r w:rsidR="00A15A0E" w:rsidRPr="00FD3355">
        <w:t>I</w:t>
      </w:r>
      <w:r w:rsidR="00560A2C" w:rsidRPr="00FD3355">
        <w:t xml:space="preserve">nventory and </w:t>
      </w:r>
      <w:r w:rsidR="00A15A0E" w:rsidRPr="00FD3355">
        <w:t>M</w:t>
      </w:r>
      <w:r w:rsidR="00560A2C" w:rsidRPr="00FD3355">
        <w:t>onitoring (AIM) program</w:t>
      </w:r>
      <w:r w:rsidR="00A15A0E" w:rsidRPr="00FD3355">
        <w:t>,</w:t>
      </w:r>
      <w:r w:rsidR="004C35FB" w:rsidRPr="00FD3355">
        <w:t xml:space="preserve"> Natural Resources Conservation Service’s</w:t>
      </w:r>
      <w:r w:rsidR="00A15A0E" w:rsidRPr="00FD3355">
        <w:t xml:space="preserve"> </w:t>
      </w:r>
      <w:r w:rsidR="004C35FB" w:rsidRPr="00FD3355">
        <w:t xml:space="preserve">(NRCS) </w:t>
      </w:r>
      <w:r w:rsidR="001E3FF8" w:rsidRPr="00FD3355">
        <w:t xml:space="preserve">private lands </w:t>
      </w:r>
      <w:r w:rsidR="00A15A0E" w:rsidRPr="00FD3355">
        <w:t>N</w:t>
      </w:r>
      <w:r w:rsidR="004C35FB" w:rsidRPr="00FD3355">
        <w:t xml:space="preserve">ational </w:t>
      </w:r>
      <w:r w:rsidR="00A15A0E" w:rsidRPr="00FD3355">
        <w:t>R</w:t>
      </w:r>
      <w:r w:rsidR="004C35FB" w:rsidRPr="00FD3355">
        <w:t xml:space="preserve">esources </w:t>
      </w:r>
      <w:r w:rsidR="00A15A0E" w:rsidRPr="00FD3355">
        <w:t>I</w:t>
      </w:r>
      <w:r w:rsidR="004C35FB" w:rsidRPr="00FD3355">
        <w:t>nventory (NRI)</w:t>
      </w:r>
      <w:r w:rsidR="00A15A0E" w:rsidRPr="00FD3355">
        <w:t xml:space="preserve">, </w:t>
      </w:r>
      <w:r w:rsidR="00FE0FDC" w:rsidRPr="00FD3355">
        <w:t>Australian Terrestrial Ecosystem Research Network</w:t>
      </w:r>
      <w:r w:rsidR="007D4B4B" w:rsidRPr="00FD3355">
        <w:t>’s</w:t>
      </w:r>
      <w:r w:rsidR="00FE0FDC" w:rsidRPr="00FD3355">
        <w:t xml:space="preserve"> (TERN) </w:t>
      </w:r>
      <w:proofErr w:type="spellStart"/>
      <w:r w:rsidR="00FE0FDC" w:rsidRPr="00FD3355">
        <w:t>AusPlots</w:t>
      </w:r>
      <w:proofErr w:type="spellEnd"/>
      <w:r w:rsidR="00FE0FDC" w:rsidRPr="00FD3355">
        <w:t xml:space="preserve">, and </w:t>
      </w:r>
      <w:r w:rsidR="00A15A0E" w:rsidRPr="00FD3355">
        <w:t>Mongolia</w:t>
      </w:r>
      <w:r w:rsidR="00166CE1" w:rsidRPr="00FD3355">
        <w:t xml:space="preserve">n </w:t>
      </w:r>
      <w:r w:rsidR="00F324AD" w:rsidRPr="00FD3355">
        <w:t>National Agency for Meteorology and Environmental Monitoring (NAMEM)</w:t>
      </w:r>
      <w:r w:rsidR="00AD5243" w:rsidRPr="00FD3355">
        <w:t>. However,</w:t>
      </w:r>
      <w:r w:rsidR="00B83817" w:rsidRPr="00FD3355">
        <w:t xml:space="preserve"> data collected by </w:t>
      </w:r>
      <w:r w:rsidR="00F44028" w:rsidRPr="00FD3355">
        <w:t xml:space="preserve">these programs </w:t>
      </w:r>
      <w:r w:rsidR="00470373" w:rsidRPr="00FD3355">
        <w:t xml:space="preserve">have </w:t>
      </w:r>
      <w:r w:rsidR="00413AC5" w:rsidRPr="00FD3355">
        <w:t xml:space="preserve">largely </w:t>
      </w:r>
      <w:r w:rsidR="00470373" w:rsidRPr="00FD3355">
        <w:t xml:space="preserve">not </w:t>
      </w:r>
      <w:r w:rsidR="00723FA0" w:rsidRPr="00FD3355">
        <w:t xml:space="preserve">yet </w:t>
      </w:r>
      <w:r w:rsidR="00B83817" w:rsidRPr="00FD3355">
        <w:t xml:space="preserve">been </w:t>
      </w:r>
      <w:r w:rsidR="00470373" w:rsidRPr="00FD3355">
        <w:t>utilized to inform wind erosion assessments</w:t>
      </w:r>
      <w:r w:rsidR="00C62D3D" w:rsidRPr="00FD3355">
        <w:t xml:space="preserve"> </w:t>
      </w:r>
      <w:r w:rsidR="00DD3B85" w:rsidRPr="00FD3355">
        <w:t xml:space="preserve">and management </w:t>
      </w:r>
      <w:r w:rsidR="00C62D3D" w:rsidRPr="00FD3355">
        <w:t>(Webb et al., 2017</w:t>
      </w:r>
      <w:r w:rsidR="00F17917" w:rsidRPr="00FD3355">
        <w:t>b</w:t>
      </w:r>
      <w:r w:rsidR="00C62D3D" w:rsidRPr="00FD3355">
        <w:t xml:space="preserve">). </w:t>
      </w:r>
      <w:r w:rsidR="00F61E72">
        <w:t>Th</w:t>
      </w:r>
      <w:r w:rsidR="00FA6228">
        <w:t>is</w:t>
      </w:r>
      <w:r w:rsidR="00F61E72">
        <w:t xml:space="preserve"> </w:t>
      </w:r>
      <w:r w:rsidR="00436C06">
        <w:t xml:space="preserve">is because </w:t>
      </w:r>
      <w:r w:rsidR="0042433B">
        <w:t xml:space="preserve">the capacity to obtain </w:t>
      </w:r>
      <w:r w:rsidR="00436C06">
        <w:t>indicators of</w:t>
      </w:r>
      <w:r w:rsidR="001419AC">
        <w:t xml:space="preserve"> </w:t>
      </w:r>
      <w:r w:rsidR="00466B01">
        <w:t xml:space="preserve">wind erosion </w:t>
      </w:r>
      <w:r w:rsidR="0042433B">
        <w:t>from</w:t>
      </w:r>
      <w:r w:rsidR="008E311F">
        <w:t xml:space="preserve"> these datasets </w:t>
      </w:r>
      <w:r w:rsidR="00436C06">
        <w:t>ha</w:t>
      </w:r>
      <w:r w:rsidR="0042433B">
        <w:t>s</w:t>
      </w:r>
      <w:r w:rsidR="00436C06">
        <w:t xml:space="preserve"> not </w:t>
      </w:r>
      <w:r w:rsidR="00BE632F">
        <w:t>always been apparent</w:t>
      </w:r>
      <w:r w:rsidR="008E311F">
        <w:t xml:space="preserve"> to practitioners</w:t>
      </w:r>
      <w:r w:rsidR="00414628">
        <w:t>,</w:t>
      </w:r>
      <w:r w:rsidR="00BD099D">
        <w:t xml:space="preserve"> along with approaches to </w:t>
      </w:r>
      <w:r w:rsidR="001F08A1">
        <w:t xml:space="preserve">establish benchmarks to </w:t>
      </w:r>
      <w:r w:rsidR="00BD099D">
        <w:t xml:space="preserve">interpret </w:t>
      </w:r>
      <w:r w:rsidR="00AC3C6E">
        <w:t>monitoring data</w:t>
      </w:r>
      <w:r w:rsidR="00BD099D">
        <w:t xml:space="preserve"> </w:t>
      </w:r>
      <w:r w:rsidR="00344689">
        <w:t>to guide</w:t>
      </w:r>
      <w:r w:rsidR="00BD099D">
        <w:t xml:space="preserve"> management actions.</w:t>
      </w:r>
      <w:r w:rsidR="008A7A10">
        <w:t xml:space="preserve"> </w:t>
      </w:r>
    </w:p>
    <w:p w14:paraId="4B707EFE" w14:textId="39387C5E" w:rsidR="00E26B1E" w:rsidRDefault="00B45708" w:rsidP="00211D47">
      <w:pPr>
        <w:pStyle w:val="NoSpacing"/>
        <w:spacing w:line="360" w:lineRule="auto"/>
        <w:ind w:firstLine="450"/>
        <w:contextualSpacing/>
        <w:jc w:val="both"/>
      </w:pPr>
      <w:r>
        <w:t>T</w:t>
      </w:r>
      <w:r w:rsidR="005B513C">
        <w:t>his paper identif</w:t>
      </w:r>
      <w:r>
        <w:t>ies</w:t>
      </w:r>
      <w:r w:rsidR="005B513C">
        <w:t xml:space="preserve"> </w:t>
      </w:r>
      <w:r w:rsidR="001339B6">
        <w:t>how</w:t>
      </w:r>
      <w:r w:rsidR="004B7D14">
        <w:t xml:space="preserve"> indicators and benchmark</w:t>
      </w:r>
      <w:r w:rsidR="005B513C">
        <w:t>s</w:t>
      </w:r>
      <w:r w:rsidR="00783ED2">
        <w:t xml:space="preserve"> </w:t>
      </w:r>
      <w:r w:rsidR="005B513C">
        <w:t>c</w:t>
      </w:r>
      <w:r>
        <w:t>an</w:t>
      </w:r>
      <w:r w:rsidR="005B513C">
        <w:t xml:space="preserve"> be used</w:t>
      </w:r>
      <w:r w:rsidR="004B7D14">
        <w:t xml:space="preserve"> to support wind erosion monitoring, assessment and management</w:t>
      </w:r>
      <w:r w:rsidR="00D611A2">
        <w:t xml:space="preserve"> across agroecological systems</w:t>
      </w:r>
      <w:r w:rsidR="004B7D14">
        <w:t xml:space="preserve">. </w:t>
      </w:r>
      <w:r w:rsidR="00CD1EE4">
        <w:t>Our specific</w:t>
      </w:r>
      <w:r w:rsidR="00E26B1E">
        <w:t xml:space="preserve"> objectives</w:t>
      </w:r>
      <w:r w:rsidR="00895D83">
        <w:t xml:space="preserve"> are to: (1) </w:t>
      </w:r>
      <w:r w:rsidR="001153D2">
        <w:t>review</w:t>
      </w:r>
      <w:r w:rsidR="0026489F">
        <w:t xml:space="preserve"> </w:t>
      </w:r>
      <w:r w:rsidR="001153D2">
        <w:t xml:space="preserve">indicators of wind erosion and blowing dust </w:t>
      </w:r>
      <w:r w:rsidR="00D870D9">
        <w:t xml:space="preserve">that are </w:t>
      </w:r>
      <w:r w:rsidR="002545BD">
        <w:t xml:space="preserve">currently </w:t>
      </w:r>
      <w:r w:rsidR="001153D2">
        <w:t>available</w:t>
      </w:r>
      <w:r w:rsidR="00D63C96">
        <w:t xml:space="preserve"> </w:t>
      </w:r>
      <w:r w:rsidR="00A063AA">
        <w:t>to</w:t>
      </w:r>
      <w:r w:rsidR="001153D2">
        <w:t xml:space="preserve"> practitioners; </w:t>
      </w:r>
      <w:r w:rsidR="00D76B01">
        <w:t xml:space="preserve">and </w:t>
      </w:r>
      <w:r w:rsidR="001153D2">
        <w:t xml:space="preserve">(2) </w:t>
      </w:r>
      <w:r w:rsidR="00AA0594">
        <w:t>describe</w:t>
      </w:r>
      <w:r w:rsidR="005322DE">
        <w:t xml:space="preserve"> </w:t>
      </w:r>
      <w:r w:rsidR="00C508DB">
        <w:t xml:space="preserve">approaches to </w:t>
      </w:r>
      <w:r w:rsidR="00F10278">
        <w:t>establishing</w:t>
      </w:r>
      <w:r w:rsidR="00C508DB">
        <w:t xml:space="preserve"> benchmarks </w:t>
      </w:r>
      <w:r w:rsidR="009C04E1">
        <w:t>to support</w:t>
      </w:r>
      <w:r w:rsidR="009E6909">
        <w:t xml:space="preserve"> wind erosion</w:t>
      </w:r>
      <w:r w:rsidR="00091E93">
        <w:t xml:space="preserve"> </w:t>
      </w:r>
      <w:r w:rsidR="005618B3">
        <w:t>assessment</w:t>
      </w:r>
      <w:r w:rsidR="004C185C">
        <w:t>s</w:t>
      </w:r>
      <w:r w:rsidR="005618B3">
        <w:t xml:space="preserve"> and </w:t>
      </w:r>
      <w:r w:rsidR="00091E93">
        <w:t>management</w:t>
      </w:r>
      <w:r w:rsidR="00725C15">
        <w:t xml:space="preserve">. </w:t>
      </w:r>
      <w:r w:rsidR="00695541">
        <w:t xml:space="preserve">We </w:t>
      </w:r>
      <w:r w:rsidR="006F7A24">
        <w:t>find</w:t>
      </w:r>
      <w:r w:rsidR="00695541">
        <w:t xml:space="preserve"> tha</w:t>
      </w:r>
      <w:r w:rsidR="00E40076">
        <w:t xml:space="preserve">t </w:t>
      </w:r>
      <w:r w:rsidR="00C30963">
        <w:t xml:space="preserve">while </w:t>
      </w:r>
      <w:r w:rsidR="009836BA">
        <w:t>numerous</w:t>
      </w:r>
      <w:r w:rsidR="00E40076">
        <w:t xml:space="preserve"> indicators are available for monitoring wind erosion</w:t>
      </w:r>
      <w:r w:rsidR="00C30963">
        <w:t>,</w:t>
      </w:r>
      <w:r w:rsidR="00557527">
        <w:t xml:space="preserve"> only a subset of these have been used routinely </w:t>
      </w:r>
      <w:r w:rsidR="00C30963">
        <w:t xml:space="preserve">and </w:t>
      </w:r>
      <w:r w:rsidR="00EE3D05">
        <w:t>most</w:t>
      </w:r>
      <w:r w:rsidR="00C30963">
        <w:t xml:space="preserve"> monitoring efforts have focused on air quality impacts of dust. </w:t>
      </w:r>
      <w:r w:rsidR="00EA3003">
        <w:t>I</w:t>
      </w:r>
      <w:r w:rsidR="00C30963">
        <w:t xml:space="preserve">ndicators of wind erosion collected by </w:t>
      </w:r>
      <w:r w:rsidR="007D43E6">
        <w:t>agro</w:t>
      </w:r>
      <w:r w:rsidR="00C30963">
        <w:t>ecological monitoring programs</w:t>
      </w:r>
      <w:r w:rsidR="00FE0180">
        <w:t xml:space="preserve"> and remote sensing</w:t>
      </w:r>
      <w:r w:rsidR="00C30963">
        <w:t xml:space="preserve"> can provide information that more directly supports management.</w:t>
      </w:r>
      <w:r w:rsidR="003B4C2F" w:rsidRPr="003B4C2F">
        <w:t xml:space="preserve"> </w:t>
      </w:r>
      <w:r w:rsidR="0054793F">
        <w:t xml:space="preserve">Establishing monitoring benchmarks </w:t>
      </w:r>
      <w:r w:rsidR="00D04E7D">
        <w:t>is</w:t>
      </w:r>
      <w:r w:rsidR="0054793F">
        <w:t xml:space="preserve"> </w:t>
      </w:r>
      <w:r w:rsidR="006C63D0">
        <w:t xml:space="preserve">critical </w:t>
      </w:r>
      <w:r w:rsidR="00D04E7D">
        <w:t>to</w:t>
      </w:r>
      <w:r w:rsidR="006C63D0">
        <w:t xml:space="preserve"> form</w:t>
      </w:r>
      <w:r w:rsidR="00E92D9E">
        <w:t>ulat</w:t>
      </w:r>
      <w:r w:rsidR="00D04E7D">
        <w:t>e</w:t>
      </w:r>
      <w:r w:rsidR="006C63D0">
        <w:t xml:space="preserve"> </w:t>
      </w:r>
      <w:r w:rsidR="00E92D9E">
        <w:t xml:space="preserve">clear </w:t>
      </w:r>
      <w:r w:rsidR="006C63D0">
        <w:t>management objectives</w:t>
      </w:r>
      <w:r w:rsidR="00112EA7">
        <w:t>, translat</w:t>
      </w:r>
      <w:r w:rsidR="00D04E7D">
        <w:t>e</w:t>
      </w:r>
      <w:r w:rsidR="00112EA7">
        <w:t xml:space="preserve"> them to actions</w:t>
      </w:r>
      <w:r w:rsidR="006C63D0">
        <w:t>,</w:t>
      </w:r>
      <w:r w:rsidR="0054793F">
        <w:t xml:space="preserve"> </w:t>
      </w:r>
      <w:r w:rsidR="006C63D0">
        <w:t xml:space="preserve">and </w:t>
      </w:r>
      <w:r w:rsidR="00682A56">
        <w:t>enabl</w:t>
      </w:r>
      <w:r w:rsidR="00D04E7D">
        <w:t>e</w:t>
      </w:r>
      <w:r w:rsidR="00682A56">
        <w:t xml:space="preserve"> management</w:t>
      </w:r>
      <w:r w:rsidR="005F2ADA">
        <w:t xml:space="preserve"> success</w:t>
      </w:r>
      <w:r w:rsidR="003B4C2F">
        <w:t>.</w:t>
      </w:r>
    </w:p>
    <w:p w14:paraId="16E60FAE" w14:textId="77777777" w:rsidR="009B0FBA" w:rsidRDefault="009B0FBA" w:rsidP="00211D47">
      <w:pPr>
        <w:pStyle w:val="NoSpacing"/>
        <w:spacing w:line="360" w:lineRule="auto"/>
        <w:ind w:firstLine="450"/>
        <w:contextualSpacing/>
        <w:jc w:val="both"/>
      </w:pPr>
    </w:p>
    <w:p w14:paraId="1DD92B28" w14:textId="7A695845" w:rsidR="00DE164C" w:rsidRDefault="00CE136A" w:rsidP="00DE164C">
      <w:pPr>
        <w:pStyle w:val="NoSpacing"/>
        <w:spacing w:line="360" w:lineRule="auto"/>
        <w:contextualSpacing/>
        <w:jc w:val="both"/>
        <w:rPr>
          <w:b/>
        </w:rPr>
      </w:pPr>
      <w:r>
        <w:rPr>
          <w:b/>
        </w:rPr>
        <w:t>2</w:t>
      </w:r>
      <w:r w:rsidRPr="00CE136A">
        <w:rPr>
          <w:b/>
        </w:rPr>
        <w:t xml:space="preserve">. </w:t>
      </w:r>
      <w:r w:rsidR="009A473B">
        <w:rPr>
          <w:b/>
        </w:rPr>
        <w:t>Available</w:t>
      </w:r>
      <w:r w:rsidR="00AE34F3">
        <w:rPr>
          <w:b/>
        </w:rPr>
        <w:t xml:space="preserve"> </w:t>
      </w:r>
      <w:r w:rsidR="00E50458">
        <w:rPr>
          <w:b/>
        </w:rPr>
        <w:t xml:space="preserve">indicators </w:t>
      </w:r>
      <w:r w:rsidR="00BD67F0">
        <w:rPr>
          <w:b/>
        </w:rPr>
        <w:t>of</w:t>
      </w:r>
      <w:r w:rsidR="00DE164C">
        <w:rPr>
          <w:b/>
        </w:rPr>
        <w:t xml:space="preserve"> </w:t>
      </w:r>
      <w:r w:rsidR="009F5EDD">
        <w:rPr>
          <w:b/>
        </w:rPr>
        <w:t>wind erosion</w:t>
      </w:r>
      <w:r w:rsidR="001031B9">
        <w:rPr>
          <w:b/>
        </w:rPr>
        <w:t xml:space="preserve"> </w:t>
      </w:r>
      <w:r w:rsidR="00774FAB">
        <w:rPr>
          <w:b/>
        </w:rPr>
        <w:t>and blowing dust</w:t>
      </w:r>
    </w:p>
    <w:p w14:paraId="2162245F" w14:textId="320D3A8E" w:rsidR="005A6816" w:rsidRDefault="009E62AC" w:rsidP="00DE164C">
      <w:pPr>
        <w:pStyle w:val="NoSpacing"/>
        <w:spacing w:line="360" w:lineRule="auto"/>
        <w:contextualSpacing/>
        <w:jc w:val="both"/>
      </w:pPr>
      <w:r>
        <w:lastRenderedPageBreak/>
        <w:t>F</w:t>
      </w:r>
      <w:r w:rsidR="00181381">
        <w:t>ive</w:t>
      </w:r>
      <w:r>
        <w:t xml:space="preserve"> types of indicators have been </w:t>
      </w:r>
      <w:r w:rsidR="00B718C2">
        <w:t>used</w:t>
      </w:r>
      <w:r>
        <w:t xml:space="preserve"> </w:t>
      </w:r>
      <w:r w:rsidR="00E77F1A">
        <w:t>by practitioners to support quantitative and qualitative</w:t>
      </w:r>
      <w:r>
        <w:t xml:space="preserve"> assessment</w:t>
      </w:r>
      <w:r w:rsidR="00E77F1A">
        <w:t>s</w:t>
      </w:r>
      <w:r w:rsidR="00165401">
        <w:t xml:space="preserve"> of wind erosion</w:t>
      </w:r>
      <w:r>
        <w:t xml:space="preserve">. These </w:t>
      </w:r>
      <w:r w:rsidR="00E86A96">
        <w:t xml:space="preserve">indicators </w:t>
      </w:r>
      <w:r>
        <w:t>include: 1) soil properties; 2) exposure to potentially erosive winds; 3)</w:t>
      </w:r>
      <w:r w:rsidR="00E86A96">
        <w:t xml:space="preserve"> </w:t>
      </w:r>
      <w:r>
        <w:t xml:space="preserve">land health attributes based on measurements and </w:t>
      </w:r>
      <w:r w:rsidR="005B7BCC">
        <w:t>local/</w:t>
      </w:r>
      <w:r>
        <w:t xml:space="preserve">expert opinion; 4) </w:t>
      </w:r>
      <w:r w:rsidR="00E24399">
        <w:t xml:space="preserve">blowing dust </w:t>
      </w:r>
      <w:r w:rsidR="00534D48">
        <w:t xml:space="preserve">occurrence </w:t>
      </w:r>
      <w:r w:rsidR="00E24399">
        <w:t xml:space="preserve">and </w:t>
      </w:r>
      <w:r>
        <w:t>air quality</w:t>
      </w:r>
      <w:r w:rsidR="00A50156">
        <w:t xml:space="preserve"> measures</w:t>
      </w:r>
      <w:r w:rsidR="00181381">
        <w:t xml:space="preserve">; and 5) modelled </w:t>
      </w:r>
      <w:r w:rsidR="00280B46">
        <w:t>sediment transport</w:t>
      </w:r>
      <w:r w:rsidR="00181381">
        <w:t xml:space="preserve"> rates</w:t>
      </w:r>
      <w:r w:rsidR="00DB7595">
        <w:t xml:space="preserve"> (Table 1)</w:t>
      </w:r>
      <w:r>
        <w:t>.</w:t>
      </w:r>
      <w:r w:rsidR="00C6678C">
        <w:t xml:space="preserve"> </w:t>
      </w:r>
      <w:r w:rsidR="006C4398">
        <w:t>Direct m</w:t>
      </w:r>
      <w:r w:rsidR="005819C6">
        <w:t>easurements</w:t>
      </w:r>
      <w:r w:rsidR="006C4398">
        <w:t xml:space="preserve"> of </w:t>
      </w:r>
      <w:r w:rsidR="008C2CCE">
        <w:t>aeolian sediment transport</w:t>
      </w:r>
      <w:r w:rsidR="005819C6">
        <w:t xml:space="preserve"> and m</w:t>
      </w:r>
      <w:r w:rsidR="00C6678C">
        <w:t xml:space="preserve">ore technical </w:t>
      </w:r>
      <w:r w:rsidR="0057212B">
        <w:t>indicators of soil</w:t>
      </w:r>
      <w:r w:rsidR="00631107">
        <w:t xml:space="preserve"> </w:t>
      </w:r>
      <w:r w:rsidR="00CD5CA8">
        <w:t xml:space="preserve">and site </w:t>
      </w:r>
      <w:r w:rsidR="0057212B">
        <w:t xml:space="preserve">susceptibility to </w:t>
      </w:r>
      <w:r w:rsidR="008A42A5">
        <w:t>wind erosion</w:t>
      </w:r>
      <w:r w:rsidR="0057212B">
        <w:t xml:space="preserve"> (erodibility) have been developed for croplands and rangeland</w:t>
      </w:r>
      <w:r w:rsidR="00585A5E">
        <w:t>s</w:t>
      </w:r>
      <w:r w:rsidR="0057212B">
        <w:t xml:space="preserve"> </w:t>
      </w:r>
      <w:r w:rsidR="00740EB8">
        <w:t>(</w:t>
      </w:r>
      <w:r w:rsidR="00DB7595">
        <w:t>see review by</w:t>
      </w:r>
      <w:r w:rsidR="00740EB8">
        <w:t xml:space="preserve"> Webb and Strong, 2011)</w:t>
      </w:r>
      <w:r w:rsidR="00D13783">
        <w:t>. However, these</w:t>
      </w:r>
      <w:r w:rsidR="00380A15">
        <w:t xml:space="preserve"> require specialized instrumentation to measure</w:t>
      </w:r>
      <w:r w:rsidR="00D13783">
        <w:t>,</w:t>
      </w:r>
      <w:r w:rsidR="0015008A">
        <w:t xml:space="preserve"> </w:t>
      </w:r>
      <w:r w:rsidR="00D13783">
        <w:t>and</w:t>
      </w:r>
      <w:r w:rsidR="00611957">
        <w:t xml:space="preserve"> can be difficult to interpret</w:t>
      </w:r>
      <w:r w:rsidR="00D13783">
        <w:t>,</w:t>
      </w:r>
      <w:r w:rsidR="00611957">
        <w:t xml:space="preserve"> </w:t>
      </w:r>
      <w:r w:rsidR="00D94A60">
        <w:t>so have not been widely adopted outside the aeolian research community (</w:t>
      </w:r>
      <w:proofErr w:type="spellStart"/>
      <w:r w:rsidR="005F7830">
        <w:t>Zobeck</w:t>
      </w:r>
      <w:proofErr w:type="spellEnd"/>
      <w:r w:rsidR="005F7830">
        <w:t xml:space="preserve"> et al., 2003</w:t>
      </w:r>
      <w:r w:rsidR="00C53613">
        <w:t>)</w:t>
      </w:r>
      <w:r w:rsidR="00AD0C0B">
        <w:t>.</w:t>
      </w:r>
      <w:r w:rsidR="00380A15">
        <w:t xml:space="preserve"> </w:t>
      </w:r>
      <w:r w:rsidR="00D13783">
        <w:t xml:space="preserve">Here, we focus on </w:t>
      </w:r>
      <w:r w:rsidR="00667CD3">
        <w:t xml:space="preserve">indicators that </w:t>
      </w:r>
      <w:r w:rsidR="00DA7035">
        <w:t>are readily obtained from measurements</w:t>
      </w:r>
      <w:r w:rsidR="004479E9">
        <w:t xml:space="preserve"> </w:t>
      </w:r>
      <w:r w:rsidR="00DA7035">
        <w:t>collected</w:t>
      </w:r>
      <w:r w:rsidR="00161628">
        <w:t xml:space="preserve"> by producers</w:t>
      </w:r>
      <w:r w:rsidR="009F76A5">
        <w:t>,</w:t>
      </w:r>
      <w:r w:rsidR="00161628">
        <w:t xml:space="preserve"> </w:t>
      </w:r>
      <w:r w:rsidR="00861856">
        <w:t>resource</w:t>
      </w:r>
      <w:r w:rsidR="00161628">
        <w:t xml:space="preserve"> managers</w:t>
      </w:r>
      <w:r w:rsidR="006C4570">
        <w:t>,</w:t>
      </w:r>
      <w:r w:rsidR="00161628">
        <w:t xml:space="preserve"> and agencies </w:t>
      </w:r>
      <w:r w:rsidR="00EC416B">
        <w:t>in the U</w:t>
      </w:r>
      <w:r w:rsidR="00BC678D">
        <w:t xml:space="preserve">nited </w:t>
      </w:r>
      <w:r w:rsidR="00EC416B">
        <w:t>S</w:t>
      </w:r>
      <w:r w:rsidR="00BC678D">
        <w:t>tates (US)</w:t>
      </w:r>
      <w:r w:rsidR="00EC416B">
        <w:t xml:space="preserve"> and </w:t>
      </w:r>
      <w:r w:rsidR="00161628">
        <w:t>globally.</w:t>
      </w:r>
    </w:p>
    <w:p w14:paraId="05B7BC0C" w14:textId="77777777" w:rsidR="00AB4A89" w:rsidRDefault="00AB4A89" w:rsidP="00AB4A89">
      <w:pPr>
        <w:pStyle w:val="NoSpacing"/>
        <w:spacing w:line="360" w:lineRule="auto"/>
        <w:contextualSpacing/>
        <w:jc w:val="both"/>
      </w:pPr>
    </w:p>
    <w:p w14:paraId="2C39AD19" w14:textId="77777777" w:rsidR="007F1083" w:rsidRPr="007F1083" w:rsidRDefault="007F1083" w:rsidP="008503C9">
      <w:pPr>
        <w:pStyle w:val="NoSpacing"/>
        <w:spacing w:line="360" w:lineRule="auto"/>
        <w:contextualSpacing/>
        <w:jc w:val="both"/>
        <w:rPr>
          <w:b/>
        </w:rPr>
      </w:pPr>
      <w:r w:rsidRPr="007F1083">
        <w:rPr>
          <w:b/>
        </w:rPr>
        <w:t>2.1</w:t>
      </w:r>
      <w:r w:rsidR="006403D5" w:rsidRPr="007F1083">
        <w:rPr>
          <w:b/>
        </w:rPr>
        <w:t xml:space="preserve"> </w:t>
      </w:r>
      <w:r w:rsidR="009F4D9C" w:rsidRPr="007F1083">
        <w:rPr>
          <w:b/>
        </w:rPr>
        <w:t>Indic</w:t>
      </w:r>
      <w:r w:rsidR="002C618C" w:rsidRPr="007F1083">
        <w:rPr>
          <w:b/>
        </w:rPr>
        <w:t>ators</w:t>
      </w:r>
      <w:r w:rsidR="009F4D9C" w:rsidRPr="007F1083">
        <w:rPr>
          <w:b/>
        </w:rPr>
        <w:t xml:space="preserve"> based on soil properties</w:t>
      </w:r>
    </w:p>
    <w:p w14:paraId="763449A9" w14:textId="1221E9FC" w:rsidR="006403D5" w:rsidRDefault="00F027EC" w:rsidP="00A067C7">
      <w:pPr>
        <w:pStyle w:val="NoSpacing"/>
        <w:spacing w:line="360" w:lineRule="auto"/>
        <w:contextualSpacing/>
        <w:jc w:val="both"/>
      </w:pPr>
      <w:r>
        <w:t xml:space="preserve">Following the 1930s Dust Bowl, the </w:t>
      </w:r>
      <w:r w:rsidR="00823265">
        <w:t>USDA</w:t>
      </w:r>
      <w:r>
        <w:t xml:space="preserve"> Soil Conservation Service</w:t>
      </w:r>
      <w:r w:rsidR="00E97B47">
        <w:t xml:space="preserve"> (SCS)</w:t>
      </w:r>
      <w:r w:rsidR="00433FA3">
        <w:t xml:space="preserve"> sought to identify </w:t>
      </w:r>
      <w:r w:rsidR="009E2964">
        <w:t xml:space="preserve">properties of agricultural soils that </w:t>
      </w:r>
      <w:r w:rsidR="00184C0A">
        <w:t>describe</w:t>
      </w:r>
      <w:r w:rsidR="00101D30">
        <w:t xml:space="preserve"> their</w:t>
      </w:r>
      <w:r w:rsidR="009E2964">
        <w:t xml:space="preserve"> susceptibility to wind erosion. </w:t>
      </w:r>
      <w:r w:rsidR="004D7AEB">
        <w:t xml:space="preserve">Extensive work by W.S. </w:t>
      </w:r>
      <w:proofErr w:type="spellStart"/>
      <w:r w:rsidR="004D7AEB">
        <w:t>Chepil</w:t>
      </w:r>
      <w:proofErr w:type="spellEnd"/>
      <w:r w:rsidR="004D7AEB">
        <w:t xml:space="preserve"> and colleagues through the 1940s</w:t>
      </w:r>
      <w:r w:rsidR="00D35E41">
        <w:t xml:space="preserve"> to </w:t>
      </w:r>
      <w:r w:rsidR="00C654A0">
        <w:t>60s</w:t>
      </w:r>
      <w:r w:rsidR="004D7AEB">
        <w:t xml:space="preserve"> </w:t>
      </w:r>
      <w:r w:rsidR="00D25F0E">
        <w:t xml:space="preserve">identified </w:t>
      </w:r>
      <w:r w:rsidR="00223A2F">
        <w:t>soil</w:t>
      </w:r>
      <w:r w:rsidR="00D25F0E">
        <w:t xml:space="preserve"> texture</w:t>
      </w:r>
      <w:r w:rsidR="00A819E7">
        <w:t xml:space="preserve"> (</w:t>
      </w:r>
      <w:proofErr w:type="spellStart"/>
      <w:r w:rsidR="00A819E7">
        <w:t>Chepil</w:t>
      </w:r>
      <w:proofErr w:type="spellEnd"/>
      <w:r w:rsidR="00A819E7">
        <w:t>, 1953)</w:t>
      </w:r>
      <w:r w:rsidR="004A432A">
        <w:t>,</w:t>
      </w:r>
      <w:r w:rsidR="00D25F0E">
        <w:t xml:space="preserve"> the proportion of dry aggregates in the surface soil &lt;0.84 mm </w:t>
      </w:r>
      <w:r w:rsidR="008D5726">
        <w:t xml:space="preserve">diameter </w:t>
      </w:r>
      <w:r w:rsidR="00D25F0E">
        <w:t>(the “erodible fraction”</w:t>
      </w:r>
      <w:r w:rsidR="00A819E7">
        <w:t xml:space="preserve">; </w:t>
      </w:r>
      <w:proofErr w:type="spellStart"/>
      <w:r w:rsidR="00A819E7">
        <w:t>Chepil</w:t>
      </w:r>
      <w:proofErr w:type="spellEnd"/>
      <w:r w:rsidR="00A819E7">
        <w:t>, 1951</w:t>
      </w:r>
      <w:r w:rsidR="00D25F0E">
        <w:t>)</w:t>
      </w:r>
      <w:r w:rsidR="004A432A">
        <w:t>, and calcium carbonate and organic matter contents (</w:t>
      </w:r>
      <w:proofErr w:type="spellStart"/>
      <w:r w:rsidR="004A432A">
        <w:t>Chepil</w:t>
      </w:r>
      <w:proofErr w:type="spellEnd"/>
      <w:r w:rsidR="004A432A">
        <w:t>, 1954)</w:t>
      </w:r>
      <w:r w:rsidR="00FC6A53">
        <w:t>,</w:t>
      </w:r>
      <w:r w:rsidR="00D25F0E">
        <w:t xml:space="preserve"> as key indicators of </w:t>
      </w:r>
      <w:r w:rsidR="0063386A">
        <w:t>erodibility</w:t>
      </w:r>
      <w:r w:rsidR="00963B95">
        <w:t xml:space="preserve"> that could be used to classify soils into</w:t>
      </w:r>
      <w:r w:rsidR="004D7AEB">
        <w:t xml:space="preserve"> </w:t>
      </w:r>
      <w:r w:rsidR="006403D5">
        <w:t>W</w:t>
      </w:r>
      <w:r w:rsidR="00E33517">
        <w:t xml:space="preserve">ind </w:t>
      </w:r>
      <w:r w:rsidR="00B3382B">
        <w:t>E</w:t>
      </w:r>
      <w:r w:rsidR="00E33517">
        <w:t xml:space="preserve">rodibility </w:t>
      </w:r>
      <w:r w:rsidR="00B3382B">
        <w:t>G</w:t>
      </w:r>
      <w:r w:rsidR="00E33517">
        <w:t>roups (WEGs)</w:t>
      </w:r>
      <w:r w:rsidR="00FE2029">
        <w:t xml:space="preserve">. </w:t>
      </w:r>
      <w:r w:rsidR="00343F5E">
        <w:t>From this classification, a</w:t>
      </w:r>
      <w:r w:rsidR="004024CC">
        <w:t xml:space="preserve"> </w:t>
      </w:r>
      <w:r w:rsidR="00C202DE">
        <w:t>W</w:t>
      </w:r>
      <w:r w:rsidR="00511A59">
        <w:t xml:space="preserve">ind </w:t>
      </w:r>
      <w:r w:rsidR="00C202DE">
        <w:t>E</w:t>
      </w:r>
      <w:r w:rsidR="00511A59">
        <w:t xml:space="preserve">rodibility </w:t>
      </w:r>
      <w:r w:rsidR="00C202DE">
        <w:t>I</w:t>
      </w:r>
      <w:r w:rsidR="00511A59">
        <w:t>ndex</w:t>
      </w:r>
      <w:r w:rsidR="003912B2">
        <w:t xml:space="preserve"> </w:t>
      </w:r>
      <w:r w:rsidR="000F677C">
        <w:t>(</w:t>
      </w:r>
      <w:r w:rsidR="006C3FF5">
        <w:t>“</w:t>
      </w:r>
      <w:r w:rsidR="003912B2">
        <w:t>I</w:t>
      </w:r>
      <w:r w:rsidR="006C3FF5">
        <w:t>” factor</w:t>
      </w:r>
      <w:r w:rsidR="000F677C">
        <w:t>)</w:t>
      </w:r>
      <w:r w:rsidR="00343F5E">
        <w:t xml:space="preserve"> was developed</w:t>
      </w:r>
      <w:r w:rsidR="00216701">
        <w:t xml:space="preserve"> as an expression of dry soil aggregate</w:t>
      </w:r>
      <w:r w:rsidR="008D3025">
        <w:t xml:space="preserve"> </w:t>
      </w:r>
      <w:r w:rsidR="00216701">
        <w:t>s</w:t>
      </w:r>
      <w:r w:rsidR="008D3025">
        <w:t>tability</w:t>
      </w:r>
      <w:r w:rsidR="00216701">
        <w:t xml:space="preserve"> under tillage and </w:t>
      </w:r>
      <w:r w:rsidR="00945DBA">
        <w:t>abrasion</w:t>
      </w:r>
      <w:r w:rsidR="00216701">
        <w:t xml:space="preserve"> </w:t>
      </w:r>
      <w:r w:rsidR="00DD3818">
        <w:t>for</w:t>
      </w:r>
      <w:r w:rsidR="004B3D2E">
        <w:t xml:space="preserve"> the Wind Erosion Equation (WEQ)</w:t>
      </w:r>
      <w:r w:rsidR="009F4C79">
        <w:t xml:space="preserve">, an empirical </w:t>
      </w:r>
      <w:r w:rsidR="00A93CFF">
        <w:t>equation</w:t>
      </w:r>
      <w:r w:rsidR="009F4C79">
        <w:t xml:space="preserve"> to estimate </w:t>
      </w:r>
      <w:r w:rsidR="008949DC">
        <w:t xml:space="preserve">site </w:t>
      </w:r>
      <w:r w:rsidR="008A44FA">
        <w:t xml:space="preserve">potential </w:t>
      </w:r>
      <w:r w:rsidR="009F4C79">
        <w:t>soil loss</w:t>
      </w:r>
      <w:r w:rsidR="00283767">
        <w:t xml:space="preserve"> by wind</w:t>
      </w:r>
      <w:r w:rsidR="009F4C79">
        <w:t xml:space="preserve"> (</w:t>
      </w:r>
      <w:r w:rsidR="00A854F2">
        <w:t>t</w:t>
      </w:r>
      <w:r w:rsidR="009F4C79">
        <w:t xml:space="preserve"> ha</w:t>
      </w:r>
      <w:r w:rsidR="009F4C79" w:rsidRPr="009F4C79">
        <w:rPr>
          <w:vertAlign w:val="superscript"/>
        </w:rPr>
        <w:t>-1</w:t>
      </w:r>
      <w:r w:rsidR="009F4C79">
        <w:t xml:space="preserve"> yr</w:t>
      </w:r>
      <w:r w:rsidR="009F4C79" w:rsidRPr="009F4C79">
        <w:rPr>
          <w:vertAlign w:val="superscript"/>
        </w:rPr>
        <w:t>-1</w:t>
      </w:r>
      <w:r w:rsidR="009F4C79">
        <w:t>)</w:t>
      </w:r>
      <w:r w:rsidR="00C87288">
        <w:t xml:space="preserve"> (Woodruff and </w:t>
      </w:r>
      <w:proofErr w:type="spellStart"/>
      <w:r w:rsidR="00C87288">
        <w:t>Siddoway</w:t>
      </w:r>
      <w:proofErr w:type="spellEnd"/>
      <w:r w:rsidR="00C87288">
        <w:t>, 1965)</w:t>
      </w:r>
      <w:r w:rsidR="007643DE">
        <w:t xml:space="preserve">. </w:t>
      </w:r>
    </w:p>
    <w:p w14:paraId="6CB3262A" w14:textId="3B051DD3" w:rsidR="00EB5CC1" w:rsidRDefault="00971B79" w:rsidP="00561275">
      <w:pPr>
        <w:pStyle w:val="NoSpacing"/>
        <w:spacing w:line="360" w:lineRule="auto"/>
        <w:ind w:firstLine="450"/>
        <w:contextualSpacing/>
        <w:jc w:val="both"/>
      </w:pPr>
      <w:r>
        <w:t xml:space="preserve">The WEGs and “I” factor </w:t>
      </w:r>
      <w:r w:rsidR="00216631">
        <w:t>are used</w:t>
      </w:r>
      <w:r w:rsidR="0004063A">
        <w:t xml:space="preserve"> by the</w:t>
      </w:r>
      <w:r w:rsidR="000E54BE">
        <w:t xml:space="preserve"> USDA</w:t>
      </w:r>
      <w:r w:rsidR="00902FC3">
        <w:t>-</w:t>
      </w:r>
      <w:r w:rsidR="00F057F8">
        <w:t>NRCS</w:t>
      </w:r>
      <w:r w:rsidR="00887FCD">
        <w:t xml:space="preserve"> </w:t>
      </w:r>
      <w:r w:rsidR="004F402B">
        <w:t>(</w:t>
      </w:r>
      <w:r w:rsidR="00887FCD">
        <w:t xml:space="preserve">formerly the </w:t>
      </w:r>
      <w:r w:rsidR="0042510C">
        <w:t>SCS</w:t>
      </w:r>
      <w:r w:rsidR="004F402B">
        <w:t>)</w:t>
      </w:r>
      <w:r w:rsidR="00F057F8">
        <w:t xml:space="preserve"> </w:t>
      </w:r>
      <w:r w:rsidR="002F3BB4">
        <w:t xml:space="preserve">and </w:t>
      </w:r>
      <w:r w:rsidR="005B5614">
        <w:t xml:space="preserve">by practitioners globally </w:t>
      </w:r>
      <w:r w:rsidR="0004063A">
        <w:t>as core indicators of soil erodibility to wind</w:t>
      </w:r>
      <w:r w:rsidR="009B28D5">
        <w:t xml:space="preserve"> (NRCS, 2018)</w:t>
      </w:r>
      <w:r w:rsidR="00207368">
        <w:t>.</w:t>
      </w:r>
      <w:r w:rsidR="0004063A">
        <w:t xml:space="preserve"> </w:t>
      </w:r>
      <w:r w:rsidR="001871FB">
        <w:t>W</w:t>
      </w:r>
      <w:r w:rsidR="005C4FC1">
        <w:t xml:space="preserve">hile the classifications are often ascribed to soils </w:t>
      </w:r>
      <w:r w:rsidR="006178E4">
        <w:t>based on</w:t>
      </w:r>
      <w:r w:rsidR="005C4FC1">
        <w:t xml:space="preserve"> </w:t>
      </w:r>
      <w:r w:rsidR="00BD7BE4">
        <w:t xml:space="preserve">surface </w:t>
      </w:r>
      <w:r w:rsidR="005C4FC1">
        <w:t>texture and a</w:t>
      </w:r>
      <w:r w:rsidR="00794DC1">
        <w:t>ppear</w:t>
      </w:r>
      <w:r w:rsidR="005C4FC1">
        <w:t xml:space="preserve"> easy to apply now that texture data are available</w:t>
      </w:r>
      <w:r w:rsidR="00D343D2">
        <w:t xml:space="preserve"> globally</w:t>
      </w:r>
      <w:r w:rsidR="005C4FC1">
        <w:t xml:space="preserve"> (</w:t>
      </w:r>
      <w:r w:rsidR="006C6F73">
        <w:t xml:space="preserve">e.g., </w:t>
      </w:r>
      <w:proofErr w:type="spellStart"/>
      <w:r w:rsidR="006C6F73">
        <w:t>Hengl</w:t>
      </w:r>
      <w:proofErr w:type="spellEnd"/>
      <w:r w:rsidR="006C6F73">
        <w:t xml:space="preserve"> et al., </w:t>
      </w:r>
      <w:r w:rsidR="00CD7CD5">
        <w:t>2017</w:t>
      </w:r>
      <w:r w:rsidR="005C4FC1">
        <w:t xml:space="preserve">), </w:t>
      </w:r>
      <w:r w:rsidR="00687C92">
        <w:t xml:space="preserve">the </w:t>
      </w:r>
      <w:r w:rsidR="005515C9">
        <w:t>WEGs and “I” factor</w:t>
      </w:r>
      <w:r w:rsidR="00687C92">
        <w:t xml:space="preserve"> have limitations</w:t>
      </w:r>
      <w:r w:rsidR="005F08BA">
        <w:t xml:space="preserve"> </w:t>
      </w:r>
      <w:r w:rsidR="0074126A">
        <w:t xml:space="preserve">that </w:t>
      </w:r>
      <w:r w:rsidR="0099772C">
        <w:t>make</w:t>
      </w:r>
      <w:r w:rsidR="002A4E6A">
        <w:t xml:space="preserve"> the</w:t>
      </w:r>
      <w:r w:rsidR="005515C9">
        <w:t>m</w:t>
      </w:r>
      <w:r w:rsidR="002A4E6A">
        <w:t xml:space="preserve"> </w:t>
      </w:r>
      <w:r w:rsidR="0099772C">
        <w:t>inaccurate</w:t>
      </w:r>
      <w:r w:rsidR="009607E8">
        <w:t xml:space="preserve"> in many soil-landscape settings</w:t>
      </w:r>
      <w:r w:rsidR="00FD0AAC">
        <w:t xml:space="preserve"> and management contexts</w:t>
      </w:r>
      <w:r w:rsidR="00F37768">
        <w:t xml:space="preserve"> (Webb and Strong, 2011)</w:t>
      </w:r>
      <w:r w:rsidR="009607E8">
        <w:t>.</w:t>
      </w:r>
      <w:r w:rsidR="00687C92">
        <w:t xml:space="preserve"> </w:t>
      </w:r>
      <w:r w:rsidR="002955FB">
        <w:t>T</w:t>
      </w:r>
      <w:r w:rsidR="00F34F73">
        <w:t xml:space="preserve">he indicators describe the </w:t>
      </w:r>
      <w:r w:rsidR="00011BA4">
        <w:t>susceptibility</w:t>
      </w:r>
      <w:r w:rsidR="00270330">
        <w:t xml:space="preserve"> of</w:t>
      </w:r>
      <w:r w:rsidR="00F34F73">
        <w:t xml:space="preserve"> </w:t>
      </w:r>
      <w:r w:rsidR="007A1ED6">
        <w:t xml:space="preserve">non-crusted </w:t>
      </w:r>
      <w:r w:rsidR="00F34F73">
        <w:t xml:space="preserve">soils to be mobilized by wind </w:t>
      </w:r>
      <w:r w:rsidR="001F22CD">
        <w:t>and do not necessarily represent</w:t>
      </w:r>
      <w:r w:rsidR="00F34F73">
        <w:t xml:space="preserve"> their potential to emit fine dust</w:t>
      </w:r>
      <w:r w:rsidR="009404AB">
        <w:t xml:space="preserve">. </w:t>
      </w:r>
      <w:r w:rsidR="00B66CE6">
        <w:t>S</w:t>
      </w:r>
      <w:r w:rsidR="00821A84">
        <w:t>oil</w:t>
      </w:r>
      <w:r w:rsidR="00685D30">
        <w:t xml:space="preserve"> mobility</w:t>
      </w:r>
      <w:r w:rsidR="00821A84">
        <w:t xml:space="preserve"> is of concern for reducing soil and nutrient losses to erosion and maintaining soil health and ecosystem function (</w:t>
      </w:r>
      <w:r w:rsidR="008838A2">
        <w:t xml:space="preserve">Hagen and Lyles, 1985; Lyles and </w:t>
      </w:r>
      <w:proofErr w:type="spellStart"/>
      <w:r w:rsidR="008838A2">
        <w:t>Tatarko</w:t>
      </w:r>
      <w:proofErr w:type="spellEnd"/>
      <w:r w:rsidR="008838A2">
        <w:t xml:space="preserve">, 1986; </w:t>
      </w:r>
      <w:proofErr w:type="spellStart"/>
      <w:r w:rsidR="008838A2">
        <w:t>Danfeng</w:t>
      </w:r>
      <w:proofErr w:type="spellEnd"/>
      <w:r w:rsidR="008838A2">
        <w:t xml:space="preserve"> et al., 2018</w:t>
      </w:r>
      <w:r w:rsidR="00821A84">
        <w:t xml:space="preserve">). However, </w:t>
      </w:r>
      <w:r w:rsidR="00CC3AB7">
        <w:t>dust emission</w:t>
      </w:r>
      <w:r w:rsidR="002F6E7D">
        <w:t xml:space="preserve"> potential </w:t>
      </w:r>
      <w:r w:rsidR="00895DDE">
        <w:t>isn’t always directly related to soil mobility</w:t>
      </w:r>
      <w:r w:rsidR="004601B5">
        <w:t xml:space="preserve"> </w:t>
      </w:r>
      <w:r w:rsidR="00F34F73">
        <w:t>(</w:t>
      </w:r>
      <w:r w:rsidR="00C445B5">
        <w:t>Shao et al., 2011</w:t>
      </w:r>
      <w:r w:rsidR="00F34F73">
        <w:t>).</w:t>
      </w:r>
      <w:r w:rsidR="00847443">
        <w:t xml:space="preserve"> </w:t>
      </w:r>
      <w:r w:rsidR="00A07449">
        <w:t>D</w:t>
      </w:r>
      <w:r w:rsidR="00C951C6">
        <w:t xml:space="preserve">ust emission </w:t>
      </w:r>
      <w:r w:rsidR="003A4135">
        <w:t>is</w:t>
      </w:r>
      <w:r w:rsidR="00C951C6">
        <w:t xml:space="preserve"> related to the availability of fine silt and clay particles in the soil </w:t>
      </w:r>
      <w:r w:rsidR="00E55541">
        <w:t>and</w:t>
      </w:r>
      <w:r w:rsidR="00EA0AAB">
        <w:t xml:space="preserve"> </w:t>
      </w:r>
      <w:r w:rsidR="00C951C6">
        <w:t xml:space="preserve">the availability of </w:t>
      </w:r>
      <w:r w:rsidR="00BD534C">
        <w:t>loose sediment</w:t>
      </w:r>
      <w:r w:rsidR="00C951C6">
        <w:t xml:space="preserve"> that can </w:t>
      </w:r>
      <w:r w:rsidR="00A742C9">
        <w:t>saltate</w:t>
      </w:r>
      <w:r w:rsidR="00C951C6">
        <w:t xml:space="preserve"> </w:t>
      </w:r>
      <w:r w:rsidR="006F74C8">
        <w:t>and</w:t>
      </w:r>
      <w:r w:rsidR="00C951C6">
        <w:t xml:space="preserve"> release </w:t>
      </w:r>
      <w:r w:rsidR="0070681C">
        <w:t>dust</w:t>
      </w:r>
      <w:r w:rsidR="00C951C6">
        <w:t xml:space="preserve"> particles</w:t>
      </w:r>
      <w:r w:rsidR="009F4EB7">
        <w:t xml:space="preserve"> by abrasion (Bullard et al., 2009; </w:t>
      </w:r>
      <w:proofErr w:type="spellStart"/>
      <w:r w:rsidR="009F4EB7">
        <w:t>Kok</w:t>
      </w:r>
      <w:proofErr w:type="spellEnd"/>
      <w:r w:rsidR="009F4EB7">
        <w:t xml:space="preserve"> et al., 2014)</w:t>
      </w:r>
      <w:r w:rsidR="00F6650B">
        <w:t>.</w:t>
      </w:r>
      <w:r w:rsidR="00C951C6">
        <w:t xml:space="preserve"> </w:t>
      </w:r>
      <w:r w:rsidR="00F6650B">
        <w:t>These conditions</w:t>
      </w:r>
      <w:r w:rsidR="003C60C8">
        <w:t xml:space="preserve"> are determined by dynamic soil surface properties</w:t>
      </w:r>
      <w:r w:rsidR="00B070B2">
        <w:t xml:space="preserve"> (e.g., crusting)</w:t>
      </w:r>
      <w:r w:rsidR="003C60C8">
        <w:t xml:space="preserve"> and</w:t>
      </w:r>
      <w:r w:rsidR="00C951C6">
        <w:t xml:space="preserve"> landscape context</w:t>
      </w:r>
      <w:r w:rsidR="003C60C8">
        <w:t xml:space="preserve"> (e.g., </w:t>
      </w:r>
      <w:r w:rsidR="009A446B">
        <w:t>depressions that accumulate fine sediments and</w:t>
      </w:r>
      <w:r w:rsidR="00C931B5">
        <w:t xml:space="preserve"> are</w:t>
      </w:r>
      <w:r w:rsidR="009A446B">
        <w:t xml:space="preserve"> </w:t>
      </w:r>
      <w:r w:rsidR="003C60C8">
        <w:t>proxim</w:t>
      </w:r>
      <w:r w:rsidR="00180CE2">
        <w:t>al</w:t>
      </w:r>
      <w:r w:rsidR="003C60C8">
        <w:t xml:space="preserve"> to </w:t>
      </w:r>
      <w:r w:rsidR="009A446B">
        <w:t>mobile sandier</w:t>
      </w:r>
      <w:r w:rsidR="003C60C8">
        <w:t xml:space="preserve"> soil</w:t>
      </w:r>
      <w:r w:rsidR="009A446B">
        <w:t>s</w:t>
      </w:r>
      <w:r w:rsidR="003C60C8">
        <w:t>).</w:t>
      </w:r>
      <w:r w:rsidR="00C951C6">
        <w:t xml:space="preserve"> </w:t>
      </w:r>
      <w:r w:rsidR="00B070B2">
        <w:t xml:space="preserve">Physical </w:t>
      </w:r>
      <w:r w:rsidR="00B070B2">
        <w:lastRenderedPageBreak/>
        <w:t>and biological soil</w:t>
      </w:r>
      <w:r w:rsidR="00DB1953">
        <w:t xml:space="preserve"> c</w:t>
      </w:r>
      <w:r w:rsidR="00774657">
        <w:t>rust</w:t>
      </w:r>
      <w:r w:rsidR="00B070B2">
        <w:t xml:space="preserve">s are </w:t>
      </w:r>
      <w:r w:rsidR="00DD65B5">
        <w:t xml:space="preserve">critical for reducing the supply of erodible </w:t>
      </w:r>
      <w:r w:rsidR="002A43D7">
        <w:t>material</w:t>
      </w:r>
      <w:r w:rsidR="00DD65B5">
        <w:t xml:space="preserve"> and increasing </w:t>
      </w:r>
      <w:r w:rsidR="00BE7C8D">
        <w:t>soil resistance to mobiliz</w:t>
      </w:r>
      <w:r w:rsidR="002F6E7D">
        <w:t>ation</w:t>
      </w:r>
      <w:r w:rsidR="00BE7C8D">
        <w:t xml:space="preserve"> and abra</w:t>
      </w:r>
      <w:r w:rsidR="002F6E7D">
        <w:t>sion</w:t>
      </w:r>
      <w:r w:rsidR="00F109F8">
        <w:t xml:space="preserve"> (</w:t>
      </w:r>
      <w:r w:rsidR="00804DCE">
        <w:t xml:space="preserve">Eldridge and Leys, 2003; </w:t>
      </w:r>
      <w:proofErr w:type="spellStart"/>
      <w:r w:rsidR="005B7750">
        <w:t>Belnap</w:t>
      </w:r>
      <w:proofErr w:type="spellEnd"/>
      <w:r w:rsidR="005B7750">
        <w:t xml:space="preserve"> et al., 2014</w:t>
      </w:r>
      <w:r w:rsidR="00F109F8">
        <w:t xml:space="preserve">). </w:t>
      </w:r>
      <w:r w:rsidR="00227F5B">
        <w:t>As the</w:t>
      </w:r>
      <w:r w:rsidR="00B51790">
        <w:t xml:space="preserve"> WEGs and “I” factor</w:t>
      </w:r>
      <w:r w:rsidR="009B2966">
        <w:t xml:space="preserve"> </w:t>
      </w:r>
      <w:r w:rsidR="00227F5B">
        <w:t>were defined for non-crusted surfaces, they</w:t>
      </w:r>
      <w:r w:rsidR="00B51790">
        <w:t xml:space="preserve"> do not work well for rangeland soils</w:t>
      </w:r>
      <w:r w:rsidR="00E12CB0">
        <w:t xml:space="preserve"> (</w:t>
      </w:r>
      <w:r w:rsidR="00227F5B">
        <w:t xml:space="preserve">Woodruff and </w:t>
      </w:r>
      <w:proofErr w:type="spellStart"/>
      <w:r w:rsidR="00227F5B">
        <w:t>Siddoway</w:t>
      </w:r>
      <w:proofErr w:type="spellEnd"/>
      <w:r w:rsidR="00227F5B">
        <w:t>, 1965</w:t>
      </w:r>
      <w:r w:rsidR="00E12CB0">
        <w:t xml:space="preserve">). As the </w:t>
      </w:r>
      <w:r w:rsidR="00C63BC9">
        <w:t>classification</w:t>
      </w:r>
      <w:r w:rsidR="00E12CB0">
        <w:t>s are static, they are also</w:t>
      </w:r>
      <w:r w:rsidR="00C63BC9">
        <w:t xml:space="preserve"> </w:t>
      </w:r>
      <w:r w:rsidR="00E12CB0">
        <w:t>in</w:t>
      </w:r>
      <w:r w:rsidR="00C63BC9">
        <w:t xml:space="preserve">sensitive to </w:t>
      </w:r>
      <w:r w:rsidR="00C45BBE">
        <w:t xml:space="preserve">land management activities that </w:t>
      </w:r>
      <w:r w:rsidR="004E0C78">
        <w:t>disturb</w:t>
      </w:r>
      <w:r w:rsidR="00C45BBE">
        <w:t xml:space="preserve"> soils</w:t>
      </w:r>
      <w:r w:rsidR="004E0C78">
        <w:t xml:space="preserve"> (e.g., due to </w:t>
      </w:r>
      <w:r w:rsidR="00062A6A">
        <w:t xml:space="preserve">machinery, </w:t>
      </w:r>
      <w:r w:rsidR="004E0C78">
        <w:t>livestock</w:t>
      </w:r>
      <w:r w:rsidR="00062A6A">
        <w:t xml:space="preserve"> and</w:t>
      </w:r>
      <w:r w:rsidR="004C05FD">
        <w:t xml:space="preserve"> fire</w:t>
      </w:r>
      <w:r w:rsidR="004E0C78">
        <w:t>)</w:t>
      </w:r>
      <w:r w:rsidR="00621EE6">
        <w:t xml:space="preserve"> </w:t>
      </w:r>
      <w:r w:rsidR="00C45BBE">
        <w:t>and</w:t>
      </w:r>
      <w:r w:rsidR="00877737">
        <w:t xml:space="preserve"> change both potential soil mobility and dust emission (</w:t>
      </w:r>
      <w:proofErr w:type="spellStart"/>
      <w:r w:rsidR="005E06A1">
        <w:t>Baddock</w:t>
      </w:r>
      <w:proofErr w:type="spellEnd"/>
      <w:r w:rsidR="005E06A1">
        <w:t xml:space="preserve"> et al., 2011</w:t>
      </w:r>
      <w:r w:rsidR="00877737">
        <w:t>).</w:t>
      </w:r>
      <w:r w:rsidR="004E0C78">
        <w:t xml:space="preserve"> </w:t>
      </w:r>
      <w:r w:rsidR="00851E55">
        <w:t xml:space="preserve">Because of these limitations, </w:t>
      </w:r>
      <w:r w:rsidR="00222B9C">
        <w:t>use of</w:t>
      </w:r>
      <w:r w:rsidR="00851E55">
        <w:t xml:space="preserve"> the WEGs and “I” factor </w:t>
      </w:r>
      <w:r w:rsidR="00222B9C">
        <w:t xml:space="preserve">on crusted soils </w:t>
      </w:r>
      <w:r w:rsidR="0097059F">
        <w:t xml:space="preserve">and as indicators of wind erosion </w:t>
      </w:r>
      <w:r w:rsidR="00222B9C">
        <w:t>is potentially misleading</w:t>
      </w:r>
      <w:r w:rsidR="00871836">
        <w:t>. O</w:t>
      </w:r>
      <w:r w:rsidR="00F40EBD">
        <w:t>ther</w:t>
      </w:r>
      <w:r w:rsidR="0042423E">
        <w:t>,</w:t>
      </w:r>
      <w:r w:rsidR="00F40EBD">
        <w:t xml:space="preserve"> more dynamic indicators of wind erosion </w:t>
      </w:r>
      <w:r w:rsidR="007067B8">
        <w:t>are often</w:t>
      </w:r>
      <w:r w:rsidR="00F40EBD">
        <w:t xml:space="preserve"> more appropriate.</w:t>
      </w:r>
    </w:p>
    <w:p w14:paraId="4DBCF6DC" w14:textId="77777777" w:rsidR="003B33E5" w:rsidRDefault="003B33E5" w:rsidP="003B33E5">
      <w:pPr>
        <w:pStyle w:val="NoSpacing"/>
        <w:spacing w:line="360" w:lineRule="auto"/>
        <w:contextualSpacing/>
        <w:jc w:val="both"/>
      </w:pPr>
    </w:p>
    <w:p w14:paraId="0CF45750" w14:textId="77777777" w:rsidR="007F1083" w:rsidRPr="007F1083" w:rsidRDefault="007F1083" w:rsidP="008503C9">
      <w:pPr>
        <w:pStyle w:val="NoSpacing"/>
        <w:spacing w:line="360" w:lineRule="auto"/>
        <w:contextualSpacing/>
        <w:jc w:val="both"/>
        <w:rPr>
          <w:b/>
        </w:rPr>
      </w:pPr>
      <w:r w:rsidRPr="007F1083">
        <w:rPr>
          <w:b/>
        </w:rPr>
        <w:t>2.2</w:t>
      </w:r>
      <w:r w:rsidR="00D27EAE" w:rsidRPr="007F1083">
        <w:rPr>
          <w:b/>
        </w:rPr>
        <w:t xml:space="preserve"> </w:t>
      </w:r>
      <w:r w:rsidR="003970D9" w:rsidRPr="007F1083">
        <w:rPr>
          <w:b/>
        </w:rPr>
        <w:t xml:space="preserve">Indicators </w:t>
      </w:r>
      <w:r w:rsidR="000962FC" w:rsidRPr="007F1083">
        <w:rPr>
          <w:b/>
        </w:rPr>
        <w:t>of exposure to erosive winds</w:t>
      </w:r>
    </w:p>
    <w:p w14:paraId="250ADBED" w14:textId="75F9FC43" w:rsidR="007A11DD" w:rsidRDefault="00EA4474" w:rsidP="00EA4474">
      <w:pPr>
        <w:pStyle w:val="NoSpacing"/>
        <w:spacing w:line="360" w:lineRule="auto"/>
        <w:contextualSpacing/>
        <w:jc w:val="both"/>
      </w:pPr>
      <w:r>
        <w:t>The first-order control on</w:t>
      </w:r>
      <w:r w:rsidR="0057630B">
        <w:t xml:space="preserve"> whe</w:t>
      </w:r>
      <w:r w:rsidR="006719FF">
        <w:t>re</w:t>
      </w:r>
      <w:r w:rsidR="0057630B">
        <w:t>, when, and how much</w:t>
      </w:r>
      <w:r>
        <w:t xml:space="preserve"> wind </w:t>
      </w:r>
      <w:r w:rsidR="0057630B">
        <w:t>erosion occur</w:t>
      </w:r>
      <w:r w:rsidR="009B6709">
        <w:t>s</w:t>
      </w:r>
      <w:r w:rsidR="0057630B">
        <w:t xml:space="preserve"> </w:t>
      </w:r>
      <w:r w:rsidR="00752305">
        <w:t>on</w:t>
      </w:r>
      <w:r w:rsidR="0057630B">
        <w:t xml:space="preserve"> a landscape is </w:t>
      </w:r>
      <w:r w:rsidR="00C67E85">
        <w:t>the amount of</w:t>
      </w:r>
      <w:r w:rsidR="0057630B">
        <w:t xml:space="preserve"> erosive wind energy </w:t>
      </w:r>
      <w:r w:rsidR="00F025EA">
        <w:t xml:space="preserve">that </w:t>
      </w:r>
      <w:r w:rsidR="0057630B">
        <w:t xml:space="preserve">can act on exposed </w:t>
      </w:r>
      <w:r w:rsidR="00756C6D">
        <w:t xml:space="preserve">bare </w:t>
      </w:r>
      <w:r w:rsidR="0057630B">
        <w:t>soil</w:t>
      </w:r>
      <w:r w:rsidR="00116447">
        <w:t xml:space="preserve"> (</w:t>
      </w:r>
      <w:r w:rsidR="00812FDC">
        <w:t>Gillette, 1999</w:t>
      </w:r>
      <w:r w:rsidR="00116447">
        <w:t>)</w:t>
      </w:r>
      <w:r w:rsidR="0057630B">
        <w:t xml:space="preserve">. </w:t>
      </w:r>
      <w:r w:rsidR="00A51D9A">
        <w:t>Surface roughness</w:t>
      </w:r>
      <w:r w:rsidR="00463E40">
        <w:t>,</w:t>
      </w:r>
      <w:r w:rsidR="00A51D9A">
        <w:t xml:space="preserve"> including vegetation, rocks</w:t>
      </w:r>
      <w:r w:rsidR="00E63703">
        <w:t>,</w:t>
      </w:r>
      <w:r w:rsidR="00FB1E2E">
        <w:t xml:space="preserve"> </w:t>
      </w:r>
      <w:r w:rsidR="00A51D9A">
        <w:t>gravel, e</w:t>
      </w:r>
      <w:r w:rsidR="00350D1C">
        <w:t>mbedded litter,</w:t>
      </w:r>
      <w:r w:rsidR="00A51D9A">
        <w:t xml:space="preserve"> plant residues, and soil crusts</w:t>
      </w:r>
      <w:r w:rsidR="00A717A9">
        <w:t xml:space="preserve"> and aggregates</w:t>
      </w:r>
      <w:r w:rsidR="00A51D9A">
        <w:t xml:space="preserve"> attenuate wind erosivity by </w:t>
      </w:r>
      <w:proofErr w:type="spellStart"/>
      <w:r w:rsidR="00DF28E9">
        <w:t>i</w:t>
      </w:r>
      <w:proofErr w:type="spellEnd"/>
      <w:r w:rsidR="00543349">
        <w:t xml:space="preserve">) directly covering the soil surface; </w:t>
      </w:r>
      <w:r w:rsidR="00DF28E9">
        <w:t>ii</w:t>
      </w:r>
      <w:r w:rsidR="00543349">
        <w:t xml:space="preserve">) absorbing a portion of the wind momentum; and </w:t>
      </w:r>
      <w:r w:rsidR="00DF28E9">
        <w:t>iii</w:t>
      </w:r>
      <w:r w:rsidR="00543349">
        <w:t xml:space="preserve">) </w:t>
      </w:r>
      <w:r w:rsidR="00BB2438">
        <w:t xml:space="preserve">producing shelter areas of flow separation </w:t>
      </w:r>
      <w:r w:rsidR="00F32CFB">
        <w:t>with</w:t>
      </w:r>
      <w:r w:rsidR="00BB2438">
        <w:t xml:space="preserve"> reduced momentum </w:t>
      </w:r>
      <w:r w:rsidR="00747413">
        <w:t xml:space="preserve">downwind of </w:t>
      </w:r>
      <w:r w:rsidR="001F41E3">
        <w:t xml:space="preserve">roughness elements </w:t>
      </w:r>
      <w:r w:rsidR="00034360">
        <w:t>(</w:t>
      </w:r>
      <w:proofErr w:type="spellStart"/>
      <w:r w:rsidR="00D509F0">
        <w:t>Raupach</w:t>
      </w:r>
      <w:proofErr w:type="spellEnd"/>
      <w:r w:rsidR="00D509F0">
        <w:t xml:space="preserve"> et al., 1993</w:t>
      </w:r>
      <w:r w:rsidR="00034360">
        <w:t xml:space="preserve">). </w:t>
      </w:r>
      <w:r w:rsidR="000A0294">
        <w:t>S</w:t>
      </w:r>
      <w:r w:rsidR="00425516">
        <w:t>urface roughness</w:t>
      </w:r>
      <w:r w:rsidR="003706C7">
        <w:t xml:space="preserve"> direct</w:t>
      </w:r>
      <w:r w:rsidR="00986E46">
        <w:t>ly</w:t>
      </w:r>
      <w:r w:rsidR="003706C7">
        <w:t xml:space="preserve"> protect</w:t>
      </w:r>
      <w:r w:rsidR="00986E46">
        <w:t xml:space="preserve">s </w:t>
      </w:r>
      <w:r w:rsidR="003706C7">
        <w:t>the soil surface</w:t>
      </w:r>
      <w:r w:rsidR="000A0294">
        <w:t xml:space="preserve"> and</w:t>
      </w:r>
      <w:r w:rsidR="002B63DF">
        <w:t xml:space="preserve"> </w:t>
      </w:r>
      <w:r w:rsidR="005C381C">
        <w:t>can be</w:t>
      </w:r>
      <w:r w:rsidR="002B63DF">
        <w:t xml:space="preserve"> measure</w:t>
      </w:r>
      <w:r w:rsidR="005C381C">
        <w:t>d relatively easily</w:t>
      </w:r>
      <w:r w:rsidR="002B63DF">
        <w:t xml:space="preserve"> in the field using standardized methods (</w:t>
      </w:r>
      <w:r w:rsidR="00714A09">
        <w:t xml:space="preserve">e.g., </w:t>
      </w:r>
      <w:r w:rsidR="002B63DF">
        <w:t>Herrick et al., 201</w:t>
      </w:r>
      <w:r w:rsidR="0067203D">
        <w:t>8</w:t>
      </w:r>
      <w:r w:rsidR="002B63DF">
        <w:t>)</w:t>
      </w:r>
      <w:r w:rsidR="00BC5251">
        <w:t>.</w:t>
      </w:r>
      <w:r w:rsidR="00EE7C4D">
        <w:t xml:space="preserve"> </w:t>
      </w:r>
    </w:p>
    <w:p w14:paraId="0115E507" w14:textId="781F33A8" w:rsidR="00C3403C" w:rsidRDefault="00EC2A3A" w:rsidP="006609FD">
      <w:pPr>
        <w:pStyle w:val="NoSpacing"/>
        <w:spacing w:line="360" w:lineRule="auto"/>
        <w:ind w:firstLine="450"/>
        <w:contextualSpacing/>
        <w:jc w:val="both"/>
      </w:pPr>
      <w:r>
        <w:t xml:space="preserve">Ground cover </w:t>
      </w:r>
      <w:r w:rsidR="004724C1">
        <w:t>(as viewed from abo</w:t>
      </w:r>
      <w:r>
        <w:t xml:space="preserve">ve) is a familiar concept to practitioners and has often been used as a dynamic indicator of land susceptibility to wind erosion (e.g., Webb et al., 2009; Pierre et al., 2017). </w:t>
      </w:r>
      <w:r w:rsidR="007320F8">
        <w:t xml:space="preserve">National monitoring programs </w:t>
      </w:r>
      <w:r w:rsidR="00472506">
        <w:t xml:space="preserve">and the </w:t>
      </w:r>
      <w:r w:rsidR="00E10143">
        <w:t>United Nations Convention to Combat Desertification (</w:t>
      </w:r>
      <w:r w:rsidR="00472506">
        <w:t>UNCCD</w:t>
      </w:r>
      <w:r w:rsidR="00E10143">
        <w:t>)</w:t>
      </w:r>
      <w:r w:rsidR="00472506">
        <w:t xml:space="preserve"> </w:t>
      </w:r>
      <w:r w:rsidR="007320F8">
        <w:t xml:space="preserve">have </w:t>
      </w:r>
      <w:r w:rsidR="00472506">
        <w:t>adopted</w:t>
      </w:r>
      <w:r w:rsidR="007320F8">
        <w:t xml:space="preserve"> metrics of </w:t>
      </w:r>
      <w:r w:rsidR="00335712">
        <w:t>ground</w:t>
      </w:r>
      <w:r w:rsidR="00455828">
        <w:t xml:space="preserve"> </w:t>
      </w:r>
      <w:r w:rsidR="00E70110">
        <w:t>cover</w:t>
      </w:r>
      <w:r w:rsidR="00472506">
        <w:t>,</w:t>
      </w:r>
      <w:r w:rsidR="00E70110">
        <w:t xml:space="preserve"> </w:t>
      </w:r>
      <w:r w:rsidR="007320F8">
        <w:t>collected in the field (e.g.,</w:t>
      </w:r>
      <w:r w:rsidR="00334E85">
        <w:t xml:space="preserve"> </w:t>
      </w:r>
      <w:r w:rsidR="00E52D35">
        <w:t>AIM</w:t>
      </w:r>
      <w:r w:rsidR="0055304C">
        <w:t>,</w:t>
      </w:r>
      <w:r w:rsidR="00334E85">
        <w:t xml:space="preserve"> </w:t>
      </w:r>
      <w:proofErr w:type="spellStart"/>
      <w:r w:rsidR="00334E85">
        <w:t>Toevs</w:t>
      </w:r>
      <w:proofErr w:type="spellEnd"/>
      <w:r w:rsidR="00334E85">
        <w:t xml:space="preserve"> et al., 2011</w:t>
      </w:r>
      <w:r w:rsidR="00A80236">
        <w:t xml:space="preserve">) and by remote sensing (e.g., </w:t>
      </w:r>
      <w:proofErr w:type="spellStart"/>
      <w:r w:rsidR="00A80236">
        <w:t>Guerschman</w:t>
      </w:r>
      <w:proofErr w:type="spellEnd"/>
      <w:r w:rsidR="00A80236">
        <w:t xml:space="preserve"> et al., 20</w:t>
      </w:r>
      <w:r w:rsidR="003F5F53">
        <w:t>18</w:t>
      </w:r>
      <w:r w:rsidR="008A5803">
        <w:t>; Jones et al., 2018</w:t>
      </w:r>
      <w:r w:rsidR="00A80236">
        <w:t>)</w:t>
      </w:r>
      <w:r w:rsidR="00FC6E3B">
        <w:t>,</w:t>
      </w:r>
      <w:r w:rsidR="00626ADD">
        <w:t xml:space="preserve"> to </w:t>
      </w:r>
      <w:r w:rsidR="00455828">
        <w:t xml:space="preserve">monitor </w:t>
      </w:r>
      <w:r w:rsidR="00B0278C">
        <w:t xml:space="preserve">risk of </w:t>
      </w:r>
      <w:r w:rsidR="00455828">
        <w:t>wind erosion</w:t>
      </w:r>
      <w:r w:rsidR="00472506">
        <w:t xml:space="preserve"> and</w:t>
      </w:r>
      <w:r w:rsidR="00B0278C">
        <w:t xml:space="preserve"> land degradation</w:t>
      </w:r>
      <w:r w:rsidR="0076492F">
        <w:t xml:space="preserve"> (Cowie et al., 2018)</w:t>
      </w:r>
      <w:r w:rsidR="00455828">
        <w:t>.</w:t>
      </w:r>
      <w:r w:rsidR="002F0F4B">
        <w:t xml:space="preserve"> </w:t>
      </w:r>
      <w:r w:rsidR="00897820">
        <w:t>I</w:t>
      </w:r>
      <w:r w:rsidR="00D15C00">
        <w:t>n Australia</w:t>
      </w:r>
      <w:r w:rsidR="00897820">
        <w:t>,</w:t>
      </w:r>
      <w:r w:rsidR="00D15C00">
        <w:t xml:space="preserve"> </w:t>
      </w:r>
      <w:r w:rsidR="005803D5">
        <w:t>field monitoring</w:t>
      </w:r>
      <w:r w:rsidR="00D15C00">
        <w:t xml:space="preserve">, remote sensing and modelling </w:t>
      </w:r>
      <w:r w:rsidR="00E70C25">
        <w:t>are</w:t>
      </w:r>
      <w:r w:rsidR="00D15C00">
        <w:t xml:space="preserve"> used </w:t>
      </w:r>
      <w:r w:rsidR="00423965">
        <w:t>together</w:t>
      </w:r>
      <w:r w:rsidR="00D15C00">
        <w:t xml:space="preserve"> to </w:t>
      </w:r>
      <w:r w:rsidR="004822A9">
        <w:t>assess</w:t>
      </w:r>
      <w:r w:rsidR="00D15C00">
        <w:t xml:space="preserve"> effects of </w:t>
      </w:r>
      <w:r w:rsidR="003231DE">
        <w:t xml:space="preserve">drought and land management on </w:t>
      </w:r>
      <w:r w:rsidR="00D15C00">
        <w:t xml:space="preserve">changing ground cover </w:t>
      </w:r>
      <w:r w:rsidR="0027396A">
        <w:t>a</w:t>
      </w:r>
      <w:r w:rsidR="00D15C00">
        <w:t>n</w:t>
      </w:r>
      <w:r w:rsidR="0027396A">
        <w:t>d</w:t>
      </w:r>
      <w:r w:rsidR="00D15C00">
        <w:t xml:space="preserve"> wind erosion (Leys et al., 2009). </w:t>
      </w:r>
      <w:r w:rsidR="00ED1825">
        <w:t>D</w:t>
      </w:r>
      <w:r w:rsidR="00E76639">
        <w:t xml:space="preserve">ata availability makes the indicator attractive for </w:t>
      </w:r>
      <w:r w:rsidR="00A56EA0">
        <w:t xml:space="preserve">local to </w:t>
      </w:r>
      <w:r w:rsidR="00E76639">
        <w:t>regional wind erosion assessment</w:t>
      </w:r>
      <w:r w:rsidR="00AC6529">
        <w:t>s</w:t>
      </w:r>
      <w:r w:rsidR="00E76639">
        <w:t xml:space="preserve">. </w:t>
      </w:r>
      <w:r w:rsidR="00385D01">
        <w:t xml:space="preserve">However, </w:t>
      </w:r>
      <w:r w:rsidR="003F5F53">
        <w:t>f</w:t>
      </w:r>
      <w:r w:rsidR="001F503F">
        <w:t xml:space="preserve">ractional ground cover </w:t>
      </w:r>
      <w:r w:rsidR="0085165C">
        <w:t xml:space="preserve">on its own </w:t>
      </w:r>
      <w:r w:rsidR="001F503F">
        <w:t xml:space="preserve">is demonstrably </w:t>
      </w:r>
      <w:r w:rsidR="002937F5">
        <w:t xml:space="preserve">a </w:t>
      </w:r>
      <w:r w:rsidR="001F503F">
        <w:t>poor indicator of exposure to wind erosion (Chappell et al., 2018)</w:t>
      </w:r>
      <w:r w:rsidR="008A6F4A">
        <w:t xml:space="preserve">. </w:t>
      </w:r>
    </w:p>
    <w:p w14:paraId="339062AB" w14:textId="06F28195" w:rsidR="00FD2A06" w:rsidRDefault="0011137A" w:rsidP="006609FD">
      <w:pPr>
        <w:pStyle w:val="NoSpacing"/>
        <w:spacing w:line="360" w:lineRule="auto"/>
        <w:ind w:firstLine="450"/>
        <w:contextualSpacing/>
        <w:jc w:val="both"/>
      </w:pPr>
      <w:r>
        <w:t>Except for</w:t>
      </w:r>
      <w:r w:rsidR="0076357E">
        <w:t xml:space="preserve"> dust devils, w</w:t>
      </w:r>
      <w:r w:rsidR="001F7202">
        <w:t>ind</w:t>
      </w:r>
      <w:r w:rsidR="009D7DE7">
        <w:t xml:space="preserve"> erosion </w:t>
      </w:r>
      <w:r w:rsidR="009B344B">
        <w:t xml:space="preserve">is </w:t>
      </w:r>
      <w:r w:rsidR="00011DDC">
        <w:t>driven primarily</w:t>
      </w:r>
      <w:r w:rsidR="00493A63">
        <w:t xml:space="preserve"> by</w:t>
      </w:r>
      <w:r w:rsidR="009B344B">
        <w:t xml:space="preserve"> lateral </w:t>
      </w:r>
      <w:r w:rsidR="00493A63">
        <w:t>wind forces</w:t>
      </w:r>
      <w:r w:rsidR="008B678E">
        <w:t>.</w:t>
      </w:r>
      <w:r w:rsidR="00A24E77">
        <w:t xml:space="preserve"> </w:t>
      </w:r>
      <w:r w:rsidR="001C33F6">
        <w:t>Wind m</w:t>
      </w:r>
      <w:r w:rsidR="00A24E77">
        <w:t xml:space="preserve">omentum absorption and sheltering by </w:t>
      </w:r>
      <w:r w:rsidR="008C7A90">
        <w:t xml:space="preserve">surface </w:t>
      </w:r>
      <w:r w:rsidR="001E1BC7">
        <w:t xml:space="preserve">roughness </w:t>
      </w:r>
      <w:r w:rsidR="0070590A">
        <w:t xml:space="preserve">therefore </w:t>
      </w:r>
      <w:r w:rsidR="00A16012">
        <w:t xml:space="preserve">have the greatest effect </w:t>
      </w:r>
      <w:r w:rsidR="00730FFF">
        <w:t xml:space="preserve">on reducing </w:t>
      </w:r>
      <w:r w:rsidR="00FF67E9">
        <w:t>sediment transport</w:t>
      </w:r>
      <w:r w:rsidR="00730FFF">
        <w:t xml:space="preserve"> (</w:t>
      </w:r>
      <w:r w:rsidR="001E0A6B">
        <w:t xml:space="preserve">Hagen and </w:t>
      </w:r>
      <w:proofErr w:type="spellStart"/>
      <w:r w:rsidR="001E0A6B">
        <w:t>Armbrust</w:t>
      </w:r>
      <w:proofErr w:type="spellEnd"/>
      <w:r w:rsidR="001E0A6B">
        <w:t>, 1992</w:t>
      </w:r>
      <w:r w:rsidR="00730FFF">
        <w:t>).</w:t>
      </w:r>
      <w:r w:rsidR="00DB2CB2">
        <w:t xml:space="preserve"> </w:t>
      </w:r>
      <w:r w:rsidR="00B80152">
        <w:t>These processes</w:t>
      </w:r>
      <w:r w:rsidR="00BD5807">
        <w:t xml:space="preserve"> </w:t>
      </w:r>
      <w:r w:rsidR="001E1BC7">
        <w:t>are moderated by the vertical structure, density and spatial distribution of roughness elements,</w:t>
      </w:r>
      <w:r w:rsidR="005A4495">
        <w:t xml:space="preserve"> which are not </w:t>
      </w:r>
      <w:r w:rsidR="00B02483">
        <w:t xml:space="preserve">described by </w:t>
      </w:r>
      <w:r w:rsidR="00123D97">
        <w:t xml:space="preserve">fractional </w:t>
      </w:r>
      <w:r w:rsidR="00B02483">
        <w:t>ground cover</w:t>
      </w:r>
      <w:r w:rsidR="00EB6E7F">
        <w:t xml:space="preserve"> (Figure </w:t>
      </w:r>
      <w:r w:rsidR="00462CCB">
        <w:t>2</w:t>
      </w:r>
      <w:r w:rsidR="00EB6E7F">
        <w:t>)</w:t>
      </w:r>
      <w:r w:rsidR="00B02483">
        <w:t xml:space="preserve">. </w:t>
      </w:r>
      <w:r w:rsidR="00B25027">
        <w:t>Vegetation</w:t>
      </w:r>
      <w:r w:rsidR="00434DD3" w:rsidRPr="00434DD3">
        <w:t xml:space="preserve"> shape, porosity and flexibility </w:t>
      </w:r>
      <w:r w:rsidR="00D764FB">
        <w:t>(</w:t>
      </w:r>
      <w:r w:rsidR="00696A93">
        <w:t>including</w:t>
      </w:r>
      <w:r w:rsidR="00D764FB">
        <w:t xml:space="preserve"> leaf and stem area) </w:t>
      </w:r>
      <w:r w:rsidR="00434DD3" w:rsidRPr="00434DD3">
        <w:t>also influence momentum absorption and sheltering (</w:t>
      </w:r>
      <w:proofErr w:type="spellStart"/>
      <w:r w:rsidR="00434DD3" w:rsidRPr="00434DD3">
        <w:t>Mayaud</w:t>
      </w:r>
      <w:proofErr w:type="spellEnd"/>
      <w:r w:rsidR="00434DD3" w:rsidRPr="00434DD3">
        <w:t xml:space="preserve"> and Webb, 2017)</w:t>
      </w:r>
      <w:r w:rsidR="006430AB">
        <w:t xml:space="preserve">, </w:t>
      </w:r>
      <w:r w:rsidR="006430AB" w:rsidRPr="009A3073">
        <w:t xml:space="preserve">and </w:t>
      </w:r>
      <w:r w:rsidR="00291D57" w:rsidRPr="009A3073">
        <w:t>have been</w:t>
      </w:r>
      <w:r w:rsidR="00434DD3" w:rsidRPr="009A3073">
        <w:t xml:space="preserve"> </w:t>
      </w:r>
      <w:r w:rsidR="00AF6411">
        <w:t>used</w:t>
      </w:r>
      <w:r w:rsidR="00291D57" w:rsidRPr="009A3073">
        <w:t xml:space="preserve"> as indicators of erosion risk in croplands </w:t>
      </w:r>
      <w:r w:rsidR="00291D57">
        <w:t xml:space="preserve">(Hagen and </w:t>
      </w:r>
      <w:proofErr w:type="spellStart"/>
      <w:r w:rsidR="00291D57">
        <w:t>Armbrust</w:t>
      </w:r>
      <w:proofErr w:type="spellEnd"/>
      <w:r w:rsidR="00291D57">
        <w:t xml:space="preserve">, 1994; </w:t>
      </w:r>
      <w:proofErr w:type="spellStart"/>
      <w:r w:rsidR="00291D57">
        <w:t>Armbrust</w:t>
      </w:r>
      <w:proofErr w:type="spellEnd"/>
      <w:r w:rsidR="00291D57">
        <w:t xml:space="preserve"> and </w:t>
      </w:r>
      <w:proofErr w:type="spellStart"/>
      <w:r w:rsidR="00291D57">
        <w:t>Bilbro</w:t>
      </w:r>
      <w:proofErr w:type="spellEnd"/>
      <w:r w:rsidR="00291D57">
        <w:t>, 1997)</w:t>
      </w:r>
      <w:r w:rsidR="00434DD3" w:rsidRPr="00434DD3">
        <w:t xml:space="preserve">. </w:t>
      </w:r>
      <w:r w:rsidR="00194B54">
        <w:t>W</w:t>
      </w:r>
      <w:r w:rsidR="00431306">
        <w:t>ithout information on the height</w:t>
      </w:r>
      <w:r w:rsidR="00E33744">
        <w:t xml:space="preserve"> and </w:t>
      </w:r>
      <w:r w:rsidR="00E33744">
        <w:lastRenderedPageBreak/>
        <w:t xml:space="preserve">distribution of </w:t>
      </w:r>
      <w:r w:rsidR="00E52BDD">
        <w:t>ground</w:t>
      </w:r>
      <w:r w:rsidR="00E33744">
        <w:t xml:space="preserve"> </w:t>
      </w:r>
      <w:r w:rsidR="00E52BDD">
        <w:t>cover</w:t>
      </w:r>
      <w:r w:rsidR="00C53EDC">
        <w:t>,</w:t>
      </w:r>
      <w:r w:rsidR="00C967C4">
        <w:t xml:space="preserve"> assessments </w:t>
      </w:r>
      <w:r w:rsidR="00DB3F08">
        <w:t xml:space="preserve">may </w:t>
      </w:r>
      <w:r w:rsidR="00AB5132">
        <w:t xml:space="preserve">severely </w:t>
      </w:r>
      <w:r w:rsidR="006B2298">
        <w:t>over</w:t>
      </w:r>
      <w:r w:rsidR="00AB5132">
        <w:t xml:space="preserve">- or </w:t>
      </w:r>
      <w:r w:rsidR="006B2298">
        <w:t>under</w:t>
      </w:r>
      <w:r w:rsidR="00DB3F08">
        <w:t>estimate erosion risk</w:t>
      </w:r>
      <w:r w:rsidR="00AA5ABA">
        <w:t xml:space="preserve"> (</w:t>
      </w:r>
      <w:r w:rsidR="00181F54">
        <w:t>Webb et al., 2014</w:t>
      </w:r>
      <w:r w:rsidR="00B36302">
        <w:t>a</w:t>
      </w:r>
      <w:r w:rsidR="00AA5ABA">
        <w:t>)</w:t>
      </w:r>
      <w:r w:rsidR="00B94197">
        <w:t xml:space="preserve">. </w:t>
      </w:r>
      <w:r w:rsidR="003C79BB">
        <w:t>Alternatively, indicators</w:t>
      </w:r>
      <w:r w:rsidR="00EA1C32">
        <w:t xml:space="preserve"> </w:t>
      </w:r>
      <w:r w:rsidR="00A41AED">
        <w:t>of</w:t>
      </w:r>
      <w:r w:rsidR="00EA1C32">
        <w:t xml:space="preserve"> vegetation canopy height and canopy </w:t>
      </w:r>
      <w:r w:rsidR="00BE4248">
        <w:t xml:space="preserve">gap size </w:t>
      </w:r>
      <w:r w:rsidR="000D37F0">
        <w:t>distribution (measure</w:t>
      </w:r>
      <w:r w:rsidR="00005083">
        <w:t>d as the</w:t>
      </w:r>
      <w:r w:rsidR="000D37F0">
        <w:t xml:space="preserve"> spacing between plant canopies) can be collected in the field using standardized methods (Herrick et al., 201</w:t>
      </w:r>
      <w:r w:rsidR="0067203D">
        <w:t>8</w:t>
      </w:r>
      <w:r w:rsidR="000D37F0">
        <w:t>)</w:t>
      </w:r>
      <w:r w:rsidR="009E7DB6">
        <w:t>.</w:t>
      </w:r>
      <w:r w:rsidR="00815646">
        <w:t xml:space="preserve"> </w:t>
      </w:r>
      <w:r w:rsidR="009E7DB6">
        <w:t>T</w:t>
      </w:r>
      <w:r w:rsidR="00DF72CE">
        <w:t>ogether</w:t>
      </w:r>
      <w:r w:rsidR="009E7DB6">
        <w:t>,</w:t>
      </w:r>
      <w:r w:rsidR="00DF72CE">
        <w:t xml:space="preserve"> </w:t>
      </w:r>
      <w:r w:rsidR="00187BDC">
        <w:t xml:space="preserve">these </w:t>
      </w:r>
      <w:r w:rsidR="00764336">
        <w:t xml:space="preserve">structural </w:t>
      </w:r>
      <w:r w:rsidR="00187BDC">
        <w:t xml:space="preserve">indicators </w:t>
      </w:r>
      <w:r w:rsidR="00162E7C">
        <w:t xml:space="preserve">can be used to </w:t>
      </w:r>
      <w:r w:rsidR="00815646">
        <w:t xml:space="preserve">explain </w:t>
      </w:r>
      <w:r w:rsidR="00C455E1">
        <w:t xml:space="preserve">to the </w:t>
      </w:r>
      <w:r w:rsidR="00815646">
        <w:t xml:space="preserve">first-order </w:t>
      </w:r>
      <w:r w:rsidR="00070FE5">
        <w:t>where wind erosion may occur (</w:t>
      </w:r>
      <w:proofErr w:type="spellStart"/>
      <w:r w:rsidR="00070FE5">
        <w:t>Okin</w:t>
      </w:r>
      <w:proofErr w:type="spellEnd"/>
      <w:r w:rsidR="00070FE5">
        <w:t>, 2008)</w:t>
      </w:r>
      <w:r w:rsidR="000D37F0">
        <w:t>.</w:t>
      </w:r>
      <w:r w:rsidR="00132046">
        <w:t xml:space="preserve"> </w:t>
      </w:r>
    </w:p>
    <w:p w14:paraId="2F259949" w14:textId="3FE053A9" w:rsidR="00C92586" w:rsidRDefault="00BC6BF1" w:rsidP="006609FD">
      <w:pPr>
        <w:pStyle w:val="NoSpacing"/>
        <w:spacing w:line="360" w:lineRule="auto"/>
        <w:ind w:firstLine="450"/>
        <w:contextualSpacing/>
        <w:jc w:val="both"/>
      </w:pPr>
      <w:r>
        <w:t>I</w:t>
      </w:r>
      <w:r w:rsidR="00F66434">
        <w:t xml:space="preserve">ndicators </w:t>
      </w:r>
      <w:r>
        <w:t xml:space="preserve">of vegetation structure </w:t>
      </w:r>
      <w:r w:rsidR="00F66434">
        <w:t xml:space="preserve">have been </w:t>
      </w:r>
      <w:r w:rsidR="00253212">
        <w:t>measured</w:t>
      </w:r>
      <w:r w:rsidR="00F66434">
        <w:t xml:space="preserve"> extensively across western US rangelands (</w:t>
      </w:r>
      <w:r w:rsidR="009F01EF">
        <w:t xml:space="preserve">NRI, </w:t>
      </w:r>
      <w:r w:rsidR="00F66434">
        <w:t>Goebel, 1998;</w:t>
      </w:r>
      <w:r w:rsidR="009F01EF">
        <w:t xml:space="preserve"> AIM,</w:t>
      </w:r>
      <w:r w:rsidR="00F66434">
        <w:t xml:space="preserve"> </w:t>
      </w:r>
      <w:proofErr w:type="spellStart"/>
      <w:r w:rsidR="00F66434">
        <w:t>Toevs</w:t>
      </w:r>
      <w:proofErr w:type="spellEnd"/>
      <w:r w:rsidR="00F66434">
        <w:t xml:space="preserve"> et al., 2011)</w:t>
      </w:r>
      <w:r w:rsidR="00716FC5">
        <w:t>,</w:t>
      </w:r>
      <w:r w:rsidR="00E72F6E">
        <w:t xml:space="preserve"> </w:t>
      </w:r>
      <w:r w:rsidR="00173F33">
        <w:t xml:space="preserve">Mongolian grasslands (NAMEM, </w:t>
      </w:r>
      <w:proofErr w:type="spellStart"/>
      <w:r w:rsidR="00173F33">
        <w:t>Densambuu</w:t>
      </w:r>
      <w:proofErr w:type="spellEnd"/>
      <w:r w:rsidR="00173F33">
        <w:t xml:space="preserve"> et al., 2018), </w:t>
      </w:r>
      <w:r w:rsidR="00E72F6E">
        <w:t>and at select cropland sites (Webb et al., 2016)</w:t>
      </w:r>
      <w:r w:rsidR="00716FC5">
        <w:t xml:space="preserve">, </w:t>
      </w:r>
      <w:r w:rsidR="00290858">
        <w:t>and used to</w:t>
      </w:r>
      <w:r w:rsidR="0072005B">
        <w:t xml:space="preserve"> assess wind erosion </w:t>
      </w:r>
      <w:r w:rsidR="00C00E49">
        <w:t>across</w:t>
      </w:r>
      <w:r w:rsidR="001E29BF">
        <w:t xml:space="preserve"> </w:t>
      </w:r>
      <w:r w:rsidR="00C00E49">
        <w:t>plot</w:t>
      </w:r>
      <w:r w:rsidR="003E170B">
        <w:t xml:space="preserve"> </w:t>
      </w:r>
      <w:r w:rsidR="00D2413B">
        <w:t xml:space="preserve">(&lt; 1 ha) </w:t>
      </w:r>
      <w:r w:rsidR="00C00E49">
        <w:t>to</w:t>
      </w:r>
      <w:r w:rsidR="003E170B">
        <w:t xml:space="preserve"> </w:t>
      </w:r>
      <w:r w:rsidR="00C00E49">
        <w:t>regional</w:t>
      </w:r>
      <w:r w:rsidR="00D2413B">
        <w:t xml:space="preserve"> (&gt;10</w:t>
      </w:r>
      <w:r w:rsidR="007D3F51">
        <w:rPr>
          <w:vertAlign w:val="superscript"/>
        </w:rPr>
        <w:t>6</w:t>
      </w:r>
      <w:r w:rsidR="00D2413B">
        <w:t xml:space="preserve"> ha)</w:t>
      </w:r>
      <w:r w:rsidR="001E29BF">
        <w:t xml:space="preserve"> </w:t>
      </w:r>
      <w:r w:rsidR="00C00E49">
        <w:t>scales</w:t>
      </w:r>
      <w:r w:rsidR="005040C1">
        <w:t xml:space="preserve"> </w:t>
      </w:r>
      <w:r w:rsidR="004217DC">
        <w:t>(</w:t>
      </w:r>
      <w:r w:rsidR="001F0625">
        <w:t xml:space="preserve">e.g., </w:t>
      </w:r>
      <w:r w:rsidR="004217DC">
        <w:t>RCA, 2011)</w:t>
      </w:r>
      <w:r w:rsidR="004F666D">
        <w:t>.</w:t>
      </w:r>
      <w:r w:rsidR="00F66434">
        <w:t xml:space="preserve"> </w:t>
      </w:r>
      <w:r w:rsidR="009571F9">
        <w:t>The indicators can be integrated to</w:t>
      </w:r>
      <w:r w:rsidR="00FF0460">
        <w:t xml:space="preserve"> estimate</w:t>
      </w:r>
      <w:r w:rsidR="009571F9">
        <w:t xml:space="preserve"> </w:t>
      </w:r>
      <w:r w:rsidR="00FF0460">
        <w:t>sediment transport</w:t>
      </w:r>
      <w:r w:rsidR="00904682">
        <w:t xml:space="preserve"> using available models</w:t>
      </w:r>
      <w:r w:rsidR="00FF0460">
        <w:t xml:space="preserve"> (</w:t>
      </w:r>
      <w:r w:rsidR="00EA5C28">
        <w:t>Vest</w:t>
      </w:r>
      <w:r w:rsidR="00FF0460">
        <w:t xml:space="preserve"> et al., 2013; Webb et al., 2014</w:t>
      </w:r>
      <w:r w:rsidR="00B36302">
        <w:t>b</w:t>
      </w:r>
      <w:r w:rsidR="00FF0460">
        <w:t>)</w:t>
      </w:r>
      <w:r w:rsidR="009E297B">
        <w:t xml:space="preserve">, although canopy gap distribution information </w:t>
      </w:r>
      <w:r w:rsidR="004A18D7">
        <w:t>ha</w:t>
      </w:r>
      <w:r w:rsidR="00AB3E28">
        <w:t>s generally</w:t>
      </w:r>
      <w:r w:rsidR="009E297B">
        <w:t xml:space="preserve"> not</w:t>
      </w:r>
      <w:r w:rsidR="004A18D7">
        <w:t xml:space="preserve"> been</w:t>
      </w:r>
      <w:r w:rsidR="009E297B">
        <w:t xml:space="preserve"> included in wind erosion models</w:t>
      </w:r>
      <w:r w:rsidR="00F61F07">
        <w:t xml:space="preserve"> for croplands</w:t>
      </w:r>
      <w:r w:rsidR="009D2898">
        <w:t xml:space="preserve"> (e.g., </w:t>
      </w:r>
      <w:proofErr w:type="spellStart"/>
      <w:r w:rsidR="00A4473A">
        <w:t>Tatarko</w:t>
      </w:r>
      <w:proofErr w:type="spellEnd"/>
      <w:r w:rsidR="00A4473A">
        <w:t xml:space="preserve"> et al., 2016</w:t>
      </w:r>
      <w:r w:rsidR="009D2898">
        <w:t>)</w:t>
      </w:r>
      <w:r w:rsidR="00FF0460">
        <w:t xml:space="preserve">. </w:t>
      </w:r>
      <w:r w:rsidR="00F42A31">
        <w:t>Recent remote sensing</w:t>
      </w:r>
      <w:r w:rsidR="002F3A2A">
        <w:t xml:space="preserve"> advances</w:t>
      </w:r>
      <w:r w:rsidR="00F42A31">
        <w:t xml:space="preserve"> have enabled a</w:t>
      </w:r>
      <w:r w:rsidR="00964E32">
        <w:t xml:space="preserve">rea-integrated measures </w:t>
      </w:r>
      <w:r w:rsidR="00F42A31">
        <w:t xml:space="preserve">of </w:t>
      </w:r>
      <w:r w:rsidR="00652764">
        <w:t xml:space="preserve">surface roughness </w:t>
      </w:r>
      <w:r w:rsidR="00F42A31">
        <w:t xml:space="preserve">that </w:t>
      </w:r>
      <w:r w:rsidR="00C672C1">
        <w:t xml:space="preserve">approximate surface protection by aerodynamic sheltering from </w:t>
      </w:r>
      <w:r w:rsidR="00D1661B">
        <w:t xml:space="preserve">the </w:t>
      </w:r>
      <w:r w:rsidR="00C672C1">
        <w:t xml:space="preserve">shadow cast by roughness elements </w:t>
      </w:r>
      <w:r w:rsidR="007158B8">
        <w:t>(</w:t>
      </w:r>
      <w:r w:rsidR="0020268F">
        <w:t xml:space="preserve">Chappell et al., 2010; </w:t>
      </w:r>
      <w:r w:rsidR="007158B8">
        <w:t>Chappell and Webb, 2016)</w:t>
      </w:r>
      <w:r w:rsidR="00C672C1">
        <w:t xml:space="preserve">. The </w:t>
      </w:r>
      <w:r w:rsidR="00D43A7A">
        <w:t>appr</w:t>
      </w:r>
      <w:r w:rsidR="00C672C1">
        <w:t>oach</w:t>
      </w:r>
      <w:r w:rsidR="003241EC">
        <w:t xml:space="preserve"> </w:t>
      </w:r>
      <w:r w:rsidR="00612339">
        <w:t>enabl</w:t>
      </w:r>
      <w:r w:rsidR="00C672C1">
        <w:t>es</w:t>
      </w:r>
      <w:r w:rsidR="009A6A6F">
        <w:t xml:space="preserve"> global</w:t>
      </w:r>
      <w:r w:rsidR="00793D0F">
        <w:t xml:space="preserve"> wind erosion</w:t>
      </w:r>
      <w:r w:rsidR="007F107A">
        <w:t xml:space="preserve"> </w:t>
      </w:r>
      <w:r w:rsidR="00FA7B83">
        <w:t xml:space="preserve">estimates at </w:t>
      </w:r>
      <w:r w:rsidR="006F2140">
        <w:t>a moderate (</w:t>
      </w:r>
      <w:r w:rsidR="00FA7B83">
        <w:t>500 m</w:t>
      </w:r>
      <w:r w:rsidR="006F2140">
        <w:t>) spatial</w:t>
      </w:r>
      <w:r w:rsidR="00FA7B83">
        <w:t xml:space="preserve"> resolution</w:t>
      </w:r>
      <w:r w:rsidR="0027605D">
        <w:t xml:space="preserve"> </w:t>
      </w:r>
      <w:r w:rsidR="007F107A">
        <w:t>across land cover types</w:t>
      </w:r>
      <w:r w:rsidR="002F3A2A">
        <w:t>, filling gaps in field monitoring</w:t>
      </w:r>
      <w:r w:rsidR="002B1EA1">
        <w:t xml:space="preserve"> (Chappell et al., 201</w:t>
      </w:r>
      <w:r w:rsidR="004912C0">
        <w:t>9</w:t>
      </w:r>
      <w:r w:rsidR="002B1EA1">
        <w:t xml:space="preserve">). </w:t>
      </w:r>
      <w:r w:rsidR="00DD0BA8">
        <w:t>V</w:t>
      </w:r>
      <w:r w:rsidR="000B7DD2">
        <w:t>egetation structural</w:t>
      </w:r>
      <w:r w:rsidR="00E827A6">
        <w:t xml:space="preserve"> properties</w:t>
      </w:r>
      <w:r w:rsidR="000B7DD2">
        <w:t xml:space="preserve"> </w:t>
      </w:r>
      <w:r w:rsidR="00DD0BA8">
        <w:t>can be related</w:t>
      </w:r>
      <w:r w:rsidR="00BF442B">
        <w:t xml:space="preserve"> to </w:t>
      </w:r>
      <w:r w:rsidR="008C236A">
        <w:t>land health attributes</w:t>
      </w:r>
      <w:r w:rsidR="006A662C">
        <w:t xml:space="preserve"> that provide </w:t>
      </w:r>
      <w:r w:rsidR="00DD37A0">
        <w:t xml:space="preserve">complementary </w:t>
      </w:r>
      <w:r w:rsidR="003016D2">
        <w:t>qualitative</w:t>
      </w:r>
      <w:r w:rsidR="006A662C">
        <w:t xml:space="preserve"> indicators of wind erosion.</w:t>
      </w:r>
    </w:p>
    <w:p w14:paraId="2E8E82A6" w14:textId="77777777" w:rsidR="00C92586" w:rsidRDefault="00C92586" w:rsidP="00EA4474">
      <w:pPr>
        <w:pStyle w:val="NoSpacing"/>
        <w:spacing w:line="360" w:lineRule="auto"/>
        <w:contextualSpacing/>
        <w:jc w:val="both"/>
      </w:pPr>
    </w:p>
    <w:p w14:paraId="426B6C88" w14:textId="55AFED66" w:rsidR="003D1A87" w:rsidRPr="003D1A87" w:rsidRDefault="007F1083" w:rsidP="00F6110F">
      <w:pPr>
        <w:pStyle w:val="NoSpacing"/>
        <w:spacing w:line="360" w:lineRule="auto"/>
        <w:contextualSpacing/>
        <w:jc w:val="both"/>
        <w:rPr>
          <w:b/>
        </w:rPr>
      </w:pPr>
      <w:r w:rsidRPr="003D1A87">
        <w:rPr>
          <w:b/>
        </w:rPr>
        <w:t>2.3</w:t>
      </w:r>
      <w:r w:rsidR="00F6110F" w:rsidRPr="003D1A87">
        <w:rPr>
          <w:b/>
        </w:rPr>
        <w:t xml:space="preserve"> Indicators </w:t>
      </w:r>
      <w:r w:rsidR="009C40CB">
        <w:rPr>
          <w:b/>
        </w:rPr>
        <w:t>of</w:t>
      </w:r>
      <w:r w:rsidR="00F6110F" w:rsidRPr="003D1A87">
        <w:rPr>
          <w:b/>
        </w:rPr>
        <w:t xml:space="preserve"> land health attributes</w:t>
      </w:r>
      <w:r w:rsidR="00133C7A">
        <w:rPr>
          <w:b/>
        </w:rPr>
        <w:t xml:space="preserve"> including soil properties and exposure</w:t>
      </w:r>
    </w:p>
    <w:p w14:paraId="638CB7F6" w14:textId="53BBCDE8" w:rsidR="0033590D" w:rsidRDefault="00711BBA" w:rsidP="0033590D">
      <w:pPr>
        <w:pStyle w:val="NoSpacing"/>
        <w:spacing w:line="360" w:lineRule="auto"/>
        <w:contextualSpacing/>
        <w:jc w:val="both"/>
      </w:pPr>
      <w:r>
        <w:t>S</w:t>
      </w:r>
      <w:r w:rsidR="00374AF5">
        <w:t>everal</w:t>
      </w:r>
      <w:r>
        <w:t xml:space="preserve"> global</w:t>
      </w:r>
      <w:r w:rsidR="00374AF5">
        <w:t xml:space="preserve"> initiatives to assess land health</w:t>
      </w:r>
      <w:r w:rsidR="00524AF2">
        <w:t xml:space="preserve"> include indicators of </w:t>
      </w:r>
      <w:r w:rsidR="006532CA">
        <w:t>wind</w:t>
      </w:r>
      <w:r w:rsidR="004B552A">
        <w:t xml:space="preserve"> erosion </w:t>
      </w:r>
      <w:r w:rsidR="00D80937">
        <w:t>(e.g., FAO, 2010; WOCAT, 2010;</w:t>
      </w:r>
      <w:r w:rsidR="002D691E">
        <w:t xml:space="preserve"> International Resource Panel, 2016;</w:t>
      </w:r>
      <w:r w:rsidR="0099360E">
        <w:t xml:space="preserve"> Cowie et al., 2018</w:t>
      </w:r>
      <w:r w:rsidR="00D80937">
        <w:t>)</w:t>
      </w:r>
      <w:r w:rsidR="00374AF5">
        <w:t>.</w:t>
      </w:r>
      <w:r w:rsidR="0099360E">
        <w:t xml:space="preserve"> </w:t>
      </w:r>
      <w:r w:rsidR="00D3246E">
        <w:t>Of these, t</w:t>
      </w:r>
      <w:r w:rsidR="000439EB">
        <w:t xml:space="preserve">he </w:t>
      </w:r>
      <w:r w:rsidR="001B2F2C">
        <w:t>Interpreting Indicators of Rangeland Health</w:t>
      </w:r>
      <w:r w:rsidR="009772FE">
        <w:t xml:space="preserve"> (IIRH) assessment protocol (Pyke et al., 2002; </w:t>
      </w:r>
      <w:proofErr w:type="spellStart"/>
      <w:r w:rsidR="009772FE">
        <w:t>Pellant</w:t>
      </w:r>
      <w:proofErr w:type="spellEnd"/>
      <w:r w:rsidR="009772FE">
        <w:t xml:space="preserve"> et al., </w:t>
      </w:r>
      <w:r w:rsidR="009772FE" w:rsidRPr="00523927">
        <w:t>2005</w:t>
      </w:r>
      <w:r w:rsidR="009772FE">
        <w:t xml:space="preserve">) </w:t>
      </w:r>
      <w:r w:rsidR="00236B2A">
        <w:t>has been applied at over 30,000 sites in the US and integrates 17 indicators of rangeland health into three attributes of soil and site stability, hydrological function and biotic integrity</w:t>
      </w:r>
      <w:r w:rsidR="008D788D">
        <w:t xml:space="preserve"> (Herrick et al., 201</w:t>
      </w:r>
      <w:r w:rsidR="00A472BB">
        <w:t>9</w:t>
      </w:r>
      <w:r w:rsidR="008D788D">
        <w:t>)</w:t>
      </w:r>
      <w:r w:rsidR="00236B2A">
        <w:t xml:space="preserve">. </w:t>
      </w:r>
      <w:r w:rsidR="00EF066A">
        <w:t xml:space="preserve">Quantitative and qualitative indicators of wind erosion are incorporated into IIRH assessments, including the presence of pedestals and/or </w:t>
      </w:r>
      <w:proofErr w:type="spellStart"/>
      <w:r w:rsidR="00EF066A">
        <w:t>terracettes</w:t>
      </w:r>
      <w:commentRangeStart w:id="13"/>
      <w:proofErr w:type="spellEnd"/>
      <w:r w:rsidR="00EF066A">
        <w:t>, bare ground</w:t>
      </w:r>
      <w:r w:rsidR="003334FA">
        <w:t xml:space="preserve"> cover</w:t>
      </w:r>
      <w:commentRangeEnd w:id="13"/>
      <w:r w:rsidR="007742F1">
        <w:rPr>
          <w:rStyle w:val="CommentReference"/>
        </w:rPr>
        <w:commentReference w:id="13"/>
      </w:r>
      <w:r w:rsidR="00EF066A">
        <w:t xml:space="preserve">, presence of wind scouring, blowouts and/or sediment deposition areas, </w:t>
      </w:r>
      <w:r w:rsidR="00C52CD7">
        <w:t xml:space="preserve">litter movement, </w:t>
      </w:r>
      <w:r w:rsidR="005C2EDB">
        <w:t xml:space="preserve">and </w:t>
      </w:r>
      <w:r w:rsidR="00C52CD7">
        <w:t>soil surface horizon loss or degradation</w:t>
      </w:r>
      <w:r w:rsidR="005C2EDB">
        <w:t xml:space="preserve">. </w:t>
      </w:r>
      <w:r w:rsidR="002E6778">
        <w:t xml:space="preserve">Related protocols like </w:t>
      </w:r>
      <w:r w:rsidR="00BD69DD">
        <w:t xml:space="preserve">Landscape Function Analysis </w:t>
      </w:r>
      <w:r w:rsidR="00C40E93">
        <w:t>(</w:t>
      </w:r>
      <w:proofErr w:type="spellStart"/>
      <w:r w:rsidR="00BD69DD">
        <w:t>Tongway</w:t>
      </w:r>
      <w:proofErr w:type="spellEnd"/>
      <w:r w:rsidR="00BD69DD">
        <w:t xml:space="preserve"> and </w:t>
      </w:r>
      <w:proofErr w:type="spellStart"/>
      <w:r w:rsidR="00BD69DD">
        <w:t>Hindley</w:t>
      </w:r>
      <w:proofErr w:type="spellEnd"/>
      <w:r w:rsidR="00BD69DD">
        <w:t xml:space="preserve">, 2004) and </w:t>
      </w:r>
      <w:proofErr w:type="spellStart"/>
      <w:r w:rsidR="00730FAF">
        <w:t>Pedoderm</w:t>
      </w:r>
      <w:proofErr w:type="spellEnd"/>
      <w:r w:rsidR="00730FAF">
        <w:t xml:space="preserve"> and Pattern Cl</w:t>
      </w:r>
      <w:r w:rsidR="002E6778">
        <w:t>ass</w:t>
      </w:r>
      <w:r w:rsidR="00BA4F4C">
        <w:t xml:space="preserve"> (Burkett et al., 2013)</w:t>
      </w:r>
      <w:r w:rsidR="002E6778">
        <w:t xml:space="preserve"> consider similar indicators</w:t>
      </w:r>
      <w:r w:rsidR="00880AA6">
        <w:t>.</w:t>
      </w:r>
    </w:p>
    <w:p w14:paraId="6CD6D1BF" w14:textId="2B16D6FD" w:rsidR="00EB4FB5" w:rsidRDefault="00DB6DB9" w:rsidP="00EB4FB5">
      <w:pPr>
        <w:pStyle w:val="NoSpacing"/>
        <w:spacing w:line="360" w:lineRule="auto"/>
        <w:ind w:firstLine="450"/>
        <w:contextualSpacing/>
        <w:jc w:val="both"/>
      </w:pPr>
      <w:r>
        <w:t>Qualitative indicators of soil and site stability and biotic integrity</w:t>
      </w:r>
      <w:r w:rsidR="004F0FEE">
        <w:t xml:space="preserve"> </w:t>
      </w:r>
      <w:r>
        <w:t>provide</w:t>
      </w:r>
      <w:r w:rsidR="004F0FEE">
        <w:t xml:space="preserve"> information on the status of wind erosion at a site</w:t>
      </w:r>
      <w:r>
        <w:t xml:space="preserve"> </w:t>
      </w:r>
      <w:r w:rsidR="004F0FEE">
        <w:t>that may not be obtained from quantitative</w:t>
      </w:r>
      <w:r>
        <w:t xml:space="preserve"> indicators of soil erodibility and site exposure to erosive winds.</w:t>
      </w:r>
      <w:r w:rsidR="004F0FEE">
        <w:t xml:space="preserve"> </w:t>
      </w:r>
      <w:r w:rsidR="00245F78">
        <w:t>I</w:t>
      </w:r>
      <w:r w:rsidR="00546191">
        <w:t xml:space="preserve">nterpreting qualitative indicators like those used in IIRH requires a </w:t>
      </w:r>
      <w:r w:rsidR="00A03E34">
        <w:t>descriptive reference of the status of the indicators for a</w:t>
      </w:r>
      <w:r w:rsidR="00EB68C8">
        <w:t xml:space="preserve"> defined</w:t>
      </w:r>
      <w:r w:rsidR="00A03E34">
        <w:t xml:space="preserve"> “healthy” </w:t>
      </w:r>
      <w:r w:rsidR="005E0951">
        <w:t>site</w:t>
      </w:r>
      <w:r w:rsidR="006C3121">
        <w:t xml:space="preserve"> (one with a minimal departure from reference conditions)</w:t>
      </w:r>
      <w:r w:rsidR="002435B9">
        <w:t xml:space="preserve">, or </w:t>
      </w:r>
      <w:r w:rsidR="00086508">
        <w:t>classification for rating indicators</w:t>
      </w:r>
      <w:r w:rsidR="0006539A">
        <w:t xml:space="preserve"> </w:t>
      </w:r>
      <w:r w:rsidR="00345C86">
        <w:t xml:space="preserve">that </w:t>
      </w:r>
      <w:r w:rsidR="00C37EBF">
        <w:t>enables practitioners to define</w:t>
      </w:r>
      <w:r w:rsidR="00345C86">
        <w:t xml:space="preserve"> relative</w:t>
      </w:r>
      <w:r w:rsidR="00086508">
        <w:t xml:space="preserve"> </w:t>
      </w:r>
      <w:r w:rsidR="00325B24">
        <w:lastRenderedPageBreak/>
        <w:t xml:space="preserve">expected </w:t>
      </w:r>
      <w:r w:rsidR="00345C86">
        <w:t xml:space="preserve">values </w:t>
      </w:r>
      <w:r w:rsidR="00E65C07">
        <w:t>for a historical reference</w:t>
      </w:r>
      <w:r w:rsidR="00345C86">
        <w:t xml:space="preserve"> </w:t>
      </w:r>
      <w:r w:rsidR="0006539A">
        <w:t>(Herrick et al., 2019).</w:t>
      </w:r>
      <w:r w:rsidR="00325B24">
        <w:t xml:space="preserve"> </w:t>
      </w:r>
      <w:r w:rsidR="00F13B88">
        <w:t>This approach has the benefit of incorporating reference benchmarks into assessments</w:t>
      </w:r>
      <w:r w:rsidR="00F62D12">
        <w:t xml:space="preserve"> that can help diagnose </w:t>
      </w:r>
      <w:r w:rsidR="009D71E4">
        <w:t>whether wind erosion is a problem</w:t>
      </w:r>
      <w:r w:rsidR="00045D04">
        <w:t>, in addition to providing another line of evidence in support of more quantitative monitoring</w:t>
      </w:r>
      <w:r w:rsidR="00494045">
        <w:t xml:space="preserve"> and modeling</w:t>
      </w:r>
      <w:r w:rsidR="009D71E4">
        <w:t xml:space="preserve">. </w:t>
      </w:r>
      <w:r w:rsidR="005C1C82">
        <w:t>However, w</w:t>
      </w:r>
      <w:r w:rsidR="00817901">
        <w:t xml:space="preserve">ind erosion should not be assessed using land health attributes alone as they are telling of land status, influenced by past </w:t>
      </w:r>
      <w:r w:rsidR="00D072A8">
        <w:t>management</w:t>
      </w:r>
      <w:r w:rsidR="00817901">
        <w:t xml:space="preserve">, </w:t>
      </w:r>
      <w:r w:rsidR="00D072A8">
        <w:t>and not necessarily</w:t>
      </w:r>
      <w:r w:rsidR="001F5D12">
        <w:t xml:space="preserve"> current </w:t>
      </w:r>
      <w:r w:rsidR="005C23D7">
        <w:t xml:space="preserve">or </w:t>
      </w:r>
      <w:r w:rsidR="001F5D12">
        <w:t>potential</w:t>
      </w:r>
      <w:r w:rsidR="00D072A8">
        <w:t xml:space="preserve"> erosion</w:t>
      </w:r>
      <w:r w:rsidR="004C1AEA">
        <w:t>.</w:t>
      </w:r>
      <w:r w:rsidR="002F2A38">
        <w:t xml:space="preserve"> </w:t>
      </w:r>
      <w:r w:rsidR="004C1AEA">
        <w:t>W</w:t>
      </w:r>
      <w:r w:rsidR="002F2A38">
        <w:t>ind erosion</w:t>
      </w:r>
      <w:r w:rsidR="004C1AEA">
        <w:t xml:space="preserve"> and dust emission</w:t>
      </w:r>
      <w:r w:rsidR="002F2A38">
        <w:t xml:space="preserve"> that</w:t>
      </w:r>
      <w:r w:rsidR="00A75707">
        <w:t xml:space="preserve"> </w:t>
      </w:r>
      <w:r w:rsidR="002F2A38">
        <w:t>functional</w:t>
      </w:r>
      <w:r w:rsidR="00A75707">
        <w:t>ly</w:t>
      </w:r>
      <w:r w:rsidR="002F2A38">
        <w:t xml:space="preserve"> impact land health and </w:t>
      </w:r>
      <w:r w:rsidR="004C1AEA">
        <w:t xml:space="preserve">degrade </w:t>
      </w:r>
      <w:r w:rsidR="002F2A38">
        <w:t>air quality may</w:t>
      </w:r>
      <w:r w:rsidR="004C1AEA">
        <w:t xml:space="preserve"> </w:t>
      </w:r>
      <w:r w:rsidR="002F2A38">
        <w:t>occur</w:t>
      </w:r>
      <w:r w:rsidR="00E12FB3">
        <w:t>, or may have recently occurred,</w:t>
      </w:r>
      <w:r w:rsidR="002F2A38">
        <w:t xml:space="preserve"> without </w:t>
      </w:r>
      <w:r w:rsidR="00777BC8">
        <w:t>visual evidence t</w:t>
      </w:r>
      <w:r w:rsidR="007C285C">
        <w:t>o</w:t>
      </w:r>
      <w:r w:rsidR="00777BC8">
        <w:t xml:space="preserve"> </w:t>
      </w:r>
      <w:r w:rsidR="002060A8">
        <w:t xml:space="preserve">suggest </w:t>
      </w:r>
      <w:r w:rsidR="00C035C7">
        <w:t>th</w:t>
      </w:r>
      <w:r w:rsidR="00962479">
        <w:t>at</w:t>
      </w:r>
      <w:r w:rsidR="00C035C7">
        <w:t xml:space="preserve"> land </w:t>
      </w:r>
      <w:r w:rsidR="006B6F51">
        <w:t>is</w:t>
      </w:r>
      <w:r w:rsidR="00C035C7">
        <w:t xml:space="preserve"> depart</w:t>
      </w:r>
      <w:r w:rsidR="006B6F51">
        <w:t xml:space="preserve">ing </w:t>
      </w:r>
      <w:r w:rsidR="00C035C7">
        <w:t>from</w:t>
      </w:r>
      <w:r w:rsidR="000A2F3D">
        <w:t xml:space="preserve"> the</w:t>
      </w:r>
      <w:r w:rsidR="00C035C7">
        <w:t xml:space="preserve"> reference condition.</w:t>
      </w:r>
    </w:p>
    <w:p w14:paraId="08BBD9DE" w14:textId="77777777" w:rsidR="00846B6F" w:rsidRDefault="00846B6F" w:rsidP="00343978">
      <w:pPr>
        <w:pStyle w:val="NoSpacing"/>
        <w:spacing w:line="360" w:lineRule="auto"/>
        <w:contextualSpacing/>
        <w:jc w:val="both"/>
      </w:pPr>
    </w:p>
    <w:p w14:paraId="5BD925AA" w14:textId="2BC17CF3" w:rsidR="00417E16" w:rsidRPr="004538DC" w:rsidRDefault="00417E16" w:rsidP="001E4D55">
      <w:pPr>
        <w:pStyle w:val="NoSpacing"/>
        <w:spacing w:line="360" w:lineRule="auto"/>
        <w:contextualSpacing/>
        <w:jc w:val="both"/>
        <w:rPr>
          <w:b/>
        </w:rPr>
      </w:pPr>
      <w:r w:rsidRPr="004538DC">
        <w:rPr>
          <w:b/>
        </w:rPr>
        <w:t xml:space="preserve">2.4 </w:t>
      </w:r>
      <w:r w:rsidR="00B86083">
        <w:rPr>
          <w:b/>
        </w:rPr>
        <w:t>I</w:t>
      </w:r>
      <w:r w:rsidRPr="004538DC">
        <w:rPr>
          <w:b/>
        </w:rPr>
        <w:t xml:space="preserve">ndicators of </w:t>
      </w:r>
      <w:r w:rsidR="004538DC" w:rsidRPr="004538DC">
        <w:rPr>
          <w:b/>
        </w:rPr>
        <w:t xml:space="preserve">atmospheric dust and </w:t>
      </w:r>
      <w:r w:rsidRPr="004538DC">
        <w:rPr>
          <w:b/>
        </w:rPr>
        <w:t>air quality</w:t>
      </w:r>
    </w:p>
    <w:p w14:paraId="22939682" w14:textId="14C587DD" w:rsidR="00051520" w:rsidRDefault="00A533AA" w:rsidP="00051520">
      <w:pPr>
        <w:pStyle w:val="NoSpacing"/>
        <w:spacing w:line="360" w:lineRule="auto"/>
        <w:contextualSpacing/>
        <w:jc w:val="both"/>
      </w:pPr>
      <w:r>
        <w:t>D</w:t>
      </w:r>
      <w:r w:rsidR="0029084A">
        <w:t xml:space="preserve">ust </w:t>
      </w:r>
      <w:r w:rsidR="00B221B8">
        <w:t xml:space="preserve">monitoring </w:t>
      </w:r>
      <w:r w:rsidR="00380567">
        <w:t xml:space="preserve">globally </w:t>
      </w:r>
      <w:r w:rsidR="00B221B8">
        <w:t xml:space="preserve">has been </w:t>
      </w:r>
      <w:r w:rsidR="00755E9A">
        <w:t xml:space="preserve">coordinated </w:t>
      </w:r>
      <w:r w:rsidR="00B221B8">
        <w:t>through meteorological observation networks and aerosol m</w:t>
      </w:r>
      <w:r w:rsidR="0029084A">
        <w:t>easurement</w:t>
      </w:r>
      <w:r w:rsidR="00B221B8">
        <w:t xml:space="preserve"> networks</w:t>
      </w:r>
      <w:r w:rsidR="00D425E3">
        <w:t xml:space="preserve"> (Goudie and Middleton, 2006)</w:t>
      </w:r>
      <w:r w:rsidR="00BE0A01">
        <w:t>. Indicators used by these networks include</w:t>
      </w:r>
      <w:r w:rsidR="009674C2">
        <w:t>:</w:t>
      </w:r>
      <w:r w:rsidR="00B221B8">
        <w:t xml:space="preserve"> </w:t>
      </w:r>
      <w:r w:rsidR="00590163">
        <w:t xml:space="preserve">dust </w:t>
      </w:r>
      <w:r w:rsidR="00B221B8">
        <w:t>event frequencies</w:t>
      </w:r>
      <w:r w:rsidR="00CC7A35">
        <w:t xml:space="preserve"> </w:t>
      </w:r>
      <w:r w:rsidR="000E50DF">
        <w:t>obtained</w:t>
      </w:r>
      <w:r w:rsidR="00C760D4">
        <w:t xml:space="preserve"> from visual observations</w:t>
      </w:r>
      <w:r w:rsidR="00345483">
        <w:t xml:space="preserve"> </w:t>
      </w:r>
      <w:r w:rsidR="00CC7A35">
        <w:t>(</w:t>
      </w:r>
      <w:r w:rsidR="00504899">
        <w:t xml:space="preserve">e.g., </w:t>
      </w:r>
      <w:proofErr w:type="spellStart"/>
      <w:r w:rsidR="00FE073D">
        <w:t>McTainsh</w:t>
      </w:r>
      <w:proofErr w:type="spellEnd"/>
      <w:r w:rsidR="00FE073D">
        <w:t xml:space="preserve"> et al., 1998; </w:t>
      </w:r>
      <w:r w:rsidR="00CB4390">
        <w:t xml:space="preserve">Shao and Dong, 2006; </w:t>
      </w:r>
      <w:proofErr w:type="spellStart"/>
      <w:r w:rsidR="00E56920">
        <w:t>O’Loin</w:t>
      </w:r>
      <w:r w:rsidR="00B74C4B">
        <w:t>g</w:t>
      </w:r>
      <w:r w:rsidR="00E56920">
        <w:t>sigh</w:t>
      </w:r>
      <w:proofErr w:type="spellEnd"/>
      <w:r w:rsidR="0028787E">
        <w:t xml:space="preserve"> et al., </w:t>
      </w:r>
      <w:r w:rsidR="0051772B">
        <w:t xml:space="preserve">2010, </w:t>
      </w:r>
      <w:r w:rsidR="0028787E">
        <w:t>2014</w:t>
      </w:r>
      <w:r w:rsidR="00CC7A35">
        <w:t>)</w:t>
      </w:r>
      <w:r w:rsidR="009674C2">
        <w:t>;</w:t>
      </w:r>
      <w:r w:rsidR="00B221B8">
        <w:t xml:space="preserve"> atmospheric </w:t>
      </w:r>
      <w:r w:rsidR="00AB5E44">
        <w:t>particulate matter (PM)</w:t>
      </w:r>
      <w:r w:rsidR="00B221B8">
        <w:t xml:space="preserve"> concentrations</w:t>
      </w:r>
      <w:r w:rsidR="003E64B3">
        <w:t xml:space="preserve"> </w:t>
      </w:r>
      <w:r w:rsidR="006247DC">
        <w:t>measured</w:t>
      </w:r>
      <w:r w:rsidR="00A16DF3">
        <w:t xml:space="preserve"> using </w:t>
      </w:r>
      <w:r w:rsidR="00B65651">
        <w:t>high volume air samplers</w:t>
      </w:r>
      <w:r w:rsidR="00337AD2">
        <w:t>, lidar,</w:t>
      </w:r>
      <w:r w:rsidR="00B65651">
        <w:t xml:space="preserve"> and light-scattering laser photometers</w:t>
      </w:r>
      <w:r w:rsidR="00397461">
        <w:t xml:space="preserve"> (</w:t>
      </w:r>
      <w:r w:rsidR="008C55A6">
        <w:t xml:space="preserve">e.g., </w:t>
      </w:r>
      <w:r w:rsidR="005E4C17">
        <w:t xml:space="preserve">Xin et al., 2015; </w:t>
      </w:r>
      <w:r w:rsidR="008C55A6">
        <w:t>Hand et al., 2016</w:t>
      </w:r>
      <w:r w:rsidR="00B86C0A">
        <w:t>; Love et al., 2019</w:t>
      </w:r>
      <w:r w:rsidR="004F1116">
        <w:t>);</w:t>
      </w:r>
      <w:r w:rsidR="00B221B8">
        <w:t xml:space="preserve"> </w:t>
      </w:r>
      <w:r w:rsidR="00397461">
        <w:t>and</w:t>
      </w:r>
      <w:r w:rsidR="00B221B8">
        <w:t xml:space="preserve"> </w:t>
      </w:r>
      <w:r w:rsidR="00397461">
        <w:t xml:space="preserve">aerosol </w:t>
      </w:r>
      <w:r w:rsidR="00B221B8">
        <w:t>optical depth</w:t>
      </w:r>
      <w:r w:rsidR="00375DD4">
        <w:t xml:space="preserve"> </w:t>
      </w:r>
      <w:r w:rsidR="00250762">
        <w:t xml:space="preserve">(AOD) </w:t>
      </w:r>
      <w:r w:rsidR="00D16262">
        <w:t xml:space="preserve">obtained from </w:t>
      </w:r>
      <w:r w:rsidR="005B24A3">
        <w:t>ground-based sun photometers and satellite observations</w:t>
      </w:r>
      <w:r w:rsidR="00397461">
        <w:t xml:space="preserve"> (</w:t>
      </w:r>
      <w:r w:rsidR="008C55A6">
        <w:t xml:space="preserve">e.g., </w:t>
      </w:r>
      <w:proofErr w:type="spellStart"/>
      <w:r w:rsidR="0047720C">
        <w:t>Holben</w:t>
      </w:r>
      <w:proofErr w:type="spellEnd"/>
      <w:r w:rsidR="0047720C">
        <w:t xml:space="preserve"> et al., 2001; </w:t>
      </w:r>
      <w:r w:rsidR="006B473B">
        <w:t>Prospero et al., 200</w:t>
      </w:r>
      <w:r w:rsidR="00DD1FCF">
        <w:t>2</w:t>
      </w:r>
      <w:r w:rsidR="006B473B">
        <w:t xml:space="preserve">; </w:t>
      </w:r>
      <w:proofErr w:type="spellStart"/>
      <w:r w:rsidR="006B473B">
        <w:t>Ginoux</w:t>
      </w:r>
      <w:proofErr w:type="spellEnd"/>
      <w:r w:rsidR="006B473B">
        <w:t xml:space="preserve"> et al., 2012</w:t>
      </w:r>
      <w:r w:rsidR="00397461">
        <w:t>).</w:t>
      </w:r>
      <w:r w:rsidR="00963E2C">
        <w:t xml:space="preserve"> </w:t>
      </w:r>
      <w:r w:rsidR="00B5561D">
        <w:t xml:space="preserve">While these indicators directly relate to </w:t>
      </w:r>
      <w:r w:rsidR="008742B3">
        <w:t xml:space="preserve">climate, </w:t>
      </w:r>
      <w:r w:rsidR="00B5561D">
        <w:t>visibility and human health impacts of dust</w:t>
      </w:r>
      <w:r w:rsidR="004C5C61">
        <w:t>, attributin</w:t>
      </w:r>
      <w:r w:rsidR="00632AF4">
        <w:t>g</w:t>
      </w:r>
      <w:r w:rsidR="004C5C61">
        <w:t xml:space="preserve"> </w:t>
      </w:r>
      <w:r w:rsidR="0082629E">
        <w:t>transported</w:t>
      </w:r>
      <w:r w:rsidR="00751F37">
        <w:t xml:space="preserve"> </w:t>
      </w:r>
      <w:r w:rsidR="00594271">
        <w:t xml:space="preserve">dust </w:t>
      </w:r>
      <w:r w:rsidR="000B1B8C">
        <w:t>loads</w:t>
      </w:r>
      <w:r w:rsidR="00594271">
        <w:t xml:space="preserve"> to specific </w:t>
      </w:r>
      <w:r w:rsidR="008D420F">
        <w:t xml:space="preserve">upwind </w:t>
      </w:r>
      <w:r w:rsidR="009F7D88">
        <w:t>source</w:t>
      </w:r>
      <w:r w:rsidR="00970C68">
        <w:t xml:space="preserve"> areas</w:t>
      </w:r>
      <w:r w:rsidR="00C3705A">
        <w:t xml:space="preserve"> and land uses</w:t>
      </w:r>
      <w:r w:rsidR="009F7D88">
        <w:t xml:space="preserve"> </w:t>
      </w:r>
      <w:r w:rsidR="004F2111">
        <w:t xml:space="preserve">with enough </w:t>
      </w:r>
      <w:r w:rsidR="008F519D">
        <w:t>accuracy</w:t>
      </w:r>
      <w:r w:rsidR="004F2111">
        <w:t xml:space="preserve"> to inform </w:t>
      </w:r>
      <w:r w:rsidR="00782C20">
        <w:t>management</w:t>
      </w:r>
      <w:r w:rsidR="006D7D2D">
        <w:t xml:space="preserve"> </w:t>
      </w:r>
      <w:r w:rsidR="00594271">
        <w:t xml:space="preserve">is very challenging </w:t>
      </w:r>
      <w:r w:rsidR="000B4B52">
        <w:t>(</w:t>
      </w:r>
      <w:proofErr w:type="spellStart"/>
      <w:r w:rsidR="00BA13F5">
        <w:t>McTainsh</w:t>
      </w:r>
      <w:proofErr w:type="spellEnd"/>
      <w:r w:rsidR="00BA13F5">
        <w:t xml:space="preserve"> et al., 1998</w:t>
      </w:r>
      <w:r w:rsidR="009C340E">
        <w:t>; Webb and Pierre, 2018</w:t>
      </w:r>
      <w:r w:rsidR="00594271">
        <w:t>)</w:t>
      </w:r>
      <w:r w:rsidR="00804D63">
        <w:t>.</w:t>
      </w:r>
      <w:r w:rsidR="000B4B52">
        <w:t xml:space="preserve"> </w:t>
      </w:r>
      <w:r w:rsidR="008B0B23">
        <w:t>Additionally,</w:t>
      </w:r>
      <w:r w:rsidR="002D6C9D">
        <w:t xml:space="preserve"> d</w:t>
      </w:r>
      <w:r w:rsidR="003C04D6">
        <w:t>ust</w:t>
      </w:r>
      <w:r w:rsidR="002D6C9D">
        <w:t xml:space="preserve"> aerosol data </w:t>
      </w:r>
      <w:r w:rsidR="008B0B23">
        <w:t>are</w:t>
      </w:r>
      <w:r w:rsidR="00862472">
        <w:t xml:space="preserve"> general</w:t>
      </w:r>
      <w:r w:rsidR="008B0B23">
        <w:t>ly</w:t>
      </w:r>
      <w:r w:rsidR="002D6C9D">
        <w:t xml:space="preserve"> collected and interpreted by agencies, </w:t>
      </w:r>
      <w:r w:rsidR="00DB4C6D">
        <w:t>or divisions of agencies, that have interests in air quality</w:t>
      </w:r>
      <w:r w:rsidR="00C3778C">
        <w:t xml:space="preserve"> (e.g., </w:t>
      </w:r>
      <w:r w:rsidR="00874311">
        <w:t>e</w:t>
      </w:r>
      <w:r w:rsidR="00C3778C">
        <w:t xml:space="preserve">nvironmental </w:t>
      </w:r>
      <w:r w:rsidR="00874311">
        <w:t>p</w:t>
      </w:r>
      <w:r w:rsidR="00C3778C">
        <w:t xml:space="preserve">rotection </w:t>
      </w:r>
      <w:r w:rsidR="00874311">
        <w:t>a</w:t>
      </w:r>
      <w:r w:rsidR="00C3778C">
        <w:t>gencies)</w:t>
      </w:r>
      <w:r w:rsidR="00DB4C6D">
        <w:t xml:space="preserve"> but </w:t>
      </w:r>
      <w:r w:rsidR="003C387D">
        <w:t xml:space="preserve">may have </w:t>
      </w:r>
      <w:r w:rsidR="00DB4C6D">
        <w:t xml:space="preserve">little or no </w:t>
      </w:r>
      <w:r w:rsidR="00802E61">
        <w:t xml:space="preserve">formal </w:t>
      </w:r>
      <w:r w:rsidR="00DB4C6D">
        <w:t xml:space="preserve">connection to </w:t>
      </w:r>
      <w:r w:rsidR="00BF294A">
        <w:t xml:space="preserve">programs responsible for </w:t>
      </w:r>
      <w:r w:rsidR="003A67F9">
        <w:t xml:space="preserve">monitoring and managing </w:t>
      </w:r>
      <w:r w:rsidR="00A460F5">
        <w:t>source</w:t>
      </w:r>
      <w:r w:rsidR="003A67F9">
        <w:t xml:space="preserve"> </w:t>
      </w:r>
      <w:r w:rsidR="00A460F5">
        <w:t xml:space="preserve">area </w:t>
      </w:r>
      <w:r w:rsidR="0095013E">
        <w:t>soil</w:t>
      </w:r>
      <w:r w:rsidR="00A460F5">
        <w:t>s</w:t>
      </w:r>
      <w:r w:rsidR="0095013E">
        <w:t xml:space="preserve"> and vegetation</w:t>
      </w:r>
      <w:r w:rsidR="003419AB">
        <w:t>.</w:t>
      </w:r>
      <w:r w:rsidR="00D84118">
        <w:t xml:space="preserve"> </w:t>
      </w:r>
      <w:r w:rsidR="00EA19E7">
        <w:t>T</w:t>
      </w:r>
      <w:r w:rsidR="00515C36">
        <w:t>here is</w:t>
      </w:r>
      <w:r w:rsidR="00EA19E7">
        <w:t xml:space="preserve"> therefore</w:t>
      </w:r>
      <w:r w:rsidR="00515C36">
        <w:t xml:space="preserve"> an opportunity to </w:t>
      </w:r>
      <w:r w:rsidR="009A37DB">
        <w:t>extend</w:t>
      </w:r>
      <w:r w:rsidR="004951F1">
        <w:t xml:space="preserve"> </w:t>
      </w:r>
      <w:r w:rsidR="004A55E7">
        <w:t>the benefits from monitoring dust</w:t>
      </w:r>
      <w:r w:rsidR="00104623">
        <w:t xml:space="preserve"> </w:t>
      </w:r>
      <w:r w:rsidR="00AC58B1">
        <w:t xml:space="preserve">by </w:t>
      </w:r>
      <w:r w:rsidR="00A309E9">
        <w:t xml:space="preserve">creating or strengthening </w:t>
      </w:r>
      <w:r w:rsidR="002E53AC">
        <w:t>data</w:t>
      </w:r>
      <w:r w:rsidR="005C67CB">
        <w:t xml:space="preserve"> and knowledge sharing </w:t>
      </w:r>
      <w:r w:rsidR="00B124E9">
        <w:t>with</w:t>
      </w:r>
      <w:r w:rsidR="002E53AC">
        <w:t xml:space="preserve"> </w:t>
      </w:r>
      <w:r w:rsidR="00B124E9">
        <w:t xml:space="preserve">practitioners </w:t>
      </w:r>
      <w:r w:rsidR="00B970AA">
        <w:t>who have a</w:t>
      </w:r>
      <w:r w:rsidR="00BF538D">
        <w:t xml:space="preserve"> stake</w:t>
      </w:r>
      <w:r w:rsidR="00B970AA">
        <w:t xml:space="preserve"> in </w:t>
      </w:r>
      <w:r w:rsidR="00846F65">
        <w:t xml:space="preserve">managing </w:t>
      </w:r>
      <w:r w:rsidR="00941D30">
        <w:t>eroding</w:t>
      </w:r>
      <w:r w:rsidR="00A62671">
        <w:t xml:space="preserve"> </w:t>
      </w:r>
      <w:r w:rsidR="00941D30">
        <w:t>landscapes</w:t>
      </w:r>
      <w:r w:rsidR="00F17168">
        <w:t xml:space="preserve"> (e.g., </w:t>
      </w:r>
      <w:r w:rsidR="008D5DF2">
        <w:t xml:space="preserve">through </w:t>
      </w:r>
      <w:r w:rsidR="00714D85">
        <w:t>US</w:t>
      </w:r>
      <w:r w:rsidR="00E07AD1">
        <w:t>DA-</w:t>
      </w:r>
      <w:r w:rsidR="00C91BE9">
        <w:t>NRCS</w:t>
      </w:r>
      <w:r w:rsidR="0013105B">
        <w:t>’s</w:t>
      </w:r>
      <w:r w:rsidR="00F17168">
        <w:t xml:space="preserve"> National Air Quality Initiative)</w:t>
      </w:r>
      <w:r w:rsidR="00A62671">
        <w:t>.</w:t>
      </w:r>
      <w:r w:rsidR="00A44DD6">
        <w:t xml:space="preserve"> </w:t>
      </w:r>
      <w:r w:rsidR="00E7525E">
        <w:t>T</w:t>
      </w:r>
      <w:r w:rsidR="00A44DD6">
        <w:t xml:space="preserve">he </w:t>
      </w:r>
      <w:r w:rsidR="002770F7">
        <w:t xml:space="preserve">New South Wales </w:t>
      </w:r>
      <w:r w:rsidR="00A44DD6">
        <w:t xml:space="preserve">Office of Environment and Heritage </w:t>
      </w:r>
      <w:r w:rsidR="00EF7DA2">
        <w:t>provides</w:t>
      </w:r>
      <w:r w:rsidR="00E7525E">
        <w:t xml:space="preserve"> an example of such integration – c</w:t>
      </w:r>
      <w:r w:rsidR="00A44DD6">
        <w:t>ollect</w:t>
      </w:r>
      <w:r w:rsidR="00E7525E">
        <w:t>ing</w:t>
      </w:r>
      <w:r w:rsidR="00A44DD6">
        <w:t xml:space="preserve"> and publish</w:t>
      </w:r>
      <w:r w:rsidR="00E7525E">
        <w:t>ing</w:t>
      </w:r>
      <w:r w:rsidR="00A44DD6">
        <w:t xml:space="preserve"> hourly aerosol data on </w:t>
      </w:r>
      <w:r w:rsidR="002770F7">
        <w:t>the</w:t>
      </w:r>
      <w:r w:rsidR="00A44DD6">
        <w:t xml:space="preserve"> Rural Air Quality Network (</w:t>
      </w:r>
      <w:hyperlink r:id="rId12" w:history="1">
        <w:r w:rsidR="00A44DD6" w:rsidRPr="00AE3A21">
          <w:rPr>
            <w:rStyle w:val="Hyperlink"/>
          </w:rPr>
          <w:t>https://www.environment.nsw.gov.au/topics/air/monitoring-air-quality/regional-and-rural-nsw/rural-monitoring-stations/live-air-quality-data</w:t>
        </w:r>
      </w:hyperlink>
      <w:r w:rsidR="00A44DD6">
        <w:t>)</w:t>
      </w:r>
      <w:r w:rsidR="004422E9">
        <w:t>. Air quality data are then interpreted</w:t>
      </w:r>
      <w:r w:rsidR="00A44DD6">
        <w:t xml:space="preserve"> in conjunction with </w:t>
      </w:r>
      <w:r w:rsidR="00923413">
        <w:t xml:space="preserve">remotely sensed </w:t>
      </w:r>
      <w:r w:rsidR="00A44DD6">
        <w:t>ground</w:t>
      </w:r>
      <w:r w:rsidR="00B57347">
        <w:t xml:space="preserve"> </w:t>
      </w:r>
      <w:r w:rsidR="00A44DD6">
        <w:t xml:space="preserve">cover, rainfall and fire data to report on causes of wind erosion in south-eastern Australia via the Community </w:t>
      </w:r>
      <w:proofErr w:type="spellStart"/>
      <w:r w:rsidR="00A44DD6">
        <w:t>DustWatch</w:t>
      </w:r>
      <w:proofErr w:type="spellEnd"/>
      <w:r w:rsidR="00A44DD6">
        <w:t xml:space="preserve"> project</w:t>
      </w:r>
      <w:r w:rsidR="0086279B">
        <w:t xml:space="preserve"> (Leys et al., 2008</w:t>
      </w:r>
      <w:r w:rsidR="00A44DD6">
        <w:t>)</w:t>
      </w:r>
      <w:r w:rsidR="004422E9">
        <w:t>.</w:t>
      </w:r>
    </w:p>
    <w:p w14:paraId="2B8826F4" w14:textId="77777777" w:rsidR="00397461" w:rsidRDefault="00397461" w:rsidP="00051520">
      <w:pPr>
        <w:pStyle w:val="NoSpacing"/>
        <w:spacing w:line="360" w:lineRule="auto"/>
        <w:contextualSpacing/>
        <w:jc w:val="both"/>
      </w:pPr>
    </w:p>
    <w:p w14:paraId="1019D827" w14:textId="631A1828" w:rsidR="001E4D55" w:rsidRPr="00657A75" w:rsidRDefault="001E4D55" w:rsidP="001E4D55">
      <w:pPr>
        <w:pStyle w:val="NoSpacing"/>
        <w:spacing w:line="360" w:lineRule="auto"/>
        <w:contextualSpacing/>
        <w:jc w:val="both"/>
        <w:rPr>
          <w:b/>
        </w:rPr>
      </w:pPr>
      <w:r w:rsidRPr="00657A75">
        <w:rPr>
          <w:b/>
        </w:rPr>
        <w:t xml:space="preserve">3. </w:t>
      </w:r>
      <w:r w:rsidR="00EC07D5">
        <w:rPr>
          <w:b/>
        </w:rPr>
        <w:t>I</w:t>
      </w:r>
      <w:r w:rsidR="002A4B45">
        <w:rPr>
          <w:b/>
        </w:rPr>
        <w:t>n</w:t>
      </w:r>
      <w:r w:rsidR="00F5080C">
        <w:rPr>
          <w:b/>
        </w:rPr>
        <w:t xml:space="preserve">dicators </w:t>
      </w:r>
      <w:r w:rsidR="002A4B45">
        <w:rPr>
          <w:b/>
        </w:rPr>
        <w:t>for</w:t>
      </w:r>
      <w:r w:rsidR="00F5080C">
        <w:rPr>
          <w:b/>
        </w:rPr>
        <w:t xml:space="preserve"> multiple management objectives</w:t>
      </w:r>
    </w:p>
    <w:p w14:paraId="79379C7D" w14:textId="3C051F56" w:rsidR="000D4201" w:rsidRDefault="00F65B40" w:rsidP="003A7DEA">
      <w:pPr>
        <w:pStyle w:val="NoSpacing"/>
        <w:spacing w:line="360" w:lineRule="auto"/>
        <w:contextualSpacing/>
        <w:jc w:val="both"/>
      </w:pPr>
      <w:r>
        <w:lastRenderedPageBreak/>
        <w:t>When selecting indicators</w:t>
      </w:r>
      <w:r w:rsidR="002251E1">
        <w:t xml:space="preserve"> of potential wind erosion</w:t>
      </w:r>
      <w:r w:rsidR="00970A69">
        <w:t>,</w:t>
      </w:r>
      <w:r>
        <w:t xml:space="preserve"> it </w:t>
      </w:r>
      <w:r w:rsidR="00CB48F9">
        <w:t xml:space="preserve">is </w:t>
      </w:r>
      <w:r>
        <w:t xml:space="preserve">important to consider that </w:t>
      </w:r>
      <w:r w:rsidR="00BC6C9B">
        <w:t>m</w:t>
      </w:r>
      <w:r w:rsidR="00CD185E">
        <w:t xml:space="preserve">anagement decisions about wind erosion are </w:t>
      </w:r>
      <w:r w:rsidR="00016C52">
        <w:t>rarely</w:t>
      </w:r>
      <w:r w:rsidR="00CD185E">
        <w:t xml:space="preserve"> made in isolation of other </w:t>
      </w:r>
      <w:r w:rsidR="002251E1">
        <w:t>conservation and production</w:t>
      </w:r>
      <w:r w:rsidR="00CD185E">
        <w:t xml:space="preserve"> objectives</w:t>
      </w:r>
      <w:r w:rsidR="00CF5D1C">
        <w:t>.</w:t>
      </w:r>
      <w:r w:rsidR="00AF5D2A">
        <w:t xml:space="preserve"> </w:t>
      </w:r>
      <w:r w:rsidR="004A6E3D" w:rsidRPr="000C623E">
        <w:t xml:space="preserve">To reduce the need for costly dedicated monitoring, </w:t>
      </w:r>
      <w:r w:rsidR="004A6E3D">
        <w:t xml:space="preserve">wind erosion </w:t>
      </w:r>
      <w:r w:rsidR="004A6E3D" w:rsidRPr="000C623E">
        <w:t xml:space="preserve">indicators would </w:t>
      </w:r>
      <w:r w:rsidR="004A6E3D">
        <w:t xml:space="preserve">therefore </w:t>
      </w:r>
      <w:r w:rsidR="004A6E3D" w:rsidRPr="000C623E">
        <w:t xml:space="preserve">ideally </w:t>
      </w:r>
      <w:r w:rsidR="004A6E3D">
        <w:t xml:space="preserve">also </w:t>
      </w:r>
      <w:r w:rsidR="004A6E3D" w:rsidRPr="000C623E">
        <w:t xml:space="preserve">be appropriate for assessing the status, condition, and trend of other ecosystem services of management interest; that is, are multi-use and available from </w:t>
      </w:r>
      <w:r w:rsidR="008C075A">
        <w:t xml:space="preserve">or have value to </w:t>
      </w:r>
      <w:r w:rsidR="004A6E3D" w:rsidRPr="000C623E">
        <w:t xml:space="preserve">existing monitoring programs (Probst and </w:t>
      </w:r>
      <w:proofErr w:type="spellStart"/>
      <w:r w:rsidR="004A6E3D" w:rsidRPr="000C623E">
        <w:t>Stelzenmüller</w:t>
      </w:r>
      <w:proofErr w:type="spellEnd"/>
      <w:r w:rsidR="004A6E3D" w:rsidRPr="000C623E">
        <w:t>, 2015).</w:t>
      </w:r>
      <w:r w:rsidR="000522A0">
        <w:t xml:space="preserve"> </w:t>
      </w:r>
      <w:r w:rsidR="00737F2A">
        <w:t xml:space="preserve">Fortunately, </w:t>
      </w:r>
      <w:r w:rsidR="0012196C">
        <w:t>indicators</w:t>
      </w:r>
      <w:r w:rsidR="00CC1312">
        <w:t xml:space="preserve"> </w:t>
      </w:r>
      <w:r w:rsidR="0012196C">
        <w:t>derived from</w:t>
      </w:r>
      <w:r w:rsidR="002C07A3">
        <w:t xml:space="preserve"> a core set of</w:t>
      </w:r>
      <w:r w:rsidR="0012196C">
        <w:t xml:space="preserve"> standardized me</w:t>
      </w:r>
      <w:r w:rsidR="005B208E">
        <w:t>asurements</w:t>
      </w:r>
      <w:r w:rsidR="0012196C">
        <w:t xml:space="preserve"> </w:t>
      </w:r>
      <w:r w:rsidR="00203E53">
        <w:t xml:space="preserve">that are </w:t>
      </w:r>
      <w:r w:rsidR="0012196C">
        <w:t xml:space="preserve">widely </w:t>
      </w:r>
      <w:r w:rsidR="00CC1312">
        <w:t xml:space="preserve">used to monitor </w:t>
      </w:r>
      <w:r w:rsidR="009D35EB">
        <w:t>land</w:t>
      </w:r>
      <w:r w:rsidR="00291D6E">
        <w:t xml:space="preserve"> health</w:t>
      </w:r>
      <w:r w:rsidR="00FA6E95">
        <w:t xml:space="preserve">, </w:t>
      </w:r>
      <w:r w:rsidR="000B7CA8">
        <w:t xml:space="preserve">invasive species, </w:t>
      </w:r>
      <w:r w:rsidR="0043749E">
        <w:t>habitat quality</w:t>
      </w:r>
      <w:r w:rsidR="00FA6E95">
        <w:t xml:space="preserve"> and</w:t>
      </w:r>
      <w:r w:rsidR="00291D6E">
        <w:t xml:space="preserve"> production</w:t>
      </w:r>
      <w:r w:rsidR="000671E5">
        <w:t xml:space="preserve"> </w:t>
      </w:r>
      <w:r w:rsidR="00203E53">
        <w:t>can also be used to monitor and assess</w:t>
      </w:r>
      <w:r w:rsidR="000671E5">
        <w:t xml:space="preserve"> wind erosion</w:t>
      </w:r>
      <w:r w:rsidR="00E91403">
        <w:t xml:space="preserve">. These </w:t>
      </w:r>
      <w:r w:rsidR="007C7A5E">
        <w:t>indicators</w:t>
      </w:r>
      <w:r w:rsidR="00FE4A39">
        <w:t xml:space="preserve"> </w:t>
      </w:r>
      <w:r w:rsidR="00E91403">
        <w:t xml:space="preserve">include surface soil texture, vegetation and </w:t>
      </w:r>
      <w:r w:rsidR="007D6C0D">
        <w:t xml:space="preserve">other </w:t>
      </w:r>
      <w:r w:rsidR="00E91403">
        <w:t>ground cover (by species</w:t>
      </w:r>
      <w:r w:rsidR="001E4126">
        <w:t>/type</w:t>
      </w:r>
      <w:r w:rsidR="00E91403">
        <w:t>), vegetation canopy height</w:t>
      </w:r>
      <w:r w:rsidR="000F5C1B">
        <w:t>,</w:t>
      </w:r>
      <w:r w:rsidR="001E4126">
        <w:t xml:space="preserve"> and canopy gap size distribution</w:t>
      </w:r>
      <w:r w:rsidR="002B0A76">
        <w:t xml:space="preserve"> (Herrick et al., 2018)</w:t>
      </w:r>
      <w:r w:rsidR="004874BA">
        <w:t xml:space="preserve">, and can be supported by related </w:t>
      </w:r>
      <w:r w:rsidR="002B0A76">
        <w:t>indicators obtained using remote sensing</w:t>
      </w:r>
      <w:r w:rsidR="006B5AF1">
        <w:t xml:space="preserve"> (e.g., Chappell et al., 2018</w:t>
      </w:r>
      <w:r w:rsidR="004C5A9C">
        <w:t>; Jones et al., 2018</w:t>
      </w:r>
      <w:r w:rsidR="006B5AF1">
        <w:t>)</w:t>
      </w:r>
      <w:r w:rsidR="00EA4A69">
        <w:t xml:space="preserve">. </w:t>
      </w:r>
      <w:r w:rsidR="00C77198">
        <w:t xml:space="preserve">In the US, </w:t>
      </w:r>
      <w:r w:rsidR="00895315">
        <w:t>plot-scale</w:t>
      </w:r>
      <w:r w:rsidR="002B494E">
        <w:t xml:space="preserve"> </w:t>
      </w:r>
      <w:r w:rsidR="00E97287">
        <w:t>measurements</w:t>
      </w:r>
      <w:r w:rsidR="00A23A20">
        <w:t xml:space="preserve"> </w:t>
      </w:r>
      <w:r w:rsidR="007C7A5E">
        <w:t xml:space="preserve">of </w:t>
      </w:r>
      <w:r w:rsidR="00F828C3">
        <w:t xml:space="preserve">surface soil texture, ground cover, vegetation canopy height, and canopy gap size distribution </w:t>
      </w:r>
      <w:r w:rsidR="00A23A20">
        <w:t xml:space="preserve">are </w:t>
      </w:r>
      <w:r w:rsidR="00E97287">
        <w:t>collected</w:t>
      </w:r>
      <w:r w:rsidR="00A23A20">
        <w:t xml:space="preserve"> by the</w:t>
      </w:r>
      <w:r w:rsidR="000A330F">
        <w:t xml:space="preserve"> </w:t>
      </w:r>
      <w:r w:rsidR="00A23A20">
        <w:t>AIM</w:t>
      </w:r>
      <w:r w:rsidR="000A330F">
        <w:t xml:space="preserve"> and</w:t>
      </w:r>
      <w:r w:rsidR="00A23A20">
        <w:t xml:space="preserve"> NRI</w:t>
      </w:r>
      <w:r w:rsidR="000A330F">
        <w:t xml:space="preserve"> programs</w:t>
      </w:r>
      <w:r w:rsidR="00A23A20">
        <w:t xml:space="preserve"> </w:t>
      </w:r>
      <w:r w:rsidR="000A330F">
        <w:t xml:space="preserve">and National Wind Erosion Research Network </w:t>
      </w:r>
      <w:r w:rsidR="00EA4A69">
        <w:t>because of their broad utility for assessing different aspects of land health across rangelands and croplands</w:t>
      </w:r>
      <w:r w:rsidR="006324E6">
        <w:t xml:space="preserve"> (</w:t>
      </w:r>
      <w:r w:rsidR="00A77858">
        <w:t>G</w:t>
      </w:r>
      <w:r w:rsidR="00517F53">
        <w:t>oebel</w:t>
      </w:r>
      <w:r w:rsidR="00A77858">
        <w:t xml:space="preserve">, 1998; </w:t>
      </w:r>
      <w:proofErr w:type="spellStart"/>
      <w:r w:rsidR="006324E6">
        <w:t>Toevs</w:t>
      </w:r>
      <w:proofErr w:type="spellEnd"/>
      <w:r w:rsidR="006324E6">
        <w:t xml:space="preserve"> et al., 2011; Webb et al., 2016)</w:t>
      </w:r>
      <w:r w:rsidR="00EA4A69">
        <w:t>.</w:t>
      </w:r>
      <w:r w:rsidR="001F3871">
        <w:t xml:space="preserve"> </w:t>
      </w:r>
    </w:p>
    <w:p w14:paraId="79F9402A" w14:textId="1E8C51EF" w:rsidR="00CF5D1C" w:rsidRDefault="00307BEB" w:rsidP="000D4201">
      <w:pPr>
        <w:pStyle w:val="NoSpacing"/>
        <w:spacing w:line="360" w:lineRule="auto"/>
        <w:ind w:firstLine="450"/>
        <w:contextualSpacing/>
        <w:jc w:val="both"/>
      </w:pPr>
      <w:r>
        <w:t>W</w:t>
      </w:r>
      <w:r w:rsidRPr="00DB60BF">
        <w:t>ind erosion model</w:t>
      </w:r>
      <w:r>
        <w:t>s</w:t>
      </w:r>
      <w:r w:rsidRPr="00DB60BF">
        <w:t xml:space="preserve"> </w:t>
      </w:r>
      <w:r>
        <w:t>can be used to i</w:t>
      </w:r>
      <w:r w:rsidR="00694856" w:rsidRPr="00DB60BF">
        <w:t>ntegrat</w:t>
      </w:r>
      <w:r>
        <w:t>e</w:t>
      </w:r>
      <w:r w:rsidR="00694856" w:rsidRPr="00DB60BF">
        <w:t xml:space="preserve"> </w:t>
      </w:r>
      <w:r w:rsidR="00D10A9B">
        <w:t xml:space="preserve">core </w:t>
      </w:r>
      <w:r w:rsidR="00694856" w:rsidRPr="00DB60BF">
        <w:t>indicators to support wind erosion assessment</w:t>
      </w:r>
      <w:r w:rsidR="00A47343">
        <w:t>s</w:t>
      </w:r>
      <w:r w:rsidR="00237B90">
        <w:t xml:space="preserve"> at the farm scale (e.g., </w:t>
      </w:r>
      <w:proofErr w:type="spellStart"/>
      <w:r w:rsidR="00237B90">
        <w:t>Tatarko</w:t>
      </w:r>
      <w:proofErr w:type="spellEnd"/>
      <w:r w:rsidR="00237B90">
        <w:t xml:space="preserve"> et al., 2016</w:t>
      </w:r>
      <w:r w:rsidR="00B73852">
        <w:t>; Pierre et al., 2017</w:t>
      </w:r>
      <w:r w:rsidR="00237B90">
        <w:t>)</w:t>
      </w:r>
      <w:r w:rsidR="00D74D82">
        <w:t>,</w:t>
      </w:r>
      <w:r w:rsidR="00E40462">
        <w:t xml:space="preserve"> at</w:t>
      </w:r>
      <w:r w:rsidR="00154502">
        <w:t xml:space="preserve"> </w:t>
      </w:r>
      <w:r w:rsidR="00FB2D58">
        <w:t>plot</w:t>
      </w:r>
      <w:r w:rsidR="00AE7A11">
        <w:t>-to-regional</w:t>
      </w:r>
      <w:r w:rsidR="00E40462">
        <w:t xml:space="preserve"> scales</w:t>
      </w:r>
      <w:r w:rsidR="00694856" w:rsidRPr="00DB60BF">
        <w:t xml:space="preserve"> </w:t>
      </w:r>
      <w:r w:rsidR="00D53BF1">
        <w:t>using</w:t>
      </w:r>
      <w:r w:rsidR="00AE7A11">
        <w:t xml:space="preserve"> plot</w:t>
      </w:r>
      <w:r w:rsidR="00947F9F">
        <w:t xml:space="preserve"> monitoring</w:t>
      </w:r>
      <w:r w:rsidR="00733050">
        <w:t xml:space="preserve"> </w:t>
      </w:r>
      <w:r w:rsidR="006D4369">
        <w:t>data</w:t>
      </w:r>
      <w:r w:rsidR="00AE7A11">
        <w:t xml:space="preserve"> </w:t>
      </w:r>
      <w:r w:rsidR="00DC7908" w:rsidRPr="00DB60BF">
        <w:t>(</w:t>
      </w:r>
      <w:r w:rsidR="00277314" w:rsidRPr="00DB60BF">
        <w:t xml:space="preserve">e.g., </w:t>
      </w:r>
      <w:r w:rsidR="004A2C2D">
        <w:t>Munson et al., 2011</w:t>
      </w:r>
      <w:r w:rsidR="00D74D82">
        <w:t>)</w:t>
      </w:r>
      <w:r w:rsidR="00E40462">
        <w:t xml:space="preserve"> and</w:t>
      </w:r>
      <w:r w:rsidR="00FD63F2">
        <w:t xml:space="preserve"> at</w:t>
      </w:r>
      <w:r w:rsidR="00E40462">
        <w:t xml:space="preserve"> </w:t>
      </w:r>
      <w:r w:rsidR="00947F9F">
        <w:t>landscape</w:t>
      </w:r>
      <w:r w:rsidR="00E40462">
        <w:t>-to-global scales using remote sensing (</w:t>
      </w:r>
      <w:r w:rsidR="00C834AA">
        <w:t xml:space="preserve">e.g., </w:t>
      </w:r>
      <w:r w:rsidR="00C00FCB">
        <w:t>Chappell et al., 2019</w:t>
      </w:r>
      <w:r w:rsidR="00277314" w:rsidRPr="00DB60BF">
        <w:t>).</w:t>
      </w:r>
      <w:r w:rsidR="00FB6518">
        <w:t xml:space="preserve"> </w:t>
      </w:r>
      <w:r w:rsidR="003A7DEA">
        <w:t>However, available</w:t>
      </w:r>
      <w:r w:rsidR="00936BF1">
        <w:t xml:space="preserve"> models estimate </w:t>
      </w:r>
      <w:r w:rsidR="00C67CE9">
        <w:t>soil loss (t ha</w:t>
      </w:r>
      <w:r w:rsidR="00C67CE9" w:rsidRPr="00C67CE9">
        <w:rPr>
          <w:vertAlign w:val="superscript"/>
        </w:rPr>
        <w:t>-1</w:t>
      </w:r>
      <w:r w:rsidR="00C67CE9">
        <w:t xml:space="preserve"> yr</w:t>
      </w:r>
      <w:r w:rsidR="00C67CE9" w:rsidRPr="00C67CE9">
        <w:rPr>
          <w:vertAlign w:val="superscript"/>
        </w:rPr>
        <w:t>-1</w:t>
      </w:r>
      <w:r w:rsidR="00C67CE9">
        <w:t>)</w:t>
      </w:r>
      <w:r w:rsidR="002330F2">
        <w:t>,</w:t>
      </w:r>
      <w:r w:rsidR="00C67CE9">
        <w:t xml:space="preserve"> or </w:t>
      </w:r>
      <w:r w:rsidR="00936BF1">
        <w:t>sediment transport rates (g m</w:t>
      </w:r>
      <w:r w:rsidR="00936BF1" w:rsidRPr="00336F25">
        <w:rPr>
          <w:vertAlign w:val="superscript"/>
        </w:rPr>
        <w:t>-1</w:t>
      </w:r>
      <w:r w:rsidR="00936BF1">
        <w:t xml:space="preserve"> s</w:t>
      </w:r>
      <w:r w:rsidR="00936BF1" w:rsidRPr="00336F25">
        <w:rPr>
          <w:vertAlign w:val="superscript"/>
        </w:rPr>
        <w:t>-1</w:t>
      </w:r>
      <w:r w:rsidR="00936BF1">
        <w:t>) and dust emission (g m</w:t>
      </w:r>
      <w:r w:rsidR="00936BF1" w:rsidRPr="00336F25">
        <w:rPr>
          <w:vertAlign w:val="superscript"/>
        </w:rPr>
        <w:t>-2</w:t>
      </w:r>
      <w:r w:rsidR="00936BF1">
        <w:t xml:space="preserve"> s</w:t>
      </w:r>
      <w:r w:rsidR="00936BF1" w:rsidRPr="00336F25">
        <w:rPr>
          <w:vertAlign w:val="superscript"/>
        </w:rPr>
        <w:t>-1</w:t>
      </w:r>
      <w:r w:rsidR="00936BF1">
        <w:t>)</w:t>
      </w:r>
      <w:r w:rsidR="00C71895">
        <w:t>;</w:t>
      </w:r>
      <w:r w:rsidR="00DE22EE">
        <w:t xml:space="preserve"> </w:t>
      </w:r>
      <w:r w:rsidR="00C3621F">
        <w:t>metrics</w:t>
      </w:r>
      <w:r w:rsidR="006142D1">
        <w:t xml:space="preserve"> that </w:t>
      </w:r>
      <w:r w:rsidR="00765B86">
        <w:t>remain</w:t>
      </w:r>
      <w:r w:rsidR="006142D1">
        <w:t xml:space="preserve"> </w:t>
      </w:r>
      <w:r w:rsidR="00336F25">
        <w:t xml:space="preserve">generally </w:t>
      </w:r>
      <w:r w:rsidR="006142D1">
        <w:t xml:space="preserve">unfamiliar </w:t>
      </w:r>
      <w:r w:rsidR="00336F25">
        <w:t xml:space="preserve">to </w:t>
      </w:r>
      <w:r w:rsidR="00212CDD">
        <w:t>practitioners</w:t>
      </w:r>
      <w:r w:rsidR="00D06702">
        <w:t xml:space="preserve"> </w:t>
      </w:r>
      <w:r w:rsidR="008741EC">
        <w:t>as they are</w:t>
      </w:r>
      <w:r w:rsidR="00D06702">
        <w:t xml:space="preserve"> difficult to interpret</w:t>
      </w:r>
      <w:r w:rsidR="00B0739D">
        <w:t xml:space="preserve"> without </w:t>
      </w:r>
      <w:r w:rsidR="00C3178A">
        <w:t xml:space="preserve">a </w:t>
      </w:r>
      <w:r w:rsidR="00D8087A">
        <w:t>defined</w:t>
      </w:r>
      <w:r w:rsidR="00C3178A">
        <w:t xml:space="preserve"> refer</w:t>
      </w:r>
      <w:r w:rsidR="00DD7CE1">
        <w:t>e</w:t>
      </w:r>
      <w:r w:rsidR="00C3178A">
        <w:t>nce</w:t>
      </w:r>
      <w:r w:rsidR="00201855">
        <w:t>.</w:t>
      </w:r>
      <w:r w:rsidR="00B700AC" w:rsidRPr="00592320">
        <w:t xml:space="preserve"> </w:t>
      </w:r>
      <w:r w:rsidR="00602188">
        <w:t>E</w:t>
      </w:r>
      <w:r w:rsidR="0049087C">
        <w:t>stablishing</w:t>
      </w:r>
      <w:r w:rsidR="001B4500">
        <w:t xml:space="preserve"> </w:t>
      </w:r>
      <w:r w:rsidR="00451111">
        <w:t xml:space="preserve">quantitative </w:t>
      </w:r>
      <w:r w:rsidR="001B4500">
        <w:t xml:space="preserve">benchmarks </w:t>
      </w:r>
      <w:r w:rsidR="003D4BA1">
        <w:t>is needed for</w:t>
      </w:r>
      <w:r w:rsidR="00CA2B23">
        <w:t xml:space="preserve"> practitioners to</w:t>
      </w:r>
      <w:r w:rsidR="008210C1">
        <w:t xml:space="preserve"> understand</w:t>
      </w:r>
      <w:r w:rsidR="008210C1" w:rsidRPr="008210C1">
        <w:t xml:space="preserve"> </w:t>
      </w:r>
      <w:r w:rsidR="008210C1">
        <w:t>how soil and vegetation indicators relate to</w:t>
      </w:r>
      <w:r w:rsidR="00084C49">
        <w:t xml:space="preserve"> </w:t>
      </w:r>
      <w:r w:rsidR="008210C1">
        <w:t>sediment transport and erosion rates</w:t>
      </w:r>
      <w:ins w:id="14" w:author="Sarah McCord" w:date="2019-05-10T16:20:00Z">
        <w:r w:rsidR="008A6024">
          <w:t xml:space="preserve"> across scales</w:t>
        </w:r>
      </w:ins>
      <w:r w:rsidR="008210C1">
        <w:t>, and to</w:t>
      </w:r>
      <w:r w:rsidR="00CA2B23">
        <w:t xml:space="preserve"> </w:t>
      </w:r>
      <w:r w:rsidR="00756956">
        <w:t>assess</w:t>
      </w:r>
      <w:r w:rsidR="001B4500">
        <w:t xml:space="preserve"> wh</w:t>
      </w:r>
      <w:r w:rsidR="00CE452D">
        <w:t xml:space="preserve">ether </w:t>
      </w:r>
      <w:r w:rsidR="00FA423C">
        <w:t>sites</w:t>
      </w:r>
      <w:r w:rsidR="00CE452D">
        <w:t xml:space="preserve"> </w:t>
      </w:r>
      <w:r w:rsidR="00FA423C">
        <w:t>have</w:t>
      </w:r>
      <w:r w:rsidR="00CE452D">
        <w:t xml:space="preserve"> an </w:t>
      </w:r>
      <w:r w:rsidR="001B4500">
        <w:t xml:space="preserve">acceptable, or unacceptable, </w:t>
      </w:r>
      <w:r w:rsidR="00CE452D">
        <w:t xml:space="preserve">risk of </w:t>
      </w:r>
      <w:r w:rsidR="001B4500">
        <w:t>erosion</w:t>
      </w:r>
      <w:r w:rsidR="00201855">
        <w:t xml:space="preserve"> </w:t>
      </w:r>
      <w:r w:rsidR="0067648B">
        <w:t xml:space="preserve">and act accordingly </w:t>
      </w:r>
      <w:r w:rsidR="00201855">
        <w:t xml:space="preserve">(Pretorius and Cooks, 1989). </w:t>
      </w:r>
    </w:p>
    <w:p w14:paraId="28CEDFD6" w14:textId="77777777" w:rsidR="008721E0" w:rsidRDefault="008721E0" w:rsidP="008721E0">
      <w:pPr>
        <w:pStyle w:val="NoSpacing"/>
        <w:spacing w:line="360" w:lineRule="auto"/>
        <w:contextualSpacing/>
        <w:jc w:val="both"/>
      </w:pPr>
    </w:p>
    <w:p w14:paraId="7D7ECB65" w14:textId="6B40F9A4" w:rsidR="005A6816" w:rsidRPr="00F85108" w:rsidRDefault="003A1E07" w:rsidP="005A6816">
      <w:pPr>
        <w:pStyle w:val="NoSpacing"/>
        <w:spacing w:line="360" w:lineRule="auto"/>
        <w:contextualSpacing/>
        <w:jc w:val="both"/>
        <w:rPr>
          <w:b/>
        </w:rPr>
      </w:pPr>
      <w:r>
        <w:rPr>
          <w:b/>
        </w:rPr>
        <w:t>4</w:t>
      </w:r>
      <w:r w:rsidR="005A6816" w:rsidRPr="00F85108">
        <w:rPr>
          <w:b/>
        </w:rPr>
        <w:t xml:space="preserve">. </w:t>
      </w:r>
      <w:r w:rsidR="007568A6">
        <w:rPr>
          <w:b/>
        </w:rPr>
        <w:t>Establishing benchmarks</w:t>
      </w:r>
      <w:r w:rsidR="003711AA">
        <w:rPr>
          <w:b/>
        </w:rPr>
        <w:t xml:space="preserve"> </w:t>
      </w:r>
      <w:r w:rsidR="00543894">
        <w:rPr>
          <w:b/>
        </w:rPr>
        <w:t>for monitoring objectives</w:t>
      </w:r>
    </w:p>
    <w:p w14:paraId="5DD016AE" w14:textId="1C5D3FA8" w:rsidR="00ED23B0" w:rsidRDefault="00733060" w:rsidP="00E26EA1">
      <w:pPr>
        <w:pStyle w:val="NoSpacing"/>
        <w:spacing w:line="360" w:lineRule="auto"/>
        <w:contextualSpacing/>
        <w:jc w:val="both"/>
      </w:pPr>
      <w:r>
        <w:t>B</w:t>
      </w:r>
      <w:r w:rsidR="00EC3CEA">
        <w:t xml:space="preserve">enchmarks are </w:t>
      </w:r>
      <w:r w:rsidR="00100DF3">
        <w:t>needed</w:t>
      </w:r>
      <w:r w:rsidR="00EC3CEA">
        <w:t xml:space="preserve"> to determine if observed indicator values at assessed </w:t>
      </w:r>
      <w:r w:rsidR="00026134">
        <w:t>locations</w:t>
      </w:r>
      <w:r w:rsidR="00EC3CEA">
        <w:t xml:space="preserve"> are within the range of desired </w:t>
      </w:r>
      <w:r w:rsidR="00EC3CEA" w:rsidRPr="00EC3CEA">
        <w:t>conditions</w:t>
      </w:r>
      <w:r w:rsidR="00385AE7">
        <w:t xml:space="preserve"> and meet monitoring objectives</w:t>
      </w:r>
      <w:r w:rsidR="00EC3CEA" w:rsidRPr="00EC3CEA">
        <w:t>. </w:t>
      </w:r>
      <w:r w:rsidR="006A6161">
        <w:t xml:space="preserve">If monitoring information shows that an insufficient amount of </w:t>
      </w:r>
      <w:r w:rsidR="00923103">
        <w:t>a</w:t>
      </w:r>
      <w:r w:rsidR="00F02A06">
        <w:t xml:space="preserve"> management area</w:t>
      </w:r>
      <w:r w:rsidR="008D5663">
        <w:t xml:space="preserve"> </w:t>
      </w:r>
      <w:r w:rsidR="006A6161">
        <w:t xml:space="preserve">has met a benchmark, then </w:t>
      </w:r>
      <w:r w:rsidR="00C1240C">
        <w:t xml:space="preserve">changes in </w:t>
      </w:r>
      <w:r w:rsidR="006A6161">
        <w:t xml:space="preserve">management </w:t>
      </w:r>
      <w:r w:rsidR="00C1240C">
        <w:t xml:space="preserve">actions </w:t>
      </w:r>
      <w:r w:rsidR="00C927E5">
        <w:t>can</w:t>
      </w:r>
      <w:r w:rsidR="006A6161">
        <w:t xml:space="preserve"> be triggered</w:t>
      </w:r>
      <w:r w:rsidR="004A35A6">
        <w:t xml:space="preserve"> (</w:t>
      </w:r>
      <w:proofErr w:type="spellStart"/>
      <w:r w:rsidR="004A35A6">
        <w:t>Lindenmayer</w:t>
      </w:r>
      <w:proofErr w:type="spellEnd"/>
      <w:r w:rsidR="004A35A6">
        <w:t xml:space="preserve"> et al., 2013)</w:t>
      </w:r>
      <w:r w:rsidR="006A6161">
        <w:t xml:space="preserve">. </w:t>
      </w:r>
      <w:r w:rsidR="00EC3CEA" w:rsidRPr="00EC3CEA">
        <w:t>Conversely, failure to set benchmarks can make it difficult to interpret monitoring dat</w:t>
      </w:r>
      <w:r w:rsidR="00EC3CEA" w:rsidRPr="00FF2DF7">
        <w:t>a</w:t>
      </w:r>
      <w:r w:rsidR="00FF2DF7" w:rsidRPr="00FF2DF7">
        <w:t xml:space="preserve"> as observed values cannot be used to assess condition or the attainment of management objectives</w:t>
      </w:r>
      <w:r w:rsidR="0088511D">
        <w:t xml:space="preserve"> (</w:t>
      </w:r>
      <w:proofErr w:type="spellStart"/>
      <w:r w:rsidR="0088511D">
        <w:t>Fis</w:t>
      </w:r>
      <w:r w:rsidR="0087457A">
        <w:t>c</w:t>
      </w:r>
      <w:r w:rsidR="0088511D">
        <w:t>hman</w:t>
      </w:r>
      <w:proofErr w:type="spellEnd"/>
      <w:r w:rsidR="0088511D">
        <w:t xml:space="preserve"> and Ruhl, 201</w:t>
      </w:r>
      <w:r w:rsidR="007220EC">
        <w:t>6</w:t>
      </w:r>
      <w:r w:rsidR="0088511D">
        <w:t>)</w:t>
      </w:r>
      <w:r w:rsidR="004C36CF">
        <w:t xml:space="preserve">. </w:t>
      </w:r>
    </w:p>
    <w:p w14:paraId="1F0AC70D" w14:textId="0FDF7035" w:rsidR="00AE4F46" w:rsidRDefault="00C21C04" w:rsidP="002A745B">
      <w:pPr>
        <w:pStyle w:val="NoSpacing"/>
        <w:spacing w:line="360" w:lineRule="auto"/>
        <w:ind w:firstLine="450"/>
        <w:contextualSpacing/>
        <w:jc w:val="both"/>
      </w:pPr>
      <w:r>
        <w:t>Conceptually, w</w:t>
      </w:r>
      <w:r w:rsidR="00930F7C">
        <w:t xml:space="preserve">ind erosion and dust emission are a function of site potential and the ecological state of a site. Site potential </w:t>
      </w:r>
      <w:r w:rsidR="004E6D70">
        <w:t xml:space="preserve">is </w:t>
      </w:r>
      <w:r w:rsidR="00930F7C">
        <w:t>define</w:t>
      </w:r>
      <w:r w:rsidR="004E6D70">
        <w:t xml:space="preserve">d by </w:t>
      </w:r>
      <w:proofErr w:type="spellStart"/>
      <w:r w:rsidR="004E6D70">
        <w:t>climoedaphic</w:t>
      </w:r>
      <w:proofErr w:type="spellEnd"/>
      <w:r w:rsidR="004E6D70">
        <w:t xml:space="preserve"> properties and determines the capacity</w:t>
      </w:r>
      <w:r w:rsidR="00F36A63">
        <w:t xml:space="preserve"> of a site</w:t>
      </w:r>
      <w:r w:rsidR="004E6D70">
        <w:t xml:space="preserve"> to produce certain kinds and amounts of vegetation</w:t>
      </w:r>
      <w:r w:rsidR="006502D7">
        <w:t>,</w:t>
      </w:r>
      <w:r w:rsidR="004E6D70">
        <w:t xml:space="preserve"> and</w:t>
      </w:r>
      <w:r w:rsidR="00586759">
        <w:t xml:space="preserve"> its</w:t>
      </w:r>
      <w:r w:rsidR="004E6D70">
        <w:t xml:space="preserve"> respon</w:t>
      </w:r>
      <w:r w:rsidR="00692833">
        <w:t>ses</w:t>
      </w:r>
      <w:r w:rsidR="004E6D70">
        <w:t xml:space="preserve"> to disturbances and management (</w:t>
      </w:r>
      <w:r w:rsidR="004C2C55">
        <w:t>ref</w:t>
      </w:r>
      <w:r w:rsidR="004E6D70">
        <w:t>)</w:t>
      </w:r>
      <w:r w:rsidR="00692833">
        <w:t xml:space="preserve">. </w:t>
      </w:r>
      <w:r w:rsidR="005C2797">
        <w:lastRenderedPageBreak/>
        <w:t xml:space="preserve">Vegetation dynamics </w:t>
      </w:r>
      <w:r w:rsidR="00514A2F">
        <w:t>determine</w:t>
      </w:r>
      <w:r w:rsidR="005C2797">
        <w:t xml:space="preserve"> the</w:t>
      </w:r>
      <w:r w:rsidR="0070750F">
        <w:t xml:space="preserve"> ecological state</w:t>
      </w:r>
      <w:r w:rsidR="00B45C74">
        <w:t>s</w:t>
      </w:r>
      <w:r w:rsidR="0070750F">
        <w:t xml:space="preserve"> of a site </w:t>
      </w:r>
      <w:r w:rsidR="00563612">
        <w:t>as</w:t>
      </w:r>
      <w:r w:rsidR="009F0822">
        <w:t xml:space="preserve"> </w:t>
      </w:r>
      <w:r w:rsidR="00AB5B89">
        <w:t>plant communities</w:t>
      </w:r>
      <w:r w:rsidR="006F3E84">
        <w:t xml:space="preserve"> </w:t>
      </w:r>
      <w:r w:rsidR="000A44CE">
        <w:t>(</w:t>
      </w:r>
      <w:r w:rsidR="006F3E84">
        <w:t xml:space="preserve">and </w:t>
      </w:r>
      <w:r w:rsidR="00215B40">
        <w:t xml:space="preserve">dynamic </w:t>
      </w:r>
      <w:r w:rsidR="006F3E84">
        <w:t>soil properties</w:t>
      </w:r>
      <w:r w:rsidR="000A44CE">
        <w:t>)</w:t>
      </w:r>
      <w:r w:rsidR="00B45C74">
        <w:t xml:space="preserve"> </w:t>
      </w:r>
      <w:r w:rsidR="00F23437">
        <w:t>respond to biotic (</w:t>
      </w:r>
      <w:r w:rsidR="009403CE">
        <w:t>e.g., competition, facilitation</w:t>
      </w:r>
      <w:r w:rsidR="00F23437">
        <w:t>) and abiotic (</w:t>
      </w:r>
      <w:r w:rsidR="009403CE">
        <w:t>e.g., management</w:t>
      </w:r>
      <w:r w:rsidR="00E60A8C">
        <w:t>,</w:t>
      </w:r>
      <w:r w:rsidR="009403CE">
        <w:t xml:space="preserve"> disturbances</w:t>
      </w:r>
      <w:r w:rsidR="00F23437">
        <w:t xml:space="preserve">) feedback mechanisms and </w:t>
      </w:r>
      <w:r w:rsidR="00A348E9">
        <w:t>threshold changes in processes like erosion</w:t>
      </w:r>
      <w:r w:rsidR="00047264">
        <w:t xml:space="preserve"> (</w:t>
      </w:r>
      <w:proofErr w:type="spellStart"/>
      <w:r w:rsidR="00047264">
        <w:t>Bestelmeyer</w:t>
      </w:r>
      <w:proofErr w:type="spellEnd"/>
      <w:r w:rsidR="00047264">
        <w:t xml:space="preserve"> et al., 2003)</w:t>
      </w:r>
      <w:r w:rsidR="00A348E9">
        <w:t>.</w:t>
      </w:r>
      <w:r w:rsidR="002B73EE">
        <w:t xml:space="preserve"> </w:t>
      </w:r>
      <w:r w:rsidR="00462013">
        <w:t>Ecological</w:t>
      </w:r>
      <w:r w:rsidR="00BB7242">
        <w:t xml:space="preserve"> states can be </w:t>
      </w:r>
      <w:r w:rsidR="00747C23">
        <w:t>described</w:t>
      </w:r>
      <w:r w:rsidR="00BB7242">
        <w:t xml:space="preserve"> by structural </w:t>
      </w:r>
      <w:r w:rsidR="00747C23">
        <w:t>indicators</w:t>
      </w:r>
      <w:r w:rsidR="002F6B0C">
        <w:t xml:space="preserve"> such as</w:t>
      </w:r>
      <w:r w:rsidR="00BB7242">
        <w:t xml:space="preserve"> </w:t>
      </w:r>
      <w:r w:rsidR="00D11847">
        <w:t>plant</w:t>
      </w:r>
      <w:r w:rsidR="00CD0669">
        <w:t xml:space="preserve"> </w:t>
      </w:r>
      <w:r w:rsidR="00BB7242">
        <w:t xml:space="preserve">community composition, ground cover, </w:t>
      </w:r>
      <w:r w:rsidR="00586F92">
        <w:t>canopy gap sizes and canopy height.</w:t>
      </w:r>
      <w:r w:rsidR="00CA7DB6">
        <w:t xml:space="preserve"> </w:t>
      </w:r>
      <w:r w:rsidR="00A917DF">
        <w:t>Persistent s</w:t>
      </w:r>
      <w:r w:rsidR="00CA7DB6">
        <w:t>tate changes</w:t>
      </w:r>
      <w:r w:rsidR="00A917DF">
        <w:t xml:space="preserve"> may</w:t>
      </w:r>
      <w:r w:rsidR="00CA7DB6">
        <w:t xml:space="preserve"> </w:t>
      </w:r>
      <w:r w:rsidR="00C557FB">
        <w:t>occur when structural thresholds are crossed</w:t>
      </w:r>
      <w:r w:rsidR="0047631B">
        <w:t xml:space="preserve"> (e.g., grassland to </w:t>
      </w:r>
      <w:r w:rsidR="00666B30">
        <w:t>bar</w:t>
      </w:r>
      <w:r w:rsidR="00AD139F">
        <w:t>r</w:t>
      </w:r>
      <w:r w:rsidR="00666B30">
        <w:t>e</w:t>
      </w:r>
      <w:r w:rsidR="00AD139F">
        <w:t>n</w:t>
      </w:r>
      <w:r w:rsidR="00666B30">
        <w:t xml:space="preserve"> soil</w:t>
      </w:r>
      <w:r w:rsidR="0047631B">
        <w:t>)</w:t>
      </w:r>
      <w:r w:rsidR="00D84A50">
        <w:t>, and so</w:t>
      </w:r>
      <w:r w:rsidR="00BD6FB4">
        <w:t xml:space="preserve"> </w:t>
      </w:r>
      <w:r w:rsidR="00D84A50">
        <w:t>s</w:t>
      </w:r>
      <w:r w:rsidR="00BD6FB4">
        <w:t xml:space="preserve">tructural thresholds </w:t>
      </w:r>
      <w:r w:rsidR="004B2C17">
        <w:t>can</w:t>
      </w:r>
      <w:r w:rsidR="00D84A50">
        <w:t xml:space="preserve"> be identified </w:t>
      </w:r>
      <w:r w:rsidR="00617FAF">
        <w:t xml:space="preserve">as benchmarks </w:t>
      </w:r>
      <w:r w:rsidR="0064485C">
        <w:t xml:space="preserve">to maintain </w:t>
      </w:r>
      <w:r w:rsidR="00243376">
        <w:t>land in a certain state</w:t>
      </w:r>
      <w:r w:rsidR="004845BC">
        <w:t>/avoid state change</w:t>
      </w:r>
      <w:r w:rsidR="00D73A1B">
        <w:t xml:space="preserve"> or </w:t>
      </w:r>
      <w:r w:rsidR="005D0464">
        <w:t>to guide restor</w:t>
      </w:r>
      <w:r w:rsidR="00E122E9">
        <w:t>a</w:t>
      </w:r>
      <w:r w:rsidR="005D0464">
        <w:t>tion</w:t>
      </w:r>
      <w:r w:rsidR="00AC1110">
        <w:t xml:space="preserve"> (</w:t>
      </w:r>
      <w:proofErr w:type="spellStart"/>
      <w:r w:rsidR="00AC1110">
        <w:t>Bestelmeyer</w:t>
      </w:r>
      <w:proofErr w:type="spellEnd"/>
      <w:r w:rsidR="00AC1110">
        <w:t>, 2006)</w:t>
      </w:r>
      <w:r w:rsidR="005D0464">
        <w:t>.</w:t>
      </w:r>
      <w:r w:rsidR="007C0D3F">
        <w:t xml:space="preserve"> </w:t>
      </w:r>
      <w:r w:rsidR="00BF0E3F">
        <w:t>The s</w:t>
      </w:r>
      <w:r w:rsidR="007C0D3F">
        <w:t>truc</w:t>
      </w:r>
      <w:r w:rsidR="00BF0E3F">
        <w:t>ture</w:t>
      </w:r>
      <w:r w:rsidR="005D0464">
        <w:t xml:space="preserve"> </w:t>
      </w:r>
      <w:r w:rsidR="00BF0E3F">
        <w:t>of states also impact</w:t>
      </w:r>
      <w:r w:rsidR="00AC3257">
        <w:t>s</w:t>
      </w:r>
      <w:r w:rsidR="00BF0E3F">
        <w:t xml:space="preserve"> biotic and abiotic </w:t>
      </w:r>
      <w:r w:rsidR="00BF0E3F" w:rsidRPr="00B53D1D">
        <w:t>function</w:t>
      </w:r>
      <w:r w:rsidR="00BF6C47">
        <w:t xml:space="preserve">, </w:t>
      </w:r>
      <w:r w:rsidR="00A55432">
        <w:t>with</w:t>
      </w:r>
      <w:r w:rsidR="00BF6C47">
        <w:t xml:space="preserve"> functional thresholds determin</w:t>
      </w:r>
      <w:r w:rsidR="00A55432">
        <w:t>ing</w:t>
      </w:r>
      <w:r w:rsidR="00BF6C47">
        <w:t>,</w:t>
      </w:r>
      <w:r w:rsidR="00B53D1D" w:rsidRPr="00B53D1D">
        <w:t xml:space="preserve"> for example, how sites are impacted by erosion (</w:t>
      </w:r>
      <w:proofErr w:type="spellStart"/>
      <w:r w:rsidR="00B53D1D" w:rsidRPr="00B53D1D">
        <w:t>Okin</w:t>
      </w:r>
      <w:proofErr w:type="spellEnd"/>
      <w:r w:rsidR="00B53D1D" w:rsidRPr="00B53D1D">
        <w:t xml:space="preserve"> et al., 2008)</w:t>
      </w:r>
      <w:r w:rsidR="00624DE0">
        <w:t xml:space="preserve"> and how vegetation structures moderate</w:t>
      </w:r>
      <w:r w:rsidR="00624DE0" w:rsidRPr="00B53D1D">
        <w:t xml:space="preserve"> sediment transport </w:t>
      </w:r>
      <w:r w:rsidR="00624DE0">
        <w:t>rates</w:t>
      </w:r>
      <w:r w:rsidR="00624DE0" w:rsidRPr="00B53D1D">
        <w:t xml:space="preserve"> (Sasaki et al., 2018)</w:t>
      </w:r>
      <w:r w:rsidR="00B53D1D" w:rsidRPr="00B53D1D">
        <w:t>.</w:t>
      </w:r>
      <w:r w:rsidR="0066051B">
        <w:t xml:space="preserve"> </w:t>
      </w:r>
      <w:r w:rsidR="007B2CA5">
        <w:t>Using</w:t>
      </w:r>
      <w:r w:rsidR="00405A0D">
        <w:t xml:space="preserve"> structural and functional thresholds </w:t>
      </w:r>
      <w:r w:rsidR="007B2CA5">
        <w:t>to define benchmarks</w:t>
      </w:r>
      <w:r w:rsidR="001F1085">
        <w:t xml:space="preserve"> </w:t>
      </w:r>
      <w:r w:rsidR="00F7112E">
        <w:t>focus</w:t>
      </w:r>
      <w:r w:rsidR="00DE3D8A">
        <w:t>es</w:t>
      </w:r>
      <w:r w:rsidR="005F17A1">
        <w:t xml:space="preserve"> </w:t>
      </w:r>
      <w:r w:rsidR="00A372B2">
        <w:t xml:space="preserve">wind erosion </w:t>
      </w:r>
      <w:r w:rsidR="005F17A1">
        <w:t>management</w:t>
      </w:r>
      <w:r w:rsidR="00F7112E">
        <w:t xml:space="preserve"> on </w:t>
      </w:r>
      <w:r w:rsidR="00CD7EF6">
        <w:t>ecosystem s</w:t>
      </w:r>
      <w:r w:rsidR="00786923">
        <w:t>ervices</w:t>
      </w:r>
      <w:r w:rsidR="00CD7EF6">
        <w:t xml:space="preserve"> and function</w:t>
      </w:r>
      <w:r w:rsidR="0003780F">
        <w:t>,</w:t>
      </w:r>
      <w:r w:rsidR="003540D4">
        <w:t xml:space="preserve"> the mechanics of the erosion process</w:t>
      </w:r>
      <w:r w:rsidR="0003780F">
        <w:t>,</w:t>
      </w:r>
      <w:r w:rsidR="00CD7EF6">
        <w:t xml:space="preserve"> and its </w:t>
      </w:r>
      <w:r w:rsidR="002F26E0">
        <w:t xml:space="preserve">various </w:t>
      </w:r>
      <w:r w:rsidR="00CD7EF6">
        <w:t>impacts</w:t>
      </w:r>
      <w:r w:rsidR="003540D4">
        <w:t>.</w:t>
      </w:r>
    </w:p>
    <w:p w14:paraId="603C1E68" w14:textId="6DA13DB8" w:rsidR="002A745B" w:rsidRPr="002A745B" w:rsidRDefault="00D66272" w:rsidP="002A745B">
      <w:pPr>
        <w:pStyle w:val="NoSpacing"/>
        <w:spacing w:line="360" w:lineRule="auto"/>
        <w:ind w:firstLine="450"/>
        <w:contextualSpacing/>
        <w:jc w:val="both"/>
      </w:pPr>
      <w:r>
        <w:t>Structural and functional thresholds are often related</w:t>
      </w:r>
      <w:r w:rsidR="00BD50C3">
        <w:t xml:space="preserve"> but can also vary in predictability among contexts. </w:t>
      </w:r>
      <w:r w:rsidR="002A745B">
        <w:t>For example, v</w:t>
      </w:r>
      <w:r w:rsidR="002A745B" w:rsidRPr="002A745B">
        <w:t xml:space="preserve">egetation change in some sites may yield little impact on </w:t>
      </w:r>
      <w:r w:rsidR="00685FF4">
        <w:t xml:space="preserve">wind </w:t>
      </w:r>
      <w:r w:rsidR="002A745B" w:rsidRPr="002A745B">
        <w:t xml:space="preserve">erosion because erosion is controlled by static attributes of the site (like gravel cover). At other sites, there </w:t>
      </w:r>
      <w:r w:rsidR="00217AC9">
        <w:t>may be a</w:t>
      </w:r>
      <w:r w:rsidR="002A745B" w:rsidRPr="002A745B">
        <w:t xml:space="preserve"> nonlinear change</w:t>
      </w:r>
      <w:r w:rsidR="00217AC9">
        <w:t xml:space="preserve"> in erosion</w:t>
      </w:r>
      <w:r w:rsidR="002A745B" w:rsidRPr="002A745B">
        <w:t xml:space="preserve"> where structural thresholds vary depending on</w:t>
      </w:r>
      <w:r w:rsidR="006B7E9E">
        <w:t xml:space="preserve"> the</w:t>
      </w:r>
      <w:r w:rsidR="002A745B" w:rsidRPr="002A745B">
        <w:t xml:space="preserve"> nature of vegetation change</w:t>
      </w:r>
      <w:r w:rsidR="00EB40B9">
        <w:t xml:space="preserve"> (e.g., </w:t>
      </w:r>
      <w:r w:rsidR="00127ADA">
        <w:t>shrub invasion of desert grasslands</w:t>
      </w:r>
      <w:r w:rsidR="00EB40B9">
        <w:t>)</w:t>
      </w:r>
      <w:r w:rsidR="002A745B" w:rsidRPr="002A745B">
        <w:t>.</w:t>
      </w:r>
      <w:r w:rsidR="00127ADA">
        <w:t xml:space="preserve"> </w:t>
      </w:r>
      <w:r w:rsidR="005E5F3A">
        <w:t xml:space="preserve">Functional thresholds for wind erosion </w:t>
      </w:r>
      <w:r w:rsidR="00DC62C8">
        <w:t xml:space="preserve">are typically defined by </w:t>
      </w:r>
      <w:r w:rsidR="007D3A8B">
        <w:t>the process</w:t>
      </w:r>
      <w:r w:rsidR="00DC62C8">
        <w:t xml:space="preserve"> mechanics</w:t>
      </w:r>
      <w:r w:rsidR="00816614">
        <w:t>, with sediment transport and dust emission responding nonlinearly to changes in surface aerodynamic roughness and soil erodibility (ref).</w:t>
      </w:r>
      <w:r w:rsidR="002422FA">
        <w:t xml:space="preserve"> </w:t>
      </w:r>
      <w:r w:rsidR="00FB0AB7">
        <w:t xml:space="preserve">Functional thresholds can also describe </w:t>
      </w:r>
      <w:r w:rsidR="003E5FB9">
        <w:t>human health and social</w:t>
      </w:r>
      <w:r w:rsidR="00EB40B9">
        <w:t xml:space="preserve"> </w:t>
      </w:r>
      <w:r w:rsidR="003E5FB9">
        <w:t>impacts of blowing dust</w:t>
      </w:r>
      <w:r w:rsidR="00EC0D24">
        <w:t>;</w:t>
      </w:r>
      <w:r w:rsidR="00164EEA">
        <w:t xml:space="preserve"> for example</w:t>
      </w:r>
      <w:r w:rsidR="008F3B7B">
        <w:t xml:space="preserve">, </w:t>
      </w:r>
      <w:r w:rsidR="00CF40F1">
        <w:t>for</w:t>
      </w:r>
      <w:r w:rsidR="008F3B7B">
        <w:t xml:space="preserve"> respiratory health</w:t>
      </w:r>
      <w:r w:rsidR="004B3F2B">
        <w:t xml:space="preserve"> and</w:t>
      </w:r>
      <w:r w:rsidR="00073897">
        <w:t xml:space="preserve"> degradation of viewsheds</w:t>
      </w:r>
      <w:r w:rsidR="008F3B7B">
        <w:t xml:space="preserve">. </w:t>
      </w:r>
    </w:p>
    <w:p w14:paraId="5D6B63A4" w14:textId="66ACAFA4" w:rsidR="00546703" w:rsidRDefault="004A17E9" w:rsidP="00A51234">
      <w:pPr>
        <w:pStyle w:val="NoSpacing"/>
        <w:spacing w:line="360" w:lineRule="auto"/>
        <w:ind w:firstLine="450"/>
        <w:contextualSpacing/>
        <w:jc w:val="both"/>
      </w:pPr>
      <w:r>
        <w:t xml:space="preserve">In </w:t>
      </w:r>
      <w:r w:rsidR="007226C7">
        <w:t>practice</w:t>
      </w:r>
      <w:r>
        <w:t>, d</w:t>
      </w:r>
      <w:r w:rsidR="000213F6">
        <w:t>ifferences in site potential can be accounted for by grouping sites based on land classification systems</w:t>
      </w:r>
      <w:r w:rsidR="00F7363A">
        <w:t>,</w:t>
      </w:r>
      <w:r w:rsidR="000213F6">
        <w:t xml:space="preserve"> </w:t>
      </w:r>
      <w:r w:rsidR="006E7E3A">
        <w:t>like</w:t>
      </w:r>
      <w:r w:rsidR="000213F6">
        <w:t xml:space="preserve"> ecoregions</w:t>
      </w:r>
      <w:r w:rsidR="00F7363A">
        <w:t>,</w:t>
      </w:r>
      <w:r w:rsidR="000213F6">
        <w:t xml:space="preserve"> </w:t>
      </w:r>
      <w:r w:rsidR="00036B2A">
        <w:t>and</w:t>
      </w:r>
      <w:r w:rsidR="0093644E">
        <w:t xml:space="preserve"> using</w:t>
      </w:r>
      <w:r w:rsidR="00036B2A">
        <w:t xml:space="preserve"> </w:t>
      </w:r>
      <w:r w:rsidR="000A39B8">
        <w:t>Ecological S</w:t>
      </w:r>
      <w:r w:rsidR="000213F6">
        <w:t xml:space="preserve">ite concepts </w:t>
      </w:r>
      <w:r w:rsidR="003F0BD8">
        <w:t>with</w:t>
      </w:r>
      <w:r w:rsidR="00620B07">
        <w:t xml:space="preserve"> associated</w:t>
      </w:r>
      <w:r w:rsidR="000213F6">
        <w:t xml:space="preserve"> state</w:t>
      </w:r>
      <w:r w:rsidR="00D70632">
        <w:t>-and-transition</w:t>
      </w:r>
      <w:r w:rsidR="000213F6">
        <w:t xml:space="preserve"> models</w:t>
      </w:r>
      <w:r w:rsidR="0090262D">
        <w:t xml:space="preserve"> to</w:t>
      </w:r>
      <w:r w:rsidR="004616C5">
        <w:t xml:space="preserve"> describe vegetation-</w:t>
      </w:r>
      <w:r w:rsidR="00187EFA">
        <w:t xml:space="preserve">management interactions </w:t>
      </w:r>
      <w:r w:rsidR="000213F6">
        <w:t>(</w:t>
      </w:r>
      <w:r w:rsidR="00156E9A">
        <w:t xml:space="preserve">USDA, 2013; </w:t>
      </w:r>
      <w:proofErr w:type="spellStart"/>
      <w:r w:rsidR="000213F6">
        <w:t>Bestelmeyer</w:t>
      </w:r>
      <w:proofErr w:type="spellEnd"/>
      <w:r w:rsidR="000213F6">
        <w:t xml:space="preserve"> et al., 2015; Webb and Pierre, 2018)</w:t>
      </w:r>
      <w:r w:rsidR="00A703CF">
        <w:t>.</w:t>
      </w:r>
      <w:r w:rsidR="000213F6" w:rsidRPr="0004633E">
        <w:t xml:space="preserve"> </w:t>
      </w:r>
      <w:r w:rsidR="00AF2F56">
        <w:t xml:space="preserve">Approaches </w:t>
      </w:r>
      <w:r w:rsidR="00B56C27">
        <w:t>to</w:t>
      </w:r>
      <w:r w:rsidR="00AF2F56">
        <w:t xml:space="preserve"> establishing benchmarks </w:t>
      </w:r>
      <w:r w:rsidR="00321592">
        <w:t>f</w:t>
      </w:r>
      <w:r w:rsidR="00671065">
        <w:t>or</w:t>
      </w:r>
      <w:r w:rsidR="00321592">
        <w:t xml:space="preserve"> structural and functional thresholds of concern </w:t>
      </w:r>
      <w:r w:rsidR="002B5293">
        <w:t>may</w:t>
      </w:r>
      <w:r w:rsidR="00321E3C">
        <w:t xml:space="preserve"> draw on</w:t>
      </w:r>
      <w:r w:rsidR="00AF2F56">
        <w:t xml:space="preserve">: </w:t>
      </w:r>
      <w:proofErr w:type="spellStart"/>
      <w:r w:rsidR="00F8438C">
        <w:t>i</w:t>
      </w:r>
      <w:proofErr w:type="spellEnd"/>
      <w:r w:rsidR="001F0C7F">
        <w:t xml:space="preserve">) </w:t>
      </w:r>
      <w:r w:rsidR="00822906">
        <w:t xml:space="preserve">experimental studies reported in </w:t>
      </w:r>
      <w:r w:rsidR="006C2299">
        <w:t>peer-reviewed literature</w:t>
      </w:r>
      <w:r w:rsidR="00AF2F56">
        <w:t xml:space="preserve">; </w:t>
      </w:r>
      <w:r w:rsidR="00265112">
        <w:t xml:space="preserve">ii) </w:t>
      </w:r>
      <w:r w:rsidR="006C2299">
        <w:t>physically-based and empirical models</w:t>
      </w:r>
      <w:r w:rsidR="00265112">
        <w:t>;</w:t>
      </w:r>
      <w:r w:rsidR="00310E93">
        <w:t xml:space="preserve"> and</w:t>
      </w:r>
      <w:r w:rsidR="00265112">
        <w:t xml:space="preserve"> i</w:t>
      </w:r>
      <w:r w:rsidR="00F8438C">
        <w:t>ii</w:t>
      </w:r>
      <w:r w:rsidR="005344BA">
        <w:t>) distributions of indicator values obtained from reference sites</w:t>
      </w:r>
      <w:r w:rsidR="00AF509E">
        <w:t xml:space="preserve"> </w:t>
      </w:r>
      <w:r w:rsidR="004C6A79">
        <w:t>in</w:t>
      </w:r>
      <w:r w:rsidR="00AF509E">
        <w:t xml:space="preserve"> existing monitoring data</w:t>
      </w:r>
      <w:r w:rsidR="00AF2F56">
        <w:t xml:space="preserve">. </w:t>
      </w:r>
      <w:r w:rsidR="0070163A">
        <w:t>These approaches vary in their potential for bias, our ability to quantify bias, ease of communication, applicability to management question</w:t>
      </w:r>
      <w:r w:rsidR="00642320">
        <w:t>s</w:t>
      </w:r>
      <w:r w:rsidR="0070163A">
        <w:t xml:space="preserve">, and availability in </w:t>
      </w:r>
      <w:r w:rsidR="006D56B3">
        <w:t>the</w:t>
      </w:r>
      <w:r w:rsidR="0070163A">
        <w:t xml:space="preserve"> geographic region</w:t>
      </w:r>
      <w:r w:rsidR="006D56B3">
        <w:t xml:space="preserve"> of interest</w:t>
      </w:r>
      <w:r w:rsidR="00AF7732">
        <w:t xml:space="preserve"> (</w:t>
      </w:r>
      <w:proofErr w:type="spellStart"/>
      <w:r w:rsidR="0032016E">
        <w:t>Keiter</w:t>
      </w:r>
      <w:proofErr w:type="spellEnd"/>
      <w:r w:rsidR="0032016E">
        <w:t>, 2004</w:t>
      </w:r>
      <w:r w:rsidR="00AF7732">
        <w:t>)</w:t>
      </w:r>
      <w:r w:rsidR="0070163A">
        <w:t xml:space="preserve">. </w:t>
      </w:r>
    </w:p>
    <w:p w14:paraId="3DE683BD" w14:textId="33E1A45B" w:rsidR="006023F1" w:rsidRDefault="006023F1" w:rsidP="00B53C10">
      <w:pPr>
        <w:pStyle w:val="NoSpacing"/>
        <w:spacing w:line="360" w:lineRule="auto"/>
        <w:contextualSpacing/>
        <w:jc w:val="both"/>
      </w:pPr>
    </w:p>
    <w:p w14:paraId="17187BF3" w14:textId="507B0924" w:rsidR="00B53C10" w:rsidRPr="00B53C10" w:rsidRDefault="00B53C10" w:rsidP="00B53C10">
      <w:pPr>
        <w:pStyle w:val="NoSpacing"/>
        <w:spacing w:line="360" w:lineRule="auto"/>
        <w:contextualSpacing/>
        <w:jc w:val="both"/>
        <w:rPr>
          <w:b/>
        </w:rPr>
      </w:pPr>
      <w:r w:rsidRPr="00B53C10">
        <w:rPr>
          <w:b/>
        </w:rPr>
        <w:t>4.</w:t>
      </w:r>
      <w:r w:rsidR="005F61F5">
        <w:rPr>
          <w:b/>
        </w:rPr>
        <w:t>1</w:t>
      </w:r>
      <w:r w:rsidRPr="00B53C10">
        <w:rPr>
          <w:b/>
        </w:rPr>
        <w:t xml:space="preserve"> </w:t>
      </w:r>
      <w:r>
        <w:rPr>
          <w:b/>
        </w:rPr>
        <w:t xml:space="preserve">Benchmarks from </w:t>
      </w:r>
      <w:r w:rsidR="00B07FA9">
        <w:rPr>
          <w:b/>
        </w:rPr>
        <w:t>scientific</w:t>
      </w:r>
      <w:r w:rsidRPr="00B53C10">
        <w:rPr>
          <w:b/>
        </w:rPr>
        <w:t xml:space="preserve"> literature</w:t>
      </w:r>
    </w:p>
    <w:p w14:paraId="726B07E7" w14:textId="1DB87AF2" w:rsidR="00B53C10" w:rsidRDefault="00B53C10" w:rsidP="00B53C10">
      <w:pPr>
        <w:pStyle w:val="NoSpacing"/>
        <w:spacing w:line="360" w:lineRule="auto"/>
        <w:contextualSpacing/>
        <w:jc w:val="both"/>
      </w:pPr>
      <w:r>
        <w:t xml:space="preserve">Monitoring benchmarks </w:t>
      </w:r>
      <w:r w:rsidR="00454153">
        <w:t>should</w:t>
      </w:r>
      <w:r w:rsidR="00273B6D">
        <w:t xml:space="preserve"> be established based on the best available science and </w:t>
      </w:r>
      <w:r w:rsidR="003D3691">
        <w:t xml:space="preserve">data, </w:t>
      </w:r>
      <w:r w:rsidR="00454153">
        <w:t>and</w:t>
      </w:r>
      <w:r w:rsidR="003D3691">
        <w:t xml:space="preserve"> </w:t>
      </w:r>
      <w:r w:rsidR="00273B6D">
        <w:t>whenever possible</w:t>
      </w:r>
      <w:r>
        <w:t xml:space="preserve"> be </w:t>
      </w:r>
      <w:r w:rsidR="00273B6D">
        <w:t>supported by</w:t>
      </w:r>
      <w:r>
        <w:t xml:space="preserve"> published experimental studies. </w:t>
      </w:r>
      <w:r w:rsidR="00154BFF">
        <w:t>Field and laboratory wind tunnel studies</w:t>
      </w:r>
      <w:r w:rsidR="000D3604">
        <w:t xml:space="preserve"> addressing effects of soil properties (</w:t>
      </w:r>
      <w:r w:rsidR="00FD05EB">
        <w:t xml:space="preserve">e.g., </w:t>
      </w:r>
      <w:proofErr w:type="spellStart"/>
      <w:r w:rsidR="00FD05EB">
        <w:t>Chepil</w:t>
      </w:r>
      <w:proofErr w:type="spellEnd"/>
      <w:r w:rsidR="00FD05EB">
        <w:t xml:space="preserve">, 1944; </w:t>
      </w:r>
      <w:proofErr w:type="spellStart"/>
      <w:r w:rsidR="00FD05EB">
        <w:t>Fryrear</w:t>
      </w:r>
      <w:proofErr w:type="spellEnd"/>
      <w:r w:rsidR="00FD05EB">
        <w:t>, 1985;</w:t>
      </w:r>
      <w:r w:rsidR="00154BFF">
        <w:t xml:space="preserve"> Gillette et al., 1980</w:t>
      </w:r>
      <w:r w:rsidR="000D3604">
        <w:t xml:space="preserve">) and ground </w:t>
      </w:r>
      <w:r w:rsidR="000D3604">
        <w:lastRenderedPageBreak/>
        <w:t>cover levels (</w:t>
      </w:r>
      <w:r w:rsidR="002956AD">
        <w:t xml:space="preserve">e.g., </w:t>
      </w:r>
      <w:r w:rsidR="00154BFF">
        <w:t xml:space="preserve">Wasson and </w:t>
      </w:r>
      <w:proofErr w:type="spellStart"/>
      <w:r w:rsidR="00154BFF">
        <w:t>Nan</w:t>
      </w:r>
      <w:r w:rsidR="00C27D44">
        <w:t>n</w:t>
      </w:r>
      <w:r w:rsidR="00154BFF">
        <w:t>inga</w:t>
      </w:r>
      <w:proofErr w:type="spellEnd"/>
      <w:r w:rsidR="00154BFF">
        <w:t xml:space="preserve">, </w:t>
      </w:r>
      <w:r w:rsidR="00C27D44">
        <w:t xml:space="preserve">1986; </w:t>
      </w:r>
      <w:r w:rsidR="00FD05EB">
        <w:t>Leys, 1991</w:t>
      </w:r>
      <w:r w:rsidR="000D3604">
        <w:t>)</w:t>
      </w:r>
      <w:r w:rsidR="006327D1">
        <w:t xml:space="preserve"> on </w:t>
      </w:r>
      <w:r w:rsidR="00D72830">
        <w:t xml:space="preserve">functional </w:t>
      </w:r>
      <w:r w:rsidR="006327D1">
        <w:t>thresholds</w:t>
      </w:r>
      <w:r w:rsidR="000D3604">
        <w:t xml:space="preserve"> </w:t>
      </w:r>
      <w:r w:rsidR="00BD52E7">
        <w:t xml:space="preserve">for wind erosion </w:t>
      </w:r>
      <w:r w:rsidR="009F22F3">
        <w:t>have been</w:t>
      </w:r>
      <w:r w:rsidR="000D3604">
        <w:t xml:space="preserve"> </w:t>
      </w:r>
      <w:r w:rsidR="00154BFF">
        <w:t>conducted</w:t>
      </w:r>
      <w:r w:rsidR="000D3604">
        <w:t xml:space="preserve"> to inform management. </w:t>
      </w:r>
      <w:r>
        <w:t>Using published research to establish benchmarks can add rigor to</w:t>
      </w:r>
      <w:r w:rsidR="006058F1">
        <w:t xml:space="preserve"> </w:t>
      </w:r>
      <w:r>
        <w:t xml:space="preserve">approaches </w:t>
      </w:r>
      <w:r w:rsidR="00956657">
        <w:t>that derive benchmarks from</w:t>
      </w:r>
      <w:r>
        <w:t xml:space="preserve"> measured indicator</w:t>
      </w:r>
      <w:r w:rsidR="00C54A25">
        <w:t xml:space="preserve"> value</w:t>
      </w:r>
      <w:r>
        <w:t>s</w:t>
      </w:r>
      <w:r w:rsidR="006058F1">
        <w:t xml:space="preserve"> (Section 4.</w:t>
      </w:r>
      <w:r w:rsidR="00B70428">
        <w:t>3</w:t>
      </w:r>
      <w:r w:rsidR="006058F1">
        <w:t>)</w:t>
      </w:r>
      <w:r>
        <w:t xml:space="preserve"> by informing how wind erosion responds </w:t>
      </w:r>
      <w:r w:rsidR="008B7D36">
        <w:t>functionally</w:t>
      </w:r>
      <w:r>
        <w:t xml:space="preserve"> to changes in its controlling factors</w:t>
      </w:r>
      <w:r w:rsidR="00D269AE">
        <w:t>, and how agr</w:t>
      </w:r>
      <w:r w:rsidR="00091516">
        <w:t>icultural, ecological and human systems</w:t>
      </w:r>
      <w:r w:rsidR="00D269AE">
        <w:t xml:space="preserve"> respond to wind erosion at different levels (</w:t>
      </w:r>
      <w:r w:rsidR="00264410">
        <w:t xml:space="preserve">e.g., </w:t>
      </w:r>
      <w:proofErr w:type="spellStart"/>
      <w:r w:rsidR="00264410">
        <w:t>Okin</w:t>
      </w:r>
      <w:proofErr w:type="spellEnd"/>
      <w:r w:rsidR="00264410">
        <w:t xml:space="preserve"> et al., 2006</w:t>
      </w:r>
      <w:r w:rsidR="00D269AE">
        <w:t>)</w:t>
      </w:r>
      <w:r>
        <w:t xml:space="preserve">. </w:t>
      </w:r>
      <w:r w:rsidR="00966872">
        <w:t xml:space="preserve">Care should be taken </w:t>
      </w:r>
      <w:r w:rsidR="006A6196">
        <w:t>to ensure that</w:t>
      </w:r>
      <w:r w:rsidR="00966872">
        <w:t xml:space="preserve"> literature </w:t>
      </w:r>
      <w:r w:rsidR="006A6196">
        <w:t xml:space="preserve">used </w:t>
      </w:r>
      <w:r w:rsidR="00966872">
        <w:t>to inform benchmarks</w:t>
      </w:r>
      <w:r w:rsidR="006A6196">
        <w:t xml:space="preserve"> is rigorous and relevant to the soils and vegetation at the geographic location of interest</w:t>
      </w:r>
      <w:r w:rsidR="003D31CF">
        <w:t xml:space="preserve"> </w:t>
      </w:r>
      <w:r w:rsidR="00160F55">
        <w:t>(</w:t>
      </w:r>
      <w:r w:rsidR="00620F16">
        <w:t xml:space="preserve">i.e., </w:t>
      </w:r>
      <w:r w:rsidR="003D31CF">
        <w:t>site potential</w:t>
      </w:r>
      <w:r w:rsidR="00160F55">
        <w:t>)</w:t>
      </w:r>
      <w:r w:rsidR="006A6196">
        <w:t>.</w:t>
      </w:r>
    </w:p>
    <w:p w14:paraId="5E114724" w14:textId="4AA26C68" w:rsidR="002F5917" w:rsidRDefault="002F5917" w:rsidP="000103E5">
      <w:pPr>
        <w:pStyle w:val="NoSpacing"/>
        <w:spacing w:line="360" w:lineRule="auto"/>
        <w:contextualSpacing/>
        <w:jc w:val="both"/>
        <w:rPr>
          <w:color w:val="0070C0"/>
        </w:rPr>
      </w:pPr>
    </w:p>
    <w:p w14:paraId="16714C28" w14:textId="01E0775E" w:rsidR="004757F2" w:rsidRPr="00606BAE" w:rsidRDefault="004757F2" w:rsidP="004757F2">
      <w:pPr>
        <w:pStyle w:val="NoSpacing"/>
        <w:spacing w:line="360" w:lineRule="auto"/>
        <w:contextualSpacing/>
        <w:jc w:val="both"/>
        <w:rPr>
          <w:b/>
        </w:rPr>
      </w:pPr>
      <w:r w:rsidRPr="00606BAE">
        <w:rPr>
          <w:b/>
        </w:rPr>
        <w:t>4.</w:t>
      </w:r>
      <w:r>
        <w:rPr>
          <w:b/>
        </w:rPr>
        <w:t>2</w:t>
      </w:r>
      <w:r w:rsidRPr="00606BAE">
        <w:rPr>
          <w:b/>
        </w:rPr>
        <w:t xml:space="preserve"> Model-informed benchmarks</w:t>
      </w:r>
    </w:p>
    <w:p w14:paraId="0296C8D1" w14:textId="057025A4" w:rsidR="001B19FB" w:rsidRDefault="004757F2" w:rsidP="004757F2">
      <w:pPr>
        <w:pStyle w:val="NoSpacing"/>
        <w:spacing w:line="360" w:lineRule="auto"/>
        <w:contextualSpacing/>
        <w:jc w:val="both"/>
      </w:pPr>
      <w:r w:rsidRPr="00AE32D0">
        <w:t xml:space="preserve">Field data from a network of monitoring sites </w:t>
      </w:r>
      <w:r w:rsidR="00594C47">
        <w:t>and</w:t>
      </w:r>
      <w:r w:rsidRPr="00AE32D0">
        <w:t xml:space="preserve"> geospatial data </w:t>
      </w:r>
      <w:r w:rsidR="00594C47">
        <w:t xml:space="preserve">can be used </w:t>
      </w:r>
      <w:r w:rsidRPr="00AE32D0">
        <w:t xml:space="preserve">to model the physical relations among indicators and estimate </w:t>
      </w:r>
      <w:r w:rsidR="0013021E">
        <w:t xml:space="preserve">wind </w:t>
      </w:r>
      <w:r w:rsidRPr="00AE32D0">
        <w:t xml:space="preserve">erosion and dust emission. Physically-based models can be used to identify </w:t>
      </w:r>
      <w:r w:rsidR="004B6F16">
        <w:t xml:space="preserve">functional </w:t>
      </w:r>
      <w:r w:rsidRPr="00AE32D0">
        <w:t xml:space="preserve">thresholds </w:t>
      </w:r>
      <w:r w:rsidR="005958B1">
        <w:t xml:space="preserve">of concern </w:t>
      </w:r>
      <w:r w:rsidRPr="00AE32D0">
        <w:t xml:space="preserve">for sediment transport that may be generalizable across sites </w:t>
      </w:r>
      <w:r w:rsidR="001104D4">
        <w:t xml:space="preserve">and ecological </w:t>
      </w:r>
      <w:r w:rsidR="00AC6AF9">
        <w:t>states</w:t>
      </w:r>
      <w:r w:rsidR="00345923">
        <w:t>. For example,</w:t>
      </w:r>
      <w:r w:rsidRPr="00AE32D0">
        <w:t xml:space="preserve"> Webb et al., </w:t>
      </w:r>
      <w:r w:rsidR="00345923">
        <w:t>(</w:t>
      </w:r>
      <w:r w:rsidRPr="00AE32D0">
        <w:t>2014b)</w:t>
      </w:r>
      <w:r w:rsidR="00345923">
        <w:t xml:space="preserve"> identified functional thresholds</w:t>
      </w:r>
      <w:r w:rsidR="001975EE">
        <w:t xml:space="preserve"> of ground cover and vegetation canopy gap sizes</w:t>
      </w:r>
      <w:r w:rsidR="00345923">
        <w:t xml:space="preserve"> for aeolian transport </w:t>
      </w:r>
      <w:r w:rsidR="002D24DC">
        <w:t xml:space="preserve">that </w:t>
      </w:r>
      <w:r w:rsidR="00F43C08">
        <w:t>were</w:t>
      </w:r>
      <w:r w:rsidR="002D24DC">
        <w:t xml:space="preserve"> </w:t>
      </w:r>
      <w:r w:rsidR="00DA2F85">
        <w:t xml:space="preserve">consistent </w:t>
      </w:r>
      <w:r w:rsidR="002D24DC">
        <w:t xml:space="preserve">across </w:t>
      </w:r>
      <w:proofErr w:type="spellStart"/>
      <w:r w:rsidR="00575D44">
        <w:t>Chihuahuan</w:t>
      </w:r>
      <w:proofErr w:type="spellEnd"/>
      <w:r w:rsidR="00575D44">
        <w:t xml:space="preserve"> Desert ecosystems</w:t>
      </w:r>
      <w:r w:rsidRPr="00AE32D0">
        <w:t xml:space="preserve">. </w:t>
      </w:r>
      <w:r w:rsidR="001B19FB" w:rsidRPr="00AE32D0">
        <w:t>A major limitation of current wind erosion models is that, with exception of the Wind Erosion Prediction System (WEPS, Hagen, 1991), they currently do not account for dynamic soil surface properties like crusting and aggregation (Webb and Strong, 2011). Where important, other indicators of these properties should be considered alongside model estimates to enable a more complete assessment of whether management objectives are being met.</w:t>
      </w:r>
    </w:p>
    <w:p w14:paraId="13834997" w14:textId="031A79FF" w:rsidR="004757F2" w:rsidRPr="00AE32D0" w:rsidRDefault="004757F2" w:rsidP="00057A0B">
      <w:pPr>
        <w:pStyle w:val="NoSpacing"/>
        <w:spacing w:line="360" w:lineRule="auto"/>
        <w:ind w:firstLine="450"/>
        <w:contextualSpacing/>
        <w:jc w:val="both"/>
      </w:pPr>
      <w:r w:rsidRPr="00AE32D0">
        <w:t>Empirical modeling can</w:t>
      </w:r>
      <w:r w:rsidR="00057A0B">
        <w:t xml:space="preserve"> also</w:t>
      </w:r>
      <w:r w:rsidRPr="00AE32D0">
        <w:t xml:space="preserve"> be used to </w:t>
      </w:r>
      <w:r w:rsidR="00FD2A7C">
        <w:t xml:space="preserve">inform benchmarks by </w:t>
      </w:r>
      <w:r w:rsidRPr="00AE32D0">
        <w:t>identify</w:t>
      </w:r>
      <w:r w:rsidR="00FD2A7C">
        <w:t>ing</w:t>
      </w:r>
      <w:r w:rsidRPr="00AE32D0">
        <w:t xml:space="preserve"> or predict</w:t>
      </w:r>
      <w:r w:rsidR="00B74041">
        <w:t>ing</w:t>
      </w:r>
      <w:r w:rsidRPr="00AE32D0">
        <w:t xml:space="preserve"> reference</w:t>
      </w:r>
      <w:r w:rsidR="0086168B">
        <w:t xml:space="preserve"> areas of similar ecological potential</w:t>
      </w:r>
      <w:r w:rsidRPr="00AE32D0">
        <w:t xml:space="preserve"> (e.g., Hawkins et al., 2009</w:t>
      </w:r>
      <w:r w:rsidR="0086168B">
        <w:t xml:space="preserve">; Nauman and </w:t>
      </w:r>
      <w:proofErr w:type="spellStart"/>
      <w:r w:rsidR="0086168B">
        <w:t>Duniway</w:t>
      </w:r>
      <w:proofErr w:type="spellEnd"/>
      <w:r w:rsidR="0086168B">
        <w:t>, 2016</w:t>
      </w:r>
      <w:r w:rsidR="00FD251A">
        <w:t>; Nauman et al., 2017</w:t>
      </w:r>
      <w:r w:rsidRPr="00AE32D0">
        <w:t xml:space="preserve">). This can be particularly useful for establishing </w:t>
      </w:r>
      <w:r w:rsidR="000548CD" w:rsidRPr="00AE32D0">
        <w:t>benchmarks</w:t>
      </w:r>
      <w:r w:rsidR="000548CD">
        <w:t xml:space="preserve"> for </w:t>
      </w:r>
      <w:r w:rsidR="0010736C">
        <w:t xml:space="preserve">structural </w:t>
      </w:r>
      <w:r w:rsidR="00E26FDB">
        <w:t>thresholds of concern</w:t>
      </w:r>
      <w:r w:rsidR="000548CD">
        <w:t xml:space="preserve"> </w:t>
      </w:r>
      <w:r w:rsidRPr="00AE32D0">
        <w:t xml:space="preserve">at intensively managed sites and in fields or regions where site potential or historical conditions are unknown (e.g., </w:t>
      </w:r>
      <w:proofErr w:type="spellStart"/>
      <w:r w:rsidR="006B6CE8">
        <w:t>Bastin</w:t>
      </w:r>
      <w:proofErr w:type="spellEnd"/>
      <w:r w:rsidR="006B6CE8">
        <w:t xml:space="preserve"> et al., 2012; </w:t>
      </w:r>
      <w:proofErr w:type="spellStart"/>
      <w:r w:rsidRPr="00AE32D0">
        <w:t>Guerschman</w:t>
      </w:r>
      <w:proofErr w:type="spellEnd"/>
      <w:r w:rsidRPr="00AE32D0">
        <w:t xml:space="preserve"> et al., 2018). </w:t>
      </w:r>
      <w:r w:rsidR="004F1115">
        <w:t>A benefit of both physically-based and empirical modeling is that the approaches</w:t>
      </w:r>
      <w:r w:rsidRPr="00AE32D0">
        <w:t xml:space="preserve"> can </w:t>
      </w:r>
      <w:r w:rsidR="00281B5A">
        <w:t xml:space="preserve">provide </w:t>
      </w:r>
      <w:r w:rsidR="00BC752C">
        <w:t>quantitative</w:t>
      </w:r>
      <w:r w:rsidRPr="00AE32D0">
        <w:t xml:space="preserve"> error/uncertaint</w:t>
      </w:r>
      <w:r w:rsidR="00BC752C">
        <w:t>y</w:t>
      </w:r>
      <w:r w:rsidRPr="00AE32D0">
        <w:t xml:space="preserve"> estimates</w:t>
      </w:r>
      <w:r w:rsidR="004F1115">
        <w:t xml:space="preserve"> that can be considered </w:t>
      </w:r>
      <w:r w:rsidR="00EF4290">
        <w:t>in management decision making</w:t>
      </w:r>
      <w:r w:rsidRPr="00AE32D0">
        <w:t xml:space="preserve">. </w:t>
      </w:r>
      <w:commentRangeStart w:id="15"/>
      <w:r w:rsidR="00C10FEB">
        <w:t xml:space="preserve">A caveat is that accuracy varies widely among </w:t>
      </w:r>
      <w:r w:rsidR="003B6812">
        <w:t xml:space="preserve">available </w:t>
      </w:r>
      <w:r w:rsidR="00C10FEB">
        <w:t>wind erosion models (Shao et al., 2011).</w:t>
      </w:r>
      <w:commentRangeEnd w:id="15"/>
      <w:r w:rsidR="008A6024">
        <w:rPr>
          <w:rStyle w:val="CommentReference"/>
        </w:rPr>
        <w:commentReference w:id="15"/>
      </w:r>
    </w:p>
    <w:p w14:paraId="5425B19D" w14:textId="77777777" w:rsidR="004757F2" w:rsidRPr="000D560B" w:rsidRDefault="004757F2" w:rsidP="000103E5">
      <w:pPr>
        <w:pStyle w:val="NoSpacing"/>
        <w:spacing w:line="360" w:lineRule="auto"/>
        <w:contextualSpacing/>
        <w:jc w:val="both"/>
        <w:rPr>
          <w:color w:val="0070C0"/>
        </w:rPr>
      </w:pPr>
    </w:p>
    <w:p w14:paraId="392899C4" w14:textId="27382C6D" w:rsidR="00DE4345" w:rsidRPr="00DE4345" w:rsidRDefault="00DE4345" w:rsidP="000103E5">
      <w:pPr>
        <w:pStyle w:val="NoSpacing"/>
        <w:spacing w:line="360" w:lineRule="auto"/>
        <w:contextualSpacing/>
        <w:jc w:val="both"/>
        <w:rPr>
          <w:b/>
        </w:rPr>
      </w:pPr>
      <w:r w:rsidRPr="00DE4345">
        <w:rPr>
          <w:b/>
        </w:rPr>
        <w:t>4.</w:t>
      </w:r>
      <w:r w:rsidR="00E7659D">
        <w:rPr>
          <w:b/>
        </w:rPr>
        <w:t>3</w:t>
      </w:r>
      <w:r w:rsidRPr="00DE4345">
        <w:rPr>
          <w:b/>
        </w:rPr>
        <w:t xml:space="preserve"> Benchmarks based on desired </w:t>
      </w:r>
      <w:r w:rsidR="00685323">
        <w:rPr>
          <w:b/>
        </w:rPr>
        <w:t xml:space="preserve">or reference </w:t>
      </w:r>
      <w:r w:rsidRPr="00DE4345">
        <w:rPr>
          <w:b/>
        </w:rPr>
        <w:t>conditions</w:t>
      </w:r>
    </w:p>
    <w:p w14:paraId="6B9E30A0" w14:textId="1978D418" w:rsidR="000103E5" w:rsidRDefault="001D03E9" w:rsidP="000103E5">
      <w:pPr>
        <w:pStyle w:val="NoSpacing"/>
        <w:spacing w:line="360" w:lineRule="auto"/>
        <w:contextualSpacing/>
        <w:jc w:val="both"/>
      </w:pPr>
      <w:r>
        <w:t xml:space="preserve">In rangelands, </w:t>
      </w:r>
      <w:r w:rsidR="004E2270">
        <w:t xml:space="preserve">reference conditions </w:t>
      </w:r>
      <w:r>
        <w:t xml:space="preserve">can be defined </w:t>
      </w:r>
      <w:r w:rsidR="004E2270">
        <w:t>for a site, where ‘reference’ refers to areas where ecological processes are functioning (as inferred from structural</w:t>
      </w:r>
      <w:r w:rsidR="002A6210">
        <w:t xml:space="preserve"> and </w:t>
      </w:r>
      <w:r w:rsidR="004E2270">
        <w:t xml:space="preserve">functional indicators) and/or </w:t>
      </w:r>
      <w:r w:rsidR="00D172E1">
        <w:t xml:space="preserve">anthropogenic </w:t>
      </w:r>
      <w:r w:rsidR="004E2270">
        <w:t>disturbances are below thresholds thought to impact agroecosystem structure and function.</w:t>
      </w:r>
      <w:r w:rsidR="008D67EF">
        <w:t xml:space="preserve"> </w:t>
      </w:r>
      <w:r w:rsidR="006F1AD8">
        <w:t>R</w:t>
      </w:r>
      <w:r w:rsidR="008C59C0">
        <w:t xml:space="preserve">eference sites </w:t>
      </w:r>
      <w:r w:rsidR="006F1AD8">
        <w:t xml:space="preserve">have been </w:t>
      </w:r>
      <w:r w:rsidR="005C11FC">
        <w:t>defined</w:t>
      </w:r>
      <w:r w:rsidR="006F1AD8">
        <w:t xml:space="preserve"> as locations in a ‘minimally-disturbed condition’, ‘historical condition’, ‘</w:t>
      </w:r>
      <w:r w:rsidR="0060747E">
        <w:t>least</w:t>
      </w:r>
      <w:r w:rsidR="00AB65A7">
        <w:t>-</w:t>
      </w:r>
      <w:r w:rsidR="0060747E">
        <w:t>disturbed condition</w:t>
      </w:r>
      <w:r w:rsidR="006F1AD8">
        <w:t xml:space="preserve">’ and ‘best attainable condition’ (Stoddard et al., 2016). However, the condition </w:t>
      </w:r>
      <w:r w:rsidR="006F1AD8">
        <w:lastRenderedPageBreak/>
        <w:t>of ‘reference sites’</w:t>
      </w:r>
      <w:r w:rsidR="0060747E">
        <w:t xml:space="preserve"> </w:t>
      </w:r>
      <w:r w:rsidR="00945143">
        <w:t xml:space="preserve">defined in any of these ways </w:t>
      </w:r>
      <w:r w:rsidR="0060747E">
        <w:t>can vary through space and time as human impacts are disproportionately distributed, chang</w:t>
      </w:r>
      <w:r w:rsidR="005A4BFC">
        <w:t>e</w:t>
      </w:r>
      <w:r w:rsidR="0060747E">
        <w:t xml:space="preserve"> through time, and ca</w:t>
      </w:r>
      <w:r w:rsidR="00F02E0D">
        <w:t>n</w:t>
      </w:r>
      <w:r w:rsidR="0060747E">
        <w:t xml:space="preserve"> hav</w:t>
      </w:r>
      <w:r w:rsidR="00F02E0D">
        <w:t>e</w:t>
      </w:r>
      <w:r w:rsidR="0060747E">
        <w:t xml:space="preserve"> differing impacts under certain physiographic conditions</w:t>
      </w:r>
      <w:r w:rsidR="006B544E">
        <w:t xml:space="preserve"> (</w:t>
      </w:r>
      <w:r w:rsidR="00C76200">
        <w:t xml:space="preserve">e.g., </w:t>
      </w:r>
      <w:r w:rsidR="00401085">
        <w:t>Pickup et al 1998;</w:t>
      </w:r>
      <w:r w:rsidR="00BB7D71">
        <w:t xml:space="preserve"> </w:t>
      </w:r>
      <w:proofErr w:type="spellStart"/>
      <w:r w:rsidR="00BB7D71">
        <w:t>Vanacker</w:t>
      </w:r>
      <w:proofErr w:type="spellEnd"/>
      <w:r w:rsidR="00BB7D71">
        <w:t xml:space="preserve"> et al., 2007; </w:t>
      </w:r>
      <w:proofErr w:type="spellStart"/>
      <w:r w:rsidR="00546F3A">
        <w:t>Bastin</w:t>
      </w:r>
      <w:proofErr w:type="spellEnd"/>
      <w:r w:rsidR="00546F3A">
        <w:t xml:space="preserve"> et al., </w:t>
      </w:r>
      <w:r w:rsidR="00B202EA">
        <w:t>2012</w:t>
      </w:r>
      <w:r w:rsidR="002C7F3F">
        <w:t>)</w:t>
      </w:r>
      <w:r w:rsidR="0060747E">
        <w:t>.</w:t>
      </w:r>
      <w:r w:rsidR="008D058A">
        <w:t xml:space="preserve"> In addition, the use of a ‘reference’ to define benchmark conditions can be highly subjective and difficult to gain agreement among </w:t>
      </w:r>
      <w:ins w:id="16" w:author="Sarah McCord" w:date="2019-05-10T16:29:00Z">
        <w:r w:rsidR="008A6024">
          <w:t>stakeholders</w:t>
        </w:r>
      </w:ins>
      <w:del w:id="17" w:author="Sarah McCord" w:date="2019-05-10T16:29:00Z">
        <w:r w:rsidR="008D058A" w:rsidDel="008A6024">
          <w:delText>a variety of users</w:delText>
        </w:r>
      </w:del>
      <w:r w:rsidR="008D058A">
        <w:t>.</w:t>
      </w:r>
      <w:r w:rsidR="0060747E">
        <w:t xml:space="preserve"> Similarly, criteria used to identify least</w:t>
      </w:r>
      <w:r w:rsidR="00AA566D">
        <w:t>-</w:t>
      </w:r>
      <w:r w:rsidR="0060747E">
        <w:t>disturbed conditions can vary among indicators.</w:t>
      </w:r>
      <w:r w:rsidR="00CE1B82">
        <w:t xml:space="preserve"> The end goal of management may not be to attain reference condition, but to assess the degree of departure from the reference </w:t>
      </w:r>
      <w:r w:rsidR="0021037D">
        <w:t xml:space="preserve">state </w:t>
      </w:r>
      <w:r w:rsidR="00CE1B82">
        <w:t>and decide whether such departures are sustainable given management objectives</w:t>
      </w:r>
      <w:r w:rsidR="00027E80">
        <w:t xml:space="preserve"> or if a new “improved” condition should be the target</w:t>
      </w:r>
      <w:r w:rsidR="00CE1B82">
        <w:t>.</w:t>
      </w:r>
      <w:r w:rsidR="002326F7">
        <w:t xml:space="preserve"> </w:t>
      </w:r>
      <w:r w:rsidR="00427925">
        <w:t xml:space="preserve">Structural thresholds </w:t>
      </w:r>
      <w:r w:rsidR="00CA20AC">
        <w:t>(e.g., shrub density</w:t>
      </w:r>
      <w:r w:rsidR="00314D77">
        <w:t xml:space="preserve"> levels</w:t>
      </w:r>
      <w:r w:rsidR="00CA20AC">
        <w:t>) can be used as benchmarks</w:t>
      </w:r>
      <w:r w:rsidR="00F26DC8">
        <w:t xml:space="preserve"> to assess departure from reference.</w:t>
      </w:r>
      <w:r w:rsidR="00CA20AC">
        <w:t xml:space="preserve"> </w:t>
      </w:r>
      <w:r w:rsidR="006243E1">
        <w:t>For croplands</w:t>
      </w:r>
      <w:r w:rsidR="006F5263">
        <w:t xml:space="preserve"> and other intensively manage</w:t>
      </w:r>
      <w:r w:rsidR="00E64FB0">
        <w:t>d</w:t>
      </w:r>
      <w:r w:rsidR="006F5263">
        <w:t xml:space="preserve"> sites, </w:t>
      </w:r>
      <w:r w:rsidR="00D17153">
        <w:t xml:space="preserve">reference conditions may </w:t>
      </w:r>
      <w:r w:rsidR="00FF2BB4">
        <w:t>focus</w:t>
      </w:r>
      <w:r w:rsidR="00BA1C5D">
        <w:t xml:space="preserve"> </w:t>
      </w:r>
      <w:r w:rsidR="00FF2BB4">
        <w:t>on</w:t>
      </w:r>
      <w:r w:rsidR="00D17153">
        <w:t xml:space="preserve"> indicators of soil health </w:t>
      </w:r>
      <w:r w:rsidR="008851D1">
        <w:t xml:space="preserve">(e.g., soil organic carbon, </w:t>
      </w:r>
      <w:r w:rsidR="00E658A8">
        <w:t xml:space="preserve">electrical conductivity, </w:t>
      </w:r>
      <w:r w:rsidR="008851D1">
        <w:t>microbial biomass)</w:t>
      </w:r>
      <w:r w:rsidR="000F5C00">
        <w:t xml:space="preserve"> or </w:t>
      </w:r>
      <w:r w:rsidR="00657B50">
        <w:t>anal</w:t>
      </w:r>
      <w:r w:rsidR="005C0F11">
        <w:t>o</w:t>
      </w:r>
      <w:r w:rsidR="00657B50">
        <w:t>gous</w:t>
      </w:r>
      <w:r w:rsidR="006921B0">
        <w:t xml:space="preserve"> rangeland sites</w:t>
      </w:r>
      <w:r w:rsidR="00A17D8E">
        <w:t>.</w:t>
      </w:r>
    </w:p>
    <w:p w14:paraId="146825DE" w14:textId="77777777" w:rsidR="000103E5" w:rsidRDefault="000103E5" w:rsidP="000103E5">
      <w:pPr>
        <w:pStyle w:val="NoSpacing"/>
        <w:spacing w:line="360" w:lineRule="auto"/>
        <w:contextualSpacing/>
        <w:jc w:val="both"/>
      </w:pPr>
    </w:p>
    <w:p w14:paraId="3736544B" w14:textId="69B70EE4" w:rsidR="008E5E53" w:rsidRPr="008D7269" w:rsidRDefault="000D2CB1" w:rsidP="000D2CB1">
      <w:pPr>
        <w:pStyle w:val="NoSpacing"/>
        <w:spacing w:line="360" w:lineRule="auto"/>
        <w:contextualSpacing/>
        <w:jc w:val="both"/>
        <w:rPr>
          <w:b/>
          <w:i/>
        </w:rPr>
      </w:pPr>
      <w:r w:rsidRPr="008D7269">
        <w:rPr>
          <w:b/>
          <w:i/>
        </w:rPr>
        <w:t>4.</w:t>
      </w:r>
      <w:r w:rsidR="00E7659D">
        <w:rPr>
          <w:b/>
          <w:i/>
        </w:rPr>
        <w:t>3</w:t>
      </w:r>
      <w:r w:rsidRPr="008D7269">
        <w:rPr>
          <w:b/>
          <w:i/>
        </w:rPr>
        <w:t xml:space="preserve">.1 </w:t>
      </w:r>
      <w:r w:rsidR="00010C99">
        <w:rPr>
          <w:b/>
          <w:i/>
        </w:rPr>
        <w:t>Use of ‘historical’</w:t>
      </w:r>
      <w:r w:rsidR="004B59FE" w:rsidRPr="008D7269">
        <w:rPr>
          <w:b/>
          <w:i/>
        </w:rPr>
        <w:t xml:space="preserve"> reference site networks</w:t>
      </w:r>
    </w:p>
    <w:p w14:paraId="4FB89D92" w14:textId="65A7175E" w:rsidR="003418FB" w:rsidRDefault="00815334" w:rsidP="000D2CB1">
      <w:pPr>
        <w:pStyle w:val="NoSpacing"/>
        <w:spacing w:line="360" w:lineRule="auto"/>
        <w:contextualSpacing/>
        <w:jc w:val="both"/>
      </w:pPr>
      <w:r>
        <w:t>Data collected at networks of reference sites</w:t>
      </w:r>
      <w:r w:rsidR="00654F9E">
        <w:t xml:space="preserve"> </w:t>
      </w:r>
      <w:r>
        <w:t>can be used to develop frequency distributions of reference site indicator values</w:t>
      </w:r>
      <w:r w:rsidR="00F20C69">
        <w:t xml:space="preserve"> and identify structural thresholds of concern</w:t>
      </w:r>
      <w:r>
        <w:t xml:space="preserve">. The distributions of indicator values are a characterization of the </w:t>
      </w:r>
      <w:r w:rsidR="00243170">
        <w:t>‘</w:t>
      </w:r>
      <w:r w:rsidR="00625490">
        <w:t>historical</w:t>
      </w:r>
      <w:r w:rsidR="00243170">
        <w:t>’</w:t>
      </w:r>
      <w:r w:rsidR="00625490">
        <w:t xml:space="preserve"> </w:t>
      </w:r>
      <w:r>
        <w:t>range of variability expected to occur in a region</w:t>
      </w:r>
      <w:r w:rsidR="00464DFF">
        <w:t xml:space="preserve"> in the absence of </w:t>
      </w:r>
      <w:r w:rsidR="00D448C2">
        <w:t xml:space="preserve">certain </w:t>
      </w:r>
      <w:r w:rsidR="00464DFF">
        <w:t>anthropogenic impacts</w:t>
      </w:r>
      <w:r>
        <w:t xml:space="preserve">. </w:t>
      </w:r>
      <w:r w:rsidR="00914742">
        <w:t>P</w:t>
      </w:r>
      <w:r>
        <w:t>ercentiles of the resulting distributions can be used to set benchmarks,</w:t>
      </w:r>
      <w:r w:rsidR="003D3F53">
        <w:t xml:space="preserve"> e.g., </w:t>
      </w:r>
      <w:r w:rsidR="00846C79">
        <w:t>for reference</w:t>
      </w:r>
      <w:r w:rsidR="003D3F53">
        <w:t xml:space="preserve"> ecological states,</w:t>
      </w:r>
      <w:r>
        <w:t xml:space="preserve"> against which monitoring data can be compared and deviations from reference conditions identified</w:t>
      </w:r>
      <w:r w:rsidR="009551CC">
        <w:t xml:space="preserve"> (Figure</w:t>
      </w:r>
      <w:r w:rsidR="007107F8">
        <w:t xml:space="preserve"> </w:t>
      </w:r>
      <w:r w:rsidR="0057524B">
        <w:t>3</w:t>
      </w:r>
      <w:r w:rsidR="009551CC">
        <w:t>)</w:t>
      </w:r>
      <w:r>
        <w:t xml:space="preserve">. </w:t>
      </w:r>
      <w:r w:rsidR="00EC5BA6">
        <w:t>R</w:t>
      </w:r>
      <w:r>
        <w:t>eference site networks are typically grouped by categorical variables such as physiographic boundaries (</w:t>
      </w:r>
      <w:r w:rsidR="00D2040B">
        <w:t>e.g.</w:t>
      </w:r>
      <w:r>
        <w:t xml:space="preserve">, ecoregions) to account for differences in reference site potential and subsequent </w:t>
      </w:r>
      <w:r w:rsidR="00600F12">
        <w:t>variability</w:t>
      </w:r>
      <w:r>
        <w:t xml:space="preserve"> resulting from factors such as climate and topography. </w:t>
      </w:r>
    </w:p>
    <w:p w14:paraId="44C82DEA" w14:textId="6078F008" w:rsidR="009F3183" w:rsidRDefault="00815334" w:rsidP="003418FB">
      <w:pPr>
        <w:pStyle w:val="NoSpacing"/>
        <w:spacing w:line="360" w:lineRule="auto"/>
        <w:ind w:firstLine="450"/>
        <w:contextualSpacing/>
        <w:jc w:val="both"/>
      </w:pPr>
      <w:r>
        <w:t>For example, the 90</w:t>
      </w:r>
      <w:r w:rsidRPr="00A5458B">
        <w:rPr>
          <w:vertAlign w:val="superscript"/>
        </w:rPr>
        <w:t>th</w:t>
      </w:r>
      <w:r w:rsidR="00A5458B">
        <w:t xml:space="preserve"> </w:t>
      </w:r>
      <w:r>
        <w:t>and 70</w:t>
      </w:r>
      <w:r w:rsidRPr="00A5458B">
        <w:rPr>
          <w:vertAlign w:val="superscript"/>
        </w:rPr>
        <w:t>th</w:t>
      </w:r>
      <w:r w:rsidR="00A5458B">
        <w:t xml:space="preserve"> </w:t>
      </w:r>
      <w:r>
        <w:t xml:space="preserve">percentiles of reference site </w:t>
      </w:r>
      <w:r w:rsidR="001A7139">
        <w:t>dust emission rates for</w:t>
      </w:r>
      <w:r w:rsidR="00F0335A">
        <w:t xml:space="preserve"> an</w:t>
      </w:r>
      <w:r>
        <w:t xml:space="preserve"> ecoregion can be used as benchmarks to classify the condition of a monitoring site as having “major”, “moderate”, or “minimal” departure from reference conditions, respectively. </w:t>
      </w:r>
      <w:r w:rsidRPr="00A70113">
        <w:t xml:space="preserve">In other words, a site would be categorized as having major departure from reference conditions if the </w:t>
      </w:r>
      <w:r w:rsidR="00D16356" w:rsidRPr="00A70113">
        <w:t>dust emission</w:t>
      </w:r>
      <w:r w:rsidR="009128ED" w:rsidRPr="00A70113">
        <w:t xml:space="preserve"> rate</w:t>
      </w:r>
      <w:r w:rsidRPr="00A70113">
        <w:t xml:space="preserve"> for a site is greater than that observed among 90% of reference sites in the ecoregion. In contrast, the site would be categorized as moderate departure if the site is less than 90% of reference sites but greater than 70% and minimal departure if less than 70% of reference sites. </w:t>
      </w:r>
      <w:r w:rsidR="009C7768">
        <w:t>Using this approach without</w:t>
      </w:r>
      <w:r>
        <w:t xml:space="preserve"> </w:t>
      </w:r>
      <w:r w:rsidR="006B7D16">
        <w:t>account</w:t>
      </w:r>
      <w:r w:rsidR="009C7768">
        <w:t>ing</w:t>
      </w:r>
      <w:r w:rsidR="006B7D16">
        <w:t xml:space="preserve"> for natural environmental gradients within physiographic boundaries (e.g., ecoregions), can lead to </w:t>
      </w:r>
      <w:r w:rsidR="00CD5FB1">
        <w:t>over</w:t>
      </w:r>
      <w:r w:rsidR="00924E52">
        <w:t>-</w:t>
      </w:r>
      <w:r w:rsidR="00CD5FB1">
        <w:t xml:space="preserve"> or under</w:t>
      </w:r>
      <w:r w:rsidR="00924E52">
        <w:t>-</w:t>
      </w:r>
      <w:r w:rsidR="00CD5FB1">
        <w:t>protect</w:t>
      </w:r>
      <w:r w:rsidR="006B7D16">
        <w:t>ion of sites due to inaccuracies in the benchmarks</w:t>
      </w:r>
      <w:r>
        <w:t>.</w:t>
      </w:r>
      <w:r w:rsidR="00D111FB">
        <w:t xml:space="preserve"> The approach is also strongly dependent on sample size </w:t>
      </w:r>
      <w:r w:rsidR="005475EB">
        <w:t>for</w:t>
      </w:r>
      <w:r w:rsidR="00D111FB">
        <w:t xml:space="preserve"> which the indicators were measured</w:t>
      </w:r>
      <w:r w:rsidR="00995127">
        <w:t xml:space="preserve"> and should represent the </w:t>
      </w:r>
      <w:r w:rsidR="009A7A00">
        <w:t xml:space="preserve">spatial </w:t>
      </w:r>
      <w:r w:rsidR="00543978">
        <w:t>variability</w:t>
      </w:r>
      <w:r w:rsidR="00995127">
        <w:t xml:space="preserve"> of the indicators</w:t>
      </w:r>
      <w:r w:rsidR="00D111FB">
        <w:t xml:space="preserve">. </w:t>
      </w:r>
      <w:r w:rsidR="008C4076">
        <w:t xml:space="preserve">Where possible, </w:t>
      </w:r>
      <w:r w:rsidR="00B53657">
        <w:t xml:space="preserve">wind erosion </w:t>
      </w:r>
      <w:r w:rsidR="008C4076">
        <w:t>benchmarks obtained from distributions of indicator values should be related to functional thresholds</w:t>
      </w:r>
      <w:r w:rsidR="00250632">
        <w:t>;</w:t>
      </w:r>
      <w:r w:rsidR="008C4076">
        <w:t xml:space="preserve"> e.g., ground cover over the management area</w:t>
      </w:r>
      <w:r w:rsidR="00BB2D12">
        <w:t xml:space="preserve"> that reduces dust emission </w:t>
      </w:r>
      <w:r w:rsidR="008442B2">
        <w:t>below</w:t>
      </w:r>
      <w:r w:rsidR="00BB2D12">
        <w:t xml:space="preserve"> </w:t>
      </w:r>
      <w:r w:rsidR="008442B2">
        <w:t>its</w:t>
      </w:r>
      <w:r w:rsidR="00BB2D12">
        <w:t xml:space="preserve"> </w:t>
      </w:r>
      <w:r w:rsidR="00544E46">
        <w:t>benchmark</w:t>
      </w:r>
      <w:r w:rsidR="00BB2D12">
        <w:t xml:space="preserve"> level</w:t>
      </w:r>
      <w:r w:rsidR="00AD03AC">
        <w:t xml:space="preserve"> (Leys et al., 2018)</w:t>
      </w:r>
      <w:r w:rsidR="00BB2D12">
        <w:t>.</w:t>
      </w:r>
    </w:p>
    <w:p w14:paraId="004A7202" w14:textId="77777777" w:rsidR="005E04A4" w:rsidRDefault="005E04A4" w:rsidP="005E04A4">
      <w:pPr>
        <w:pStyle w:val="NoSpacing"/>
        <w:spacing w:line="360" w:lineRule="auto"/>
        <w:contextualSpacing/>
        <w:jc w:val="both"/>
      </w:pPr>
    </w:p>
    <w:p w14:paraId="43047601" w14:textId="65811F91" w:rsidR="005E04A4" w:rsidRPr="008D7269" w:rsidRDefault="005E04A4" w:rsidP="005E04A4">
      <w:pPr>
        <w:pStyle w:val="NoSpacing"/>
        <w:spacing w:line="360" w:lineRule="auto"/>
        <w:contextualSpacing/>
        <w:jc w:val="both"/>
        <w:rPr>
          <w:b/>
          <w:i/>
        </w:rPr>
      </w:pPr>
      <w:r w:rsidRPr="008D7269">
        <w:rPr>
          <w:b/>
          <w:i/>
        </w:rPr>
        <w:t>4.</w:t>
      </w:r>
      <w:r w:rsidR="00E7659D">
        <w:rPr>
          <w:b/>
          <w:i/>
        </w:rPr>
        <w:t>3</w:t>
      </w:r>
      <w:r w:rsidRPr="008D7269">
        <w:rPr>
          <w:b/>
          <w:i/>
        </w:rPr>
        <w:t>.</w:t>
      </w:r>
      <w:r>
        <w:rPr>
          <w:b/>
          <w:i/>
        </w:rPr>
        <w:t>2</w:t>
      </w:r>
      <w:r w:rsidRPr="008D7269">
        <w:rPr>
          <w:b/>
          <w:i/>
        </w:rPr>
        <w:t xml:space="preserve"> Current conditions from other monitoring data</w:t>
      </w:r>
    </w:p>
    <w:p w14:paraId="1D2FDA33" w14:textId="32A1CC12" w:rsidR="005E04A4" w:rsidRDefault="007D1790" w:rsidP="005E04A4">
      <w:pPr>
        <w:pStyle w:val="NoSpacing"/>
        <w:spacing w:line="360" w:lineRule="auto"/>
        <w:contextualSpacing/>
        <w:jc w:val="both"/>
      </w:pPr>
      <w:r>
        <w:t>I</w:t>
      </w:r>
      <w:r w:rsidR="005E04A4">
        <w:t xml:space="preserve">n the absence of </w:t>
      </w:r>
      <w:r w:rsidR="00243170">
        <w:t>‘</w:t>
      </w:r>
      <w:r w:rsidR="00A0285F">
        <w:t>historical</w:t>
      </w:r>
      <w:r w:rsidR="00243170">
        <w:t>’</w:t>
      </w:r>
      <w:r w:rsidR="00A0285F">
        <w:t xml:space="preserve"> </w:t>
      </w:r>
      <w:r w:rsidR="005E04A4">
        <w:t xml:space="preserve">reference sites, </w:t>
      </w:r>
      <w:r w:rsidR="009F6591">
        <w:t xml:space="preserve">existing monitoring data </w:t>
      </w:r>
      <w:r w:rsidR="005E04A4">
        <w:t xml:space="preserve">can </w:t>
      </w:r>
      <w:r w:rsidR="00521156">
        <w:t>be used to</w:t>
      </w:r>
      <w:r w:rsidR="005E04A4">
        <w:t xml:space="preserve"> establish benchmarks</w:t>
      </w:r>
      <w:r w:rsidR="00521156">
        <w:t xml:space="preserve"> based on sites in an identified ‘least-disturbed’ or ‘best attainable’ condition</w:t>
      </w:r>
      <w:r w:rsidR="005E04A4">
        <w:t xml:space="preserve">. </w:t>
      </w:r>
      <w:r w:rsidR="00076A01">
        <w:t xml:space="preserve">This is often the most achievable way to set benchmarks because finding historical reference sites is difficult in some agroecological regions and </w:t>
      </w:r>
      <w:r w:rsidR="00771AEC">
        <w:t>may not exist</w:t>
      </w:r>
      <w:r w:rsidR="00076A01">
        <w:t xml:space="preserve"> </w:t>
      </w:r>
      <w:r w:rsidR="0017037E">
        <w:t xml:space="preserve">in </w:t>
      </w:r>
      <w:r w:rsidR="00076A01">
        <w:t xml:space="preserve">croplands. </w:t>
      </w:r>
      <w:r w:rsidR="00FC6FD6">
        <w:t>For rangelands,</w:t>
      </w:r>
      <w:r w:rsidR="005E04A4">
        <w:t xml:space="preserve"> a set of sites </w:t>
      </w:r>
      <w:r w:rsidR="00FC6FD6">
        <w:t>can</w:t>
      </w:r>
      <w:r w:rsidR="005E04A4">
        <w:t xml:space="preserve"> be selected that provide a sample of locations with </w:t>
      </w:r>
      <w:r w:rsidR="00745DDC">
        <w:t>specific</w:t>
      </w:r>
      <w:r w:rsidR="005E04A4">
        <w:t xml:space="preserve"> attributes (e.g., burned vs. unburned; grazed vs. </w:t>
      </w:r>
      <w:proofErr w:type="spellStart"/>
      <w:r w:rsidR="005E04A4">
        <w:t>ungrazed</w:t>
      </w:r>
      <w:proofErr w:type="spellEnd"/>
      <w:r w:rsidR="005E04A4">
        <w:t xml:space="preserve">) to identify least disturbed </w:t>
      </w:r>
      <w:r w:rsidR="009461AB">
        <w:t xml:space="preserve">or best attainable </w:t>
      </w:r>
      <w:r w:rsidR="005E04A4">
        <w:t xml:space="preserve">conditions and ensure there is sound reasoning to expect that sites represent a management objective. The fraction of sites likely in the desired condition should then be identified, considering the monitoring design used to select the sites and any site screening. Benchmarks will correspond to the indicator values of the selected sites in the desired condition. For example, the </w:t>
      </w:r>
      <w:r w:rsidR="00521E2D">
        <w:t>75</w:t>
      </w:r>
      <w:r w:rsidR="00521E2D" w:rsidRPr="00521E2D">
        <w:rPr>
          <w:vertAlign w:val="superscript"/>
        </w:rPr>
        <w:t>th</w:t>
      </w:r>
      <w:r w:rsidR="00521E2D">
        <w:t xml:space="preserve"> </w:t>
      </w:r>
      <w:r w:rsidR="005E04A4">
        <w:t xml:space="preserve">percentile of </w:t>
      </w:r>
      <w:r w:rsidR="00FC6FD6">
        <w:t xml:space="preserve">dust </w:t>
      </w:r>
      <w:r w:rsidR="00180471">
        <w:t>concentration</w:t>
      </w:r>
      <w:r w:rsidR="005E04A4">
        <w:t xml:space="preserve"> across sites could be a benchmark to differentiate acceptable and unacceptable</w:t>
      </w:r>
      <w:r w:rsidR="00920739">
        <w:t xml:space="preserve"> </w:t>
      </w:r>
      <w:r w:rsidR="001C1C34">
        <w:t>health</w:t>
      </w:r>
      <w:r w:rsidR="005E04A4">
        <w:t xml:space="preserve"> risk. </w:t>
      </w:r>
      <w:r w:rsidR="00186694">
        <w:t>Where possible, t</w:t>
      </w:r>
      <w:r w:rsidR="005E04A4">
        <w:t xml:space="preserve">he quantile that is used </w:t>
      </w:r>
      <w:r w:rsidR="00CB7502">
        <w:t xml:space="preserve">should </w:t>
      </w:r>
      <w:r w:rsidR="003B1C73">
        <w:t>be informed by</w:t>
      </w:r>
      <w:r w:rsidR="00CB7502">
        <w:t xml:space="preserve"> functional thresholds</w:t>
      </w:r>
      <w:r w:rsidR="00CA3430">
        <w:t xml:space="preserve"> </w:t>
      </w:r>
      <w:r w:rsidR="00CB7502">
        <w:t>for how the indicators control erosion</w:t>
      </w:r>
      <w:r w:rsidR="00100570">
        <w:t xml:space="preserve"> and impact e.g., human health,</w:t>
      </w:r>
      <w:r w:rsidR="005E04A4">
        <w:t xml:space="preserve"> </w:t>
      </w:r>
      <w:r w:rsidR="00CE41BB">
        <w:t xml:space="preserve">and the proportion of the management area </w:t>
      </w:r>
      <w:r w:rsidR="00255AE6">
        <w:t>that is desired to meet the benchmark</w:t>
      </w:r>
      <w:r w:rsidR="005E04A4">
        <w:t>.</w:t>
      </w:r>
      <w:r w:rsidR="003F3A8E">
        <w:t xml:space="preserve"> This approach to establishing benchmarks requires discretion</w:t>
      </w:r>
      <w:r w:rsidR="000565E6">
        <w:t xml:space="preserve"> as inclusion of too many degraded sites will lower benchmarks and under</w:t>
      </w:r>
      <w:r w:rsidR="00674A96">
        <w:t>-</w:t>
      </w:r>
      <w:r w:rsidR="000565E6">
        <w:t>protect assessed sites</w:t>
      </w:r>
      <w:r w:rsidR="003F3A8E">
        <w:t>.</w:t>
      </w:r>
      <w:r w:rsidR="000565E6">
        <w:t xml:space="preserve"> </w:t>
      </w:r>
      <w:r w:rsidR="009867BA">
        <w:t>M</w:t>
      </w:r>
      <w:r w:rsidR="000565E6">
        <w:t>onitoring sites used to establish benchmarks should be independent of those being assessed</w:t>
      </w:r>
      <w:r w:rsidR="009867BA">
        <w:t xml:space="preserve"> to avoid introduction of circular reasoning into management decisions</w:t>
      </w:r>
      <w:r w:rsidR="000565E6">
        <w:t>.</w:t>
      </w:r>
    </w:p>
    <w:p w14:paraId="2B900426" w14:textId="36613023" w:rsidR="008652CF" w:rsidRDefault="008652CF" w:rsidP="00E24D56">
      <w:pPr>
        <w:pStyle w:val="NoSpacing"/>
        <w:spacing w:line="360" w:lineRule="auto"/>
        <w:contextualSpacing/>
        <w:jc w:val="both"/>
      </w:pPr>
    </w:p>
    <w:p w14:paraId="2E12B4C3" w14:textId="2B215B7F" w:rsidR="00E24D56" w:rsidRPr="00824602" w:rsidRDefault="00002C8C" w:rsidP="00E24D56">
      <w:pPr>
        <w:pStyle w:val="NoSpacing"/>
        <w:spacing w:line="360" w:lineRule="auto"/>
        <w:contextualSpacing/>
        <w:jc w:val="both"/>
        <w:rPr>
          <w:b/>
        </w:rPr>
      </w:pPr>
      <w:r>
        <w:rPr>
          <w:b/>
        </w:rPr>
        <w:t>5.</w:t>
      </w:r>
      <w:r w:rsidR="00E24D56" w:rsidRPr="00824602">
        <w:rPr>
          <w:b/>
        </w:rPr>
        <w:t xml:space="preserve"> </w:t>
      </w:r>
      <w:r w:rsidR="00FF7730">
        <w:rPr>
          <w:b/>
        </w:rPr>
        <w:t>Establishing b</w:t>
      </w:r>
      <w:r w:rsidR="00E24D56">
        <w:rPr>
          <w:b/>
        </w:rPr>
        <w:t>enchmarks for p</w:t>
      </w:r>
      <w:r w:rsidR="00E24D56" w:rsidRPr="00824602">
        <w:rPr>
          <w:b/>
        </w:rPr>
        <w:t>olicy and regulation</w:t>
      </w:r>
    </w:p>
    <w:p w14:paraId="42CA8295" w14:textId="78201C48" w:rsidR="003E12D6" w:rsidRDefault="00E24D56" w:rsidP="00E24D56">
      <w:pPr>
        <w:pStyle w:val="NoSpacing"/>
        <w:spacing w:line="360" w:lineRule="auto"/>
        <w:contextualSpacing/>
        <w:jc w:val="both"/>
      </w:pPr>
      <w:r>
        <w:t xml:space="preserve">Most monitoring benchmarks relating to wind erosion have been set </w:t>
      </w:r>
      <w:r w:rsidR="0050000D">
        <w:t>for</w:t>
      </w:r>
      <w:r>
        <w:t xml:space="preserve"> policy and environmental regulations for air quality. The US Clean Air Act of 1970 and Environmental Protection Agency’s (EPA) 1999 Regional Haze Rule are examples of regulatory actions to manage air quality and visibility impairment, including impacts of mineral </w:t>
      </w:r>
      <w:r w:rsidRPr="002C3F0C">
        <w:t xml:space="preserve">dust. Similar regulations are in place at national, state and county levels globally and typically stipulate concentrations limits </w:t>
      </w:r>
      <w:r w:rsidR="002C3F0C" w:rsidRPr="002C3F0C">
        <w:t xml:space="preserve">(e.g., </w:t>
      </w:r>
      <w:r w:rsidR="002C3F0C">
        <w:t xml:space="preserve">for </w:t>
      </w:r>
      <w:r w:rsidR="002C3F0C" w:rsidRPr="002C3F0C">
        <w:t xml:space="preserve">wilderness areas and around cities and towns) </w:t>
      </w:r>
      <w:r w:rsidR="00A241BF" w:rsidRPr="002C3F0C">
        <w:t xml:space="preserve">as </w:t>
      </w:r>
      <w:r w:rsidR="00A241BF">
        <w:t xml:space="preserve">functional thresholds </w:t>
      </w:r>
      <w:r>
        <w:t xml:space="preserve">for particulate matter with aerodynamic diameter &lt;10 </w:t>
      </w:r>
      <w:proofErr w:type="spellStart"/>
      <w:r>
        <w:t>μm</w:t>
      </w:r>
      <w:proofErr w:type="spellEnd"/>
      <w:r>
        <w:t xml:space="preserve"> (PM</w:t>
      </w:r>
      <w:r>
        <w:rPr>
          <w:vertAlign w:val="subscript"/>
        </w:rPr>
        <w:t>10</w:t>
      </w:r>
      <w:r>
        <w:t xml:space="preserve">) and &lt;2.5 </w:t>
      </w:r>
      <w:proofErr w:type="spellStart"/>
      <w:r>
        <w:t>μm</w:t>
      </w:r>
      <w:proofErr w:type="spellEnd"/>
      <w:r>
        <w:t xml:space="preserve"> (PM</w:t>
      </w:r>
      <w:r w:rsidRPr="00623C3C">
        <w:rPr>
          <w:vertAlign w:val="subscript"/>
        </w:rPr>
        <w:t>2.5</w:t>
      </w:r>
      <w:r>
        <w:t>) that may be suspended in the atmosphere for long periods (e.g., hours to weeks) and impact human health. For example, the US National Ambient Air Quality Standards (NAAQS) state an averaging time, level and form for each indicator – e.g., the 24-hour average PM</w:t>
      </w:r>
      <w:r>
        <w:rPr>
          <w:vertAlign w:val="subscript"/>
        </w:rPr>
        <w:t>10</w:t>
      </w:r>
      <w:r>
        <w:t xml:space="preserve"> concentration</w:t>
      </w:r>
      <w:r w:rsidRPr="00A31C89">
        <w:t xml:space="preserve"> </w:t>
      </w:r>
      <w:r>
        <w:t>must not exceed</w:t>
      </w:r>
      <w:r w:rsidRPr="00255DE3">
        <w:t xml:space="preserve"> </w:t>
      </w:r>
      <w:r>
        <w:t xml:space="preserve">150 </w:t>
      </w:r>
      <w:proofErr w:type="spellStart"/>
      <w:r>
        <w:t>μg</w:t>
      </w:r>
      <w:proofErr w:type="spellEnd"/>
      <w:r>
        <w:t xml:space="preserve"> m</w:t>
      </w:r>
      <w:r w:rsidRPr="001B472F">
        <w:rPr>
          <w:vertAlign w:val="superscript"/>
        </w:rPr>
        <w:t>-3</w:t>
      </w:r>
      <w:r>
        <w:t xml:space="preserve"> more than once per year on average over three years to meet the NAAQS (EPA, 1997).</w:t>
      </w:r>
    </w:p>
    <w:p w14:paraId="49808F86" w14:textId="2ACD2C45" w:rsidR="00E24D56" w:rsidRDefault="00E24D56" w:rsidP="003E12D6">
      <w:pPr>
        <w:pStyle w:val="NoSpacing"/>
        <w:spacing w:line="360" w:lineRule="auto"/>
        <w:ind w:firstLine="450"/>
        <w:contextualSpacing/>
        <w:jc w:val="both"/>
      </w:pPr>
      <w:r>
        <w:t xml:space="preserve">Policy and regulations may stipulate benchmarks, </w:t>
      </w:r>
      <w:r w:rsidR="009A35E4">
        <w:t xml:space="preserve">and </w:t>
      </w:r>
      <w:r w:rsidR="00B81616">
        <w:t xml:space="preserve">so </w:t>
      </w:r>
      <w:r w:rsidR="009A35E4">
        <w:t xml:space="preserve">should be referenced by managers, </w:t>
      </w:r>
      <w:r>
        <w:t xml:space="preserve">but they are not the </w:t>
      </w:r>
      <w:r w:rsidR="00654602">
        <w:t>mechanism used to develop</w:t>
      </w:r>
      <w:r>
        <w:t xml:space="preserve"> a given benchmark. </w:t>
      </w:r>
      <w:r w:rsidR="005E68E7">
        <w:t>B</w:t>
      </w:r>
      <w:r w:rsidR="00391CCB">
        <w:t>enchmarks</w:t>
      </w:r>
      <w:r>
        <w:t xml:space="preserve"> </w:t>
      </w:r>
      <w:r w:rsidR="000B63FD">
        <w:t xml:space="preserve">adopted as policy </w:t>
      </w:r>
      <w:r>
        <w:t xml:space="preserve">should be </w:t>
      </w:r>
      <w:r w:rsidR="00CA77E9">
        <w:t xml:space="preserve">developed </w:t>
      </w:r>
      <w:r w:rsidR="008D6EC5">
        <w:t>upon</w:t>
      </w:r>
      <w:r>
        <w:t xml:space="preserve"> scientific understanding and identified from one or more information sources (e.g., scientific literature, models, monitoring data) on the impacts of indicator conditions on the environment </w:t>
      </w:r>
      <w:r>
        <w:lastRenderedPageBreak/>
        <w:t xml:space="preserve">and human health and safety. Science-policy briefs may also outline principles and approaches to establish benchmarks. For example, the UNCCD developed ‘Target-Setting Building Blocks’ to provide guidance for identifying indicators, setting benchmarks, and assessing progress toward Land Degradation Neutrality (LDN) that are relevant to managing wind erosion </w:t>
      </w:r>
      <w:r w:rsidR="00F90925">
        <w:t>and</w:t>
      </w:r>
      <w:r>
        <w:t xml:space="preserve"> other sustainability challenges (UNCCD, 2016).</w:t>
      </w:r>
    </w:p>
    <w:p w14:paraId="4C53BAE2" w14:textId="7C4EB124" w:rsidR="008E332F" w:rsidRDefault="00FE3149" w:rsidP="008E332F">
      <w:pPr>
        <w:pStyle w:val="NoSpacing"/>
        <w:spacing w:line="360" w:lineRule="auto"/>
        <w:ind w:firstLine="450"/>
        <w:contextualSpacing/>
        <w:jc w:val="both"/>
      </w:pPr>
      <w:del w:id="18" w:author="Sarah McCord" w:date="2019-05-10T16:40:00Z">
        <w:r w:rsidDel="00C85E94">
          <w:delText>I</w:delText>
        </w:r>
        <w:r w:rsidR="008E332F" w:rsidDel="00C85E94">
          <w:delText>n order to</w:delText>
        </w:r>
      </w:del>
      <w:ins w:id="19" w:author="Sarah McCord" w:date="2019-05-10T16:40:00Z">
        <w:r w:rsidR="00C85E94">
          <w:t>To</w:t>
        </w:r>
      </w:ins>
      <w:r w:rsidR="008E332F">
        <w:t xml:space="preserve"> provide managers with flexibility in meeting targets</w:t>
      </w:r>
      <w:r w:rsidR="00035C0B" w:rsidRPr="00035C0B">
        <w:t xml:space="preserve"> </w:t>
      </w:r>
      <w:r w:rsidR="00035C0B">
        <w:t>and avoid unintended consequences</w:t>
      </w:r>
      <w:r w:rsidR="008E332F">
        <w:t>, indicators of outcomes (e.g.</w:t>
      </w:r>
      <w:r w:rsidR="00A83426">
        <w:t>,</w:t>
      </w:r>
      <w:r w:rsidR="008E332F">
        <w:t xml:space="preserve"> dust emitted) should be prioritized </w:t>
      </w:r>
      <w:r w:rsidR="00E6232A">
        <w:t xml:space="preserve">for policy </w:t>
      </w:r>
      <w:r w:rsidR="008E332F">
        <w:t>over factors that are correlated with these outcomes (e.g.</w:t>
      </w:r>
      <w:r w:rsidR="00A83426">
        <w:t>,</w:t>
      </w:r>
      <w:r w:rsidR="008E332F">
        <w:t xml:space="preserve"> vegetation cover or soil erodibility) so that managers can get the greatest return on investment </w:t>
      </w:r>
      <w:r w:rsidR="005B636A">
        <w:t>from</w:t>
      </w:r>
      <w:r w:rsidR="008E332F">
        <w:t xml:space="preserve"> mitigation strategies for their land. Where </w:t>
      </w:r>
      <w:r w:rsidR="0082535B">
        <w:t>indicators of</w:t>
      </w:r>
      <w:r w:rsidR="008E332F">
        <w:t xml:space="preserve"> outcomes are too expensive to measure, management flexibility may be promoted by identifying alternative indicators that may be used to predict achievement of </w:t>
      </w:r>
      <w:r w:rsidR="0082535B">
        <w:t>the</w:t>
      </w:r>
      <w:r w:rsidR="008E332F">
        <w:t xml:space="preserve"> outcome-based targets, provided that the outcome remains the overall </w:t>
      </w:r>
      <w:commentRangeStart w:id="20"/>
      <w:r w:rsidR="008E332F">
        <w:t>objective</w:t>
      </w:r>
      <w:commentRangeEnd w:id="20"/>
      <w:r w:rsidR="0069378C">
        <w:rPr>
          <w:rStyle w:val="CommentReference"/>
        </w:rPr>
        <w:commentReference w:id="20"/>
      </w:r>
      <w:r w:rsidR="008E332F">
        <w:t>. This both helps promote innovation as managers focus on the</w:t>
      </w:r>
      <w:r w:rsidR="00330F55">
        <w:t xml:space="preserve"> desired</w:t>
      </w:r>
      <w:r w:rsidR="008E332F">
        <w:t xml:space="preserve"> result</w:t>
      </w:r>
      <w:r w:rsidR="00F77AFB">
        <w:t>,</w:t>
      </w:r>
      <w:r w:rsidR="008E332F">
        <w:t xml:space="preserve"> rather than the regulation</w:t>
      </w:r>
      <w:r w:rsidR="00F77AFB">
        <w:t>,</w:t>
      </w:r>
      <w:r w:rsidR="008E332F">
        <w:t xml:space="preserve"> and allows for the introduction of new less expensive measurement technologies in the future.</w:t>
      </w:r>
    </w:p>
    <w:p w14:paraId="746DE6C5" w14:textId="77777777" w:rsidR="00E24D56" w:rsidRDefault="00E24D56" w:rsidP="00E24D56">
      <w:pPr>
        <w:pStyle w:val="NoSpacing"/>
        <w:spacing w:line="360" w:lineRule="auto"/>
        <w:contextualSpacing/>
        <w:jc w:val="both"/>
      </w:pPr>
    </w:p>
    <w:p w14:paraId="33386FAD" w14:textId="18927C7A" w:rsidR="00FB3CBF" w:rsidRPr="004A4502" w:rsidRDefault="007003D2" w:rsidP="00FB3CBF">
      <w:pPr>
        <w:pStyle w:val="NoSpacing"/>
        <w:spacing w:line="360" w:lineRule="auto"/>
        <w:contextualSpacing/>
        <w:jc w:val="both"/>
        <w:rPr>
          <w:b/>
        </w:rPr>
      </w:pPr>
      <w:r>
        <w:rPr>
          <w:b/>
        </w:rPr>
        <w:t>6</w:t>
      </w:r>
      <w:r w:rsidR="00710CFB">
        <w:rPr>
          <w:b/>
        </w:rPr>
        <w:t>.</w:t>
      </w:r>
      <w:r w:rsidR="00FB3CBF" w:rsidRPr="004A4502">
        <w:rPr>
          <w:b/>
        </w:rPr>
        <w:t xml:space="preserve"> Best </w:t>
      </w:r>
      <w:r w:rsidR="00710CFB">
        <w:rPr>
          <w:b/>
        </w:rPr>
        <w:t>practices</w:t>
      </w:r>
      <w:r w:rsidR="0055000F">
        <w:rPr>
          <w:b/>
        </w:rPr>
        <w:t xml:space="preserve"> </w:t>
      </w:r>
      <w:r w:rsidR="00B51F96">
        <w:rPr>
          <w:b/>
        </w:rPr>
        <w:t xml:space="preserve">for establishing </w:t>
      </w:r>
      <w:r w:rsidR="00D45128">
        <w:rPr>
          <w:b/>
        </w:rPr>
        <w:t xml:space="preserve">monitoring </w:t>
      </w:r>
      <w:r w:rsidR="00B51F96">
        <w:rPr>
          <w:b/>
        </w:rPr>
        <w:t>benchmarks</w:t>
      </w:r>
    </w:p>
    <w:p w14:paraId="3B2D60C6" w14:textId="1CD1EED1" w:rsidR="007F5A0F" w:rsidRDefault="00FB3CBF" w:rsidP="00404DD7">
      <w:pPr>
        <w:pStyle w:val="NoSpacing"/>
        <w:spacing w:line="360" w:lineRule="auto"/>
        <w:contextualSpacing/>
        <w:jc w:val="both"/>
      </w:pPr>
      <w:r>
        <w:t xml:space="preserve">In all cases, best professional judgement </w:t>
      </w:r>
      <w:r w:rsidR="00C950E7">
        <w:t xml:space="preserve">based on relevant science and data </w:t>
      </w:r>
      <w:r>
        <w:t xml:space="preserve">should be exercised when establishing monitoring benchmarks. </w:t>
      </w:r>
      <w:r w:rsidR="00667F56">
        <w:t>The approaches described above are not mutually exclusive</w:t>
      </w:r>
      <w:r w:rsidR="00222E97">
        <w:t xml:space="preserve"> in principle or practice. </w:t>
      </w:r>
      <w:r w:rsidR="00471083">
        <w:t xml:space="preserve">Using a combination of approaches is therefore recommended to consider and provide multiple lines of evidence, </w:t>
      </w:r>
      <w:r w:rsidR="00E76AE4">
        <w:t xml:space="preserve">include different monitoring indicators, </w:t>
      </w:r>
      <w:r w:rsidR="00471083">
        <w:t xml:space="preserve">and ensure benchmarks are appropriate to aeolian process mechanics and relevant to broader </w:t>
      </w:r>
      <w:r w:rsidR="00BD744E">
        <w:t xml:space="preserve">land </w:t>
      </w:r>
      <w:r w:rsidR="00471083">
        <w:t>management objectives</w:t>
      </w:r>
      <w:ins w:id="21" w:author="Sarah McCord" w:date="2019-05-10T16:43:00Z">
        <w:r w:rsidR="0069378C">
          <w:t xml:space="preserve"> at relevant scales of management</w:t>
        </w:r>
      </w:ins>
      <w:r w:rsidR="00471083">
        <w:t>.</w:t>
      </w:r>
      <w:r w:rsidR="00497C05">
        <w:t xml:space="preserve"> Establishing benchmarks based on professional judgement alone can have risks</w:t>
      </w:r>
      <w:r w:rsidR="00EA3CD5">
        <w:t>;</w:t>
      </w:r>
      <w:r w:rsidR="00497C05">
        <w:t xml:space="preserve"> for example</w:t>
      </w:r>
      <w:r w:rsidR="00EA3CD5">
        <w:t>,</w:t>
      </w:r>
      <w:r w:rsidR="00497C05">
        <w:t xml:space="preserve"> where local opinion about reference sites, thresholds, or management objectives diverge from established literature or monitoring data (Gordon et al., 2016).</w:t>
      </w:r>
      <w:r w:rsidR="002F2D6E">
        <w:t xml:space="preserve"> </w:t>
      </w:r>
      <w:r w:rsidR="00957EAA">
        <w:t xml:space="preserve">A basic set of principles for developing monitoring benchmarks </w:t>
      </w:r>
      <w:r w:rsidR="007F5A0F">
        <w:t>should</w:t>
      </w:r>
      <w:r w:rsidR="00957EAA">
        <w:t xml:space="preserve"> therefore be followed</w:t>
      </w:r>
      <w:r w:rsidR="00210176">
        <w:t xml:space="preserve">. </w:t>
      </w:r>
    </w:p>
    <w:p w14:paraId="609CCA50" w14:textId="7A691D32" w:rsidR="00EB0A20" w:rsidRDefault="002C0BD3" w:rsidP="007F5A0F">
      <w:pPr>
        <w:pStyle w:val="NoSpacing"/>
        <w:spacing w:line="360" w:lineRule="auto"/>
        <w:ind w:firstLine="450"/>
        <w:contextualSpacing/>
        <w:jc w:val="both"/>
      </w:pPr>
      <w:r>
        <w:t xml:space="preserve">To encourage rigor in </w:t>
      </w:r>
      <w:r w:rsidR="00D45128">
        <w:t>benchmark</w:t>
      </w:r>
      <w:r w:rsidR="00DA415F">
        <w:t xml:space="preserve"> development</w:t>
      </w:r>
      <w:r w:rsidR="00D45128">
        <w:t xml:space="preserve">, </w:t>
      </w:r>
      <w:r w:rsidR="003D4288">
        <w:t>a</w:t>
      </w:r>
      <w:r w:rsidR="00DA415F">
        <w:t>pproaches</w:t>
      </w:r>
      <w:r w:rsidR="00B03D7F">
        <w:t xml:space="preserve"> </w:t>
      </w:r>
      <w:r w:rsidR="002A2FB3">
        <w:t xml:space="preserve">should </w:t>
      </w:r>
      <w:r w:rsidR="00B03D7F">
        <w:t>account for differences in site potential across landscapes</w:t>
      </w:r>
      <w:r w:rsidR="007C6DFA">
        <w:t xml:space="preserve"> and</w:t>
      </w:r>
      <w:r w:rsidR="0090066B">
        <w:t xml:space="preserve"> </w:t>
      </w:r>
      <w:r w:rsidR="007C6DFA">
        <w:t>thresholds of structural and/or functional concern</w:t>
      </w:r>
      <w:r w:rsidR="00B03D7F">
        <w:t xml:space="preserve">. </w:t>
      </w:r>
      <w:r w:rsidR="000D5E3B">
        <w:t xml:space="preserve">Air quality benchmarks may reflect blowing dust impacts but should be related to soil and vegetation </w:t>
      </w:r>
      <w:r w:rsidR="00DD7E1A">
        <w:t>controls</w:t>
      </w:r>
      <w:r w:rsidR="000D5E3B">
        <w:t xml:space="preserve"> </w:t>
      </w:r>
      <w:r w:rsidR="0086651C">
        <w:t xml:space="preserve">in eroding </w:t>
      </w:r>
      <w:r w:rsidR="00A669FC">
        <w:t>landscapes</w:t>
      </w:r>
      <w:r w:rsidR="000D5E3B">
        <w:t xml:space="preserve"> to </w:t>
      </w:r>
      <w:r w:rsidR="00CB7797">
        <w:t xml:space="preserve">directly </w:t>
      </w:r>
      <w:r w:rsidR="000D5E3B">
        <w:t>inform management</w:t>
      </w:r>
      <w:r w:rsidR="00E024E4">
        <w:t xml:space="preserve">. </w:t>
      </w:r>
      <w:r w:rsidR="004B692D">
        <w:t xml:space="preserve">Benchmarks should therefore be </w:t>
      </w:r>
      <w:r w:rsidR="00BA52E8">
        <w:t>established</w:t>
      </w:r>
      <w:r w:rsidR="004B692D">
        <w:t xml:space="preserve"> </w:t>
      </w:r>
      <w:r w:rsidR="002340F8">
        <w:t xml:space="preserve">for areas </w:t>
      </w:r>
      <w:r w:rsidR="00BA52E8">
        <w:t>defined by</w:t>
      </w:r>
      <w:r w:rsidR="004B692D">
        <w:t xml:space="preserve"> </w:t>
      </w:r>
      <w:proofErr w:type="spellStart"/>
      <w:r w:rsidR="004B692D">
        <w:t>climoedaphic</w:t>
      </w:r>
      <w:proofErr w:type="spellEnd"/>
      <w:r w:rsidR="004B692D">
        <w:t xml:space="preserve"> groups</w:t>
      </w:r>
      <w:r w:rsidR="0065113F">
        <w:t xml:space="preserve"> (e.g., E</w:t>
      </w:r>
      <w:r w:rsidR="008F7C97">
        <w:t xml:space="preserve">cological </w:t>
      </w:r>
      <w:r w:rsidR="00C647B5">
        <w:t>Site Descriptions</w:t>
      </w:r>
      <w:r w:rsidR="008F7C97">
        <w:t>; USDA, 2013</w:t>
      </w:r>
      <w:r w:rsidR="0065113F">
        <w:t>)</w:t>
      </w:r>
      <w:r w:rsidR="004B692D">
        <w:t xml:space="preserve"> </w:t>
      </w:r>
      <w:r w:rsidR="00736E86">
        <w:t>using</w:t>
      </w:r>
      <w:r w:rsidR="004B692D">
        <w:t xml:space="preserve"> information that is relevant to the geographic area of interest. </w:t>
      </w:r>
      <w:r w:rsidR="00EB0A20" w:rsidRPr="0004633E">
        <w:t>Linking</w:t>
      </w:r>
      <w:r w:rsidR="00EB0A20">
        <w:t xml:space="preserve"> </w:t>
      </w:r>
      <w:r w:rsidR="00B970BC">
        <w:t>wind erosion</w:t>
      </w:r>
      <w:r w:rsidR="00EB0A20">
        <w:t xml:space="preserve"> indicators to </w:t>
      </w:r>
      <w:r w:rsidR="00B70533">
        <w:t>ecological sites</w:t>
      </w:r>
      <w:r w:rsidR="00EB0A20">
        <w:t xml:space="preserve"> through applications like the Ecosystem Dynamics Interpretive Tool (EDIT; </w:t>
      </w:r>
      <w:proofErr w:type="spellStart"/>
      <w:r w:rsidR="00EB0A20">
        <w:t>Bestelmeyer</w:t>
      </w:r>
      <w:proofErr w:type="spellEnd"/>
      <w:r w:rsidR="00EB0A20">
        <w:t xml:space="preserve"> et al., 2016) would improve our ability to set benchmarks, assess whether sites meet </w:t>
      </w:r>
      <w:r w:rsidR="00B37152">
        <w:t>(</w:t>
      </w:r>
      <w:r w:rsidR="00EB0A20">
        <w:t>or fail to meet</w:t>
      </w:r>
      <w:r w:rsidR="00B37152">
        <w:t>)</w:t>
      </w:r>
      <w:r w:rsidR="00EB0A20">
        <w:t xml:space="preserve"> monitoring objectives, and enable wind erosion to be considered alongside other ecosystem processes and services (e.g., </w:t>
      </w:r>
      <w:proofErr w:type="spellStart"/>
      <w:r w:rsidR="00EB0A20">
        <w:t>Galloza</w:t>
      </w:r>
      <w:proofErr w:type="spellEnd"/>
      <w:r w:rsidR="00EB0A20">
        <w:t xml:space="preserve"> et al., 2018). </w:t>
      </w:r>
    </w:p>
    <w:p w14:paraId="7AFBF976" w14:textId="5D49BC30" w:rsidR="006E1550" w:rsidRDefault="00FC4CEC" w:rsidP="007F5A0F">
      <w:pPr>
        <w:pStyle w:val="NoSpacing"/>
        <w:spacing w:line="360" w:lineRule="auto"/>
        <w:ind w:firstLine="450"/>
        <w:contextualSpacing/>
        <w:jc w:val="both"/>
      </w:pPr>
      <w:r>
        <w:t xml:space="preserve">The </w:t>
      </w:r>
      <w:r w:rsidR="00315351">
        <w:t xml:space="preserve">currency, </w:t>
      </w:r>
      <w:r>
        <w:t xml:space="preserve">depth and quality of information </w:t>
      </w:r>
      <w:r w:rsidR="00811849">
        <w:t xml:space="preserve">and compatibility of data collection methods </w:t>
      </w:r>
      <w:r>
        <w:t xml:space="preserve">used to group </w:t>
      </w:r>
      <w:r w:rsidR="00315351">
        <w:t xml:space="preserve">sites </w:t>
      </w:r>
      <w:r w:rsidR="00C218F3">
        <w:t xml:space="preserve">and </w:t>
      </w:r>
      <w:r w:rsidR="00DE6934">
        <w:t xml:space="preserve">establish benchmarks should always be </w:t>
      </w:r>
      <w:r w:rsidR="00CC4E64">
        <w:t>considered</w:t>
      </w:r>
      <w:r w:rsidR="00DE6934">
        <w:t xml:space="preserve">. </w:t>
      </w:r>
      <w:r w:rsidR="000A57B3">
        <w:t xml:space="preserve">This includes policy documents, </w:t>
      </w:r>
      <w:r w:rsidR="000A57B3">
        <w:lastRenderedPageBreak/>
        <w:t xml:space="preserve">regulations and scientific literature, which should be cited </w:t>
      </w:r>
      <w:r w:rsidR="0065113F">
        <w:t xml:space="preserve">when benchmarks are documented </w:t>
      </w:r>
      <w:r w:rsidR="000A57B3">
        <w:t xml:space="preserve">with a rationale for including </w:t>
      </w:r>
      <w:r w:rsidR="0065113F">
        <w:t>(</w:t>
      </w:r>
      <w:r w:rsidR="000A57B3">
        <w:t>and excluding</w:t>
      </w:r>
      <w:r w:rsidR="0065113F">
        <w:t>)</w:t>
      </w:r>
      <w:r w:rsidR="000A57B3">
        <w:t xml:space="preserve"> different information sources or studies.</w:t>
      </w:r>
      <w:r w:rsidR="00413E08">
        <w:t xml:space="preserve"> </w:t>
      </w:r>
      <w:r w:rsidR="00806C1B">
        <w:t>It</w:t>
      </w:r>
      <w:r w:rsidR="009D3DF6">
        <w:t xml:space="preserve"> is important to understand the geographic location </w:t>
      </w:r>
      <w:r w:rsidR="00806C1B">
        <w:t xml:space="preserve">and sample size </w:t>
      </w:r>
      <w:r w:rsidR="00312FAB">
        <w:t xml:space="preserve">of </w:t>
      </w:r>
      <w:r w:rsidR="009D3DF6">
        <w:t>data</w:t>
      </w:r>
      <w:r w:rsidR="00806C1B">
        <w:t xml:space="preserve"> used to establish benchmarks</w:t>
      </w:r>
      <w:r w:rsidR="009D3DF6">
        <w:t xml:space="preserve"> and how reference conditions </w:t>
      </w:r>
      <w:r w:rsidR="00233E47">
        <w:t xml:space="preserve">(e.g., historical, least-disturbed, minimally disturbed) </w:t>
      </w:r>
      <w:r w:rsidR="009D3DF6">
        <w:t xml:space="preserve">were defined and used to develop </w:t>
      </w:r>
      <w:r w:rsidR="00806C1B">
        <w:t>indicator distributions and</w:t>
      </w:r>
      <w:r w:rsidR="009D3DF6">
        <w:t xml:space="preserve"> models. Understanding how </w:t>
      </w:r>
      <w:r w:rsidR="00D80E0A">
        <w:t xml:space="preserve">model uncertainties </w:t>
      </w:r>
      <w:r w:rsidR="00935811">
        <w:t>and the shape and bias of indicator distributions can</w:t>
      </w:r>
      <w:r w:rsidR="00D80E0A">
        <w:t xml:space="preserve"> affect benchmarks </w:t>
      </w:r>
      <w:r w:rsidR="009B0F3D">
        <w:t>is important to determine whether</w:t>
      </w:r>
      <w:r w:rsidR="00AD26D4">
        <w:t>, for example,</w:t>
      </w:r>
      <w:r w:rsidR="009B0F3D">
        <w:t xml:space="preserve"> </w:t>
      </w:r>
      <w:r w:rsidR="00D1293B">
        <w:t>model-</w:t>
      </w:r>
      <w:r w:rsidR="003E7DCF">
        <w:t>informed</w:t>
      </w:r>
      <w:r w:rsidR="00D1293B">
        <w:t xml:space="preserve"> </w:t>
      </w:r>
      <w:r w:rsidR="009B0F3D">
        <w:t xml:space="preserve">benchmarks will result in </w:t>
      </w:r>
      <w:proofErr w:type="gramStart"/>
      <w:r w:rsidR="009B0F3D">
        <w:t>more or less protection</w:t>
      </w:r>
      <w:proofErr w:type="gramEnd"/>
      <w:r w:rsidR="009B0F3D">
        <w:t xml:space="preserve"> of resources than other </w:t>
      </w:r>
      <w:r w:rsidR="00BE7B31">
        <w:t xml:space="preserve">data-driven approaches. </w:t>
      </w:r>
      <w:r w:rsidR="00404DD7" w:rsidRPr="00AC7BC1">
        <w:t>All approaches for setting benchmarks are subject to error</w:t>
      </w:r>
      <w:r w:rsidR="00404DD7">
        <w:t xml:space="preserve">. </w:t>
      </w:r>
      <w:r w:rsidR="00404DD7" w:rsidRPr="00AC7BC1">
        <w:t xml:space="preserve">An important part of developing and applying benchmarks is </w:t>
      </w:r>
      <w:r w:rsidR="00404DD7">
        <w:t xml:space="preserve">therefore </w:t>
      </w:r>
      <w:r w:rsidR="00404DD7" w:rsidRPr="00AC7BC1">
        <w:t xml:space="preserve">to be aware of </w:t>
      </w:r>
      <w:r w:rsidR="00404DD7">
        <w:t xml:space="preserve">the </w:t>
      </w:r>
      <w:r w:rsidR="00404DD7" w:rsidRPr="00AC7BC1">
        <w:t>potential limitation</w:t>
      </w:r>
      <w:r w:rsidR="00404DD7">
        <w:t>s</w:t>
      </w:r>
      <w:r w:rsidR="003A4766">
        <w:t xml:space="preserve"> of </w:t>
      </w:r>
      <w:r w:rsidR="00F00D1E">
        <w:t>the different approaches</w:t>
      </w:r>
      <w:r w:rsidR="00252FBB">
        <w:t xml:space="preserve"> and b</w:t>
      </w:r>
      <w:r w:rsidR="00404DD7">
        <w:t xml:space="preserve">enchmarks should be updated as new information becomes available. </w:t>
      </w:r>
      <w:r w:rsidR="005A37FD" w:rsidRPr="00763F9F">
        <w:t xml:space="preserve">Overall, </w:t>
      </w:r>
      <w:r w:rsidR="004D793B" w:rsidRPr="00763F9F">
        <w:t xml:space="preserve">robust </w:t>
      </w:r>
      <w:r w:rsidR="00926223" w:rsidRPr="00763F9F">
        <w:t xml:space="preserve">benchmarks should </w:t>
      </w:r>
      <w:r w:rsidR="00A504A7" w:rsidRPr="00763F9F">
        <w:t>enable managers to assess</w:t>
      </w:r>
      <w:r w:rsidR="006E1550" w:rsidRPr="00763F9F">
        <w:t xml:space="preserve"> </w:t>
      </w:r>
      <w:r w:rsidR="00424722" w:rsidRPr="00763F9F">
        <w:t>the</w:t>
      </w:r>
      <w:r w:rsidR="006E1550" w:rsidRPr="00763F9F">
        <w:t xml:space="preserve"> degree </w:t>
      </w:r>
      <w:r w:rsidR="00424722" w:rsidRPr="00763F9F">
        <w:t xml:space="preserve">or risk </w:t>
      </w:r>
      <w:r w:rsidR="006E1550" w:rsidRPr="00763F9F">
        <w:t xml:space="preserve">of departure </w:t>
      </w:r>
      <w:r w:rsidR="00424722" w:rsidRPr="00763F9F">
        <w:t xml:space="preserve">of sites </w:t>
      </w:r>
      <w:r w:rsidR="006E1550" w:rsidRPr="00763F9F">
        <w:t xml:space="preserve">from </w:t>
      </w:r>
      <w:r w:rsidR="00424722" w:rsidRPr="00763F9F">
        <w:t>desired conditions</w:t>
      </w:r>
      <w:r w:rsidR="006E1550" w:rsidRPr="00763F9F">
        <w:t xml:space="preserve"> </w:t>
      </w:r>
      <w:r w:rsidR="004D2812" w:rsidRPr="00763F9F">
        <w:t>and make objective and decisive decisions</w:t>
      </w:r>
      <w:r w:rsidR="00FF2518" w:rsidRPr="00763F9F">
        <w:t xml:space="preserve"> to</w:t>
      </w:r>
      <w:r w:rsidR="006E1550" w:rsidRPr="00763F9F">
        <w:t xml:space="preserve"> maintain </w:t>
      </w:r>
      <w:r w:rsidR="00AC0663" w:rsidRPr="00763F9F">
        <w:t>agro</w:t>
      </w:r>
      <w:r w:rsidR="006E1550" w:rsidRPr="00763F9F">
        <w:t>ecosystem structure and function.</w:t>
      </w:r>
      <w:r w:rsidR="00E658BF" w:rsidRPr="00763F9F">
        <w:t xml:space="preserve"> </w:t>
      </w:r>
    </w:p>
    <w:p w14:paraId="731E0EBD" w14:textId="5B17B481" w:rsidR="00222E97" w:rsidRDefault="00222E97" w:rsidP="00FB3CBF">
      <w:pPr>
        <w:pStyle w:val="NoSpacing"/>
        <w:spacing w:line="360" w:lineRule="auto"/>
        <w:contextualSpacing/>
        <w:jc w:val="both"/>
      </w:pPr>
    </w:p>
    <w:p w14:paraId="4EAAC1EB" w14:textId="1251643E" w:rsidR="004D6F8A" w:rsidRPr="004D6F8A" w:rsidRDefault="007003D2" w:rsidP="005A6816">
      <w:pPr>
        <w:pStyle w:val="NoSpacing"/>
        <w:spacing w:line="360" w:lineRule="auto"/>
        <w:contextualSpacing/>
        <w:jc w:val="both"/>
        <w:rPr>
          <w:b/>
        </w:rPr>
      </w:pPr>
      <w:r>
        <w:rPr>
          <w:b/>
        </w:rPr>
        <w:t>7</w:t>
      </w:r>
      <w:r w:rsidR="004D6F8A" w:rsidRPr="004D6F8A">
        <w:rPr>
          <w:b/>
        </w:rPr>
        <w:t xml:space="preserve">. </w:t>
      </w:r>
      <w:commentRangeStart w:id="22"/>
      <w:r w:rsidR="006E28CA">
        <w:rPr>
          <w:b/>
        </w:rPr>
        <w:t>C</w:t>
      </w:r>
      <w:r w:rsidR="004D6F8A" w:rsidRPr="004D6F8A">
        <w:rPr>
          <w:b/>
        </w:rPr>
        <w:t>onclusions</w:t>
      </w:r>
      <w:commentRangeEnd w:id="22"/>
      <w:r w:rsidR="008206AD">
        <w:rPr>
          <w:rStyle w:val="CommentReference"/>
        </w:rPr>
        <w:commentReference w:id="22"/>
      </w:r>
    </w:p>
    <w:p w14:paraId="5BF202B8" w14:textId="1F4E7329" w:rsidR="00561D90" w:rsidRDefault="00A4687E" w:rsidP="005A6816">
      <w:pPr>
        <w:pStyle w:val="NoSpacing"/>
        <w:spacing w:line="360" w:lineRule="auto"/>
        <w:contextualSpacing/>
        <w:jc w:val="both"/>
      </w:pPr>
      <w:r>
        <w:t xml:space="preserve">Identifying indicators and establishing benchmarks </w:t>
      </w:r>
      <w:r w:rsidR="00FB3248">
        <w:t xml:space="preserve">for monitoring wind erosion and blowing dust </w:t>
      </w:r>
      <w:r w:rsidR="00BA00AD">
        <w:t>is</w:t>
      </w:r>
      <w:r w:rsidR="00FB3248">
        <w:t xml:space="preserve"> important for wind erosion assessment and man</w:t>
      </w:r>
      <w:bookmarkStart w:id="23" w:name="_GoBack"/>
      <w:bookmarkEnd w:id="23"/>
      <w:r w:rsidR="00FB3248">
        <w:t>agement</w:t>
      </w:r>
      <w:r w:rsidR="00DA2A49">
        <w:t xml:space="preserve"> (</w:t>
      </w:r>
      <w:r w:rsidR="00124DCB">
        <w:t>UNEP, WMO, UNCCD, 2016</w:t>
      </w:r>
      <w:r w:rsidR="00DA2A49">
        <w:t xml:space="preserve">). </w:t>
      </w:r>
      <w:r w:rsidR="003C0676">
        <w:t xml:space="preserve">Numerous indicators of wind erosion are </w:t>
      </w:r>
      <w:r w:rsidR="00561D90">
        <w:t xml:space="preserve">routinely </w:t>
      </w:r>
      <w:r w:rsidR="00AA4A7F">
        <w:t>collected</w:t>
      </w:r>
      <w:r w:rsidR="00561D90">
        <w:t xml:space="preserve"> by </w:t>
      </w:r>
      <w:r w:rsidR="00D5770C">
        <w:t>coordinated</w:t>
      </w:r>
      <w:r w:rsidR="00561D90">
        <w:t xml:space="preserve"> monitoring programs,</w:t>
      </w:r>
      <w:r w:rsidR="00AA4A7F">
        <w:t xml:space="preserve"> </w:t>
      </w:r>
      <w:r w:rsidR="00561D90">
        <w:t>including indicators based on soil properties</w:t>
      </w:r>
      <w:r w:rsidR="00DB521D">
        <w:t xml:space="preserve"> and</w:t>
      </w:r>
      <w:r w:rsidR="00561D90">
        <w:t xml:space="preserve"> vegetation</w:t>
      </w:r>
      <w:r w:rsidR="00DB521D">
        <w:t xml:space="preserve"> characteristics</w:t>
      </w:r>
      <w:r w:rsidR="00561D90">
        <w:t xml:space="preserve">, indicators of land health attributes, and indicators of air quality. </w:t>
      </w:r>
      <w:r w:rsidR="002C5845">
        <w:t xml:space="preserve">Some of these (e.g., air quality </w:t>
      </w:r>
      <w:r w:rsidR="00C84C3B">
        <w:t>indicators</w:t>
      </w:r>
      <w:r w:rsidR="002C5845">
        <w:t>) are widely used</w:t>
      </w:r>
      <w:r w:rsidR="0008431F">
        <w:t xml:space="preserve"> among practitioners interested in the impacts of blowing dust</w:t>
      </w:r>
      <w:r w:rsidR="002C5845">
        <w:t>, while</w:t>
      </w:r>
      <w:r w:rsidR="00337195">
        <w:t xml:space="preserve"> available</w:t>
      </w:r>
      <w:r w:rsidR="002C5845">
        <w:t xml:space="preserve"> soil and vegetation data</w:t>
      </w:r>
      <w:r w:rsidR="005E47AF">
        <w:t>sets</w:t>
      </w:r>
      <w:r w:rsidR="002C5845">
        <w:t xml:space="preserve"> have </w:t>
      </w:r>
      <w:r w:rsidR="00AB7A87">
        <w:t>been used extensively</w:t>
      </w:r>
      <w:r w:rsidR="002C5845">
        <w:t xml:space="preserve"> </w:t>
      </w:r>
      <w:r w:rsidR="002B777F">
        <w:t>in some areas</w:t>
      </w:r>
      <w:r w:rsidR="002C5845">
        <w:t xml:space="preserve"> to </w:t>
      </w:r>
      <w:r w:rsidR="00070F71">
        <w:t>monitor wind erosion to inform assessments and management</w:t>
      </w:r>
      <w:r w:rsidR="002B777F">
        <w:t xml:space="preserve"> but are </w:t>
      </w:r>
      <w:r w:rsidR="00156A7D">
        <w:t xml:space="preserve">currently </w:t>
      </w:r>
      <w:r w:rsidR="002B777F">
        <w:t>underutilized in others</w:t>
      </w:r>
      <w:r w:rsidR="00070F71">
        <w:t xml:space="preserve">. </w:t>
      </w:r>
    </w:p>
    <w:p w14:paraId="524E23B6" w14:textId="01C68AFF" w:rsidR="0034040D" w:rsidRDefault="0034040D" w:rsidP="0034040D">
      <w:pPr>
        <w:pStyle w:val="NoSpacing"/>
        <w:spacing w:line="360" w:lineRule="auto"/>
        <w:ind w:firstLine="450"/>
        <w:contextualSpacing/>
        <w:jc w:val="both"/>
      </w:pPr>
      <w:r>
        <w:t xml:space="preserve">Using </w:t>
      </w:r>
      <w:r w:rsidR="002D6F01">
        <w:t>monitoring data to inform wind erosion assessment</w:t>
      </w:r>
      <w:r w:rsidR="0018073C">
        <w:t>s</w:t>
      </w:r>
      <w:r w:rsidR="002D6F01">
        <w:t xml:space="preserve"> and management requires indicator benchmarks </w:t>
      </w:r>
      <w:r w:rsidR="00CD432D">
        <w:t>that</w:t>
      </w:r>
      <w:r w:rsidR="00A34A0B">
        <w:t xml:space="preserve"> describe desired conditions and </w:t>
      </w:r>
      <w:r w:rsidR="00C66403">
        <w:t xml:space="preserve">can </w:t>
      </w:r>
      <w:r w:rsidR="00A34A0B">
        <w:t>trigger adjust</w:t>
      </w:r>
      <w:r w:rsidR="00C66403">
        <w:t>ments to</w:t>
      </w:r>
      <w:r w:rsidR="00A34A0B">
        <w:t xml:space="preserve"> management practices, additional data</w:t>
      </w:r>
      <w:r w:rsidR="00C66403">
        <w:t xml:space="preserve"> collection</w:t>
      </w:r>
      <w:r w:rsidR="00A34A0B">
        <w:t xml:space="preserve">, </w:t>
      </w:r>
      <w:r w:rsidR="00F014DF">
        <w:t>or</w:t>
      </w:r>
      <w:r w:rsidR="00A34A0B">
        <w:t xml:space="preserve"> indicate management success. </w:t>
      </w:r>
      <w:r w:rsidR="00174F26">
        <w:t xml:space="preserve">Wind erosion and air quality benchmarks have been established by policy and environmental regulations, and from peer-reviewed literature, but alternative approaches </w:t>
      </w:r>
      <w:r w:rsidR="00D46265">
        <w:t xml:space="preserve">that </w:t>
      </w:r>
      <w:r w:rsidR="0073388D">
        <w:t xml:space="preserve">use reference sites and </w:t>
      </w:r>
      <w:r w:rsidR="00D46265">
        <w:t xml:space="preserve">draw on </w:t>
      </w:r>
      <w:r w:rsidR="001960DB">
        <w:t xml:space="preserve">measured </w:t>
      </w:r>
      <w:r w:rsidR="0073388D">
        <w:t xml:space="preserve">distributions and modelled interactions among soil and vegetation indicators </w:t>
      </w:r>
      <w:r w:rsidR="006C638E">
        <w:t>in existing</w:t>
      </w:r>
      <w:r w:rsidR="00D46265">
        <w:t xml:space="preserve"> monitoring datasets can also be used.</w:t>
      </w:r>
      <w:r w:rsidR="009503C0">
        <w:t xml:space="preserve"> The best approach to </w:t>
      </w:r>
      <w:r w:rsidR="003C74A0">
        <w:t xml:space="preserve">establishing benchmarks is one that is based on </w:t>
      </w:r>
      <w:r w:rsidR="00255DDB">
        <w:t xml:space="preserve">rigorous science and/or monitoring data and </w:t>
      </w:r>
      <w:r w:rsidR="00224FEE">
        <w:t xml:space="preserve">documents </w:t>
      </w:r>
      <w:r w:rsidR="00672BEF">
        <w:t xml:space="preserve">the rationale for selecting indicator values or ranges </w:t>
      </w:r>
      <w:r w:rsidR="00836453">
        <w:t>based on</w:t>
      </w:r>
      <w:r w:rsidR="005F045A">
        <w:t xml:space="preserve"> functional thresholds for</w:t>
      </w:r>
      <w:r w:rsidR="00836453">
        <w:t xml:space="preserve"> their</w:t>
      </w:r>
      <w:r w:rsidR="006B65B4">
        <w:t xml:space="preserve"> environmental and human</w:t>
      </w:r>
      <w:r w:rsidR="00836453">
        <w:t xml:space="preserve"> impacts.</w:t>
      </w:r>
      <w:r w:rsidR="00D46265">
        <w:t xml:space="preserve"> </w:t>
      </w:r>
      <w:r w:rsidR="001450AB">
        <w:t>By prioritizing indicators of outcomes, m</w:t>
      </w:r>
      <w:r w:rsidR="00B67DC3">
        <w:t xml:space="preserve">anagement flexibility </w:t>
      </w:r>
      <w:r w:rsidR="001450AB">
        <w:t>can</w:t>
      </w:r>
      <w:r w:rsidR="00A27CD3">
        <w:t xml:space="preserve"> be promoted for meeting benchmarks to avoid trade-offs and unintended consequences</w:t>
      </w:r>
      <w:r w:rsidR="00A3439F">
        <w:t>.</w:t>
      </w:r>
      <w:r w:rsidR="000D1DFA">
        <w:t xml:space="preserve"> </w:t>
      </w:r>
      <w:r w:rsidR="006C2A61">
        <w:t>The approaches to establishing benchmarks described here</w:t>
      </w:r>
      <w:r w:rsidR="009E629E">
        <w:t xml:space="preserve"> </w:t>
      </w:r>
      <w:r w:rsidR="002A78AC">
        <w:t>have broad utility for managing agroecological systems</w:t>
      </w:r>
      <w:r w:rsidR="00051CA5">
        <w:t xml:space="preserve"> and considering </w:t>
      </w:r>
      <w:r w:rsidR="00F80035">
        <w:t xml:space="preserve">co-benefits of </w:t>
      </w:r>
      <w:r w:rsidR="00A1082E">
        <w:t>resource</w:t>
      </w:r>
      <w:r w:rsidR="00051CA5">
        <w:t xml:space="preserve"> management </w:t>
      </w:r>
      <w:r w:rsidR="00A1082E">
        <w:t>among</w:t>
      </w:r>
      <w:r w:rsidR="00BB5642">
        <w:t xml:space="preserve"> </w:t>
      </w:r>
      <w:r w:rsidR="00A1082E">
        <w:t>multiple</w:t>
      </w:r>
      <w:r w:rsidR="00051CA5">
        <w:t xml:space="preserve"> </w:t>
      </w:r>
      <w:r w:rsidR="00BB5642">
        <w:t>ecosystem services.</w:t>
      </w:r>
    </w:p>
    <w:p w14:paraId="0A93E4A9" w14:textId="5E394400" w:rsidR="002D6F01" w:rsidRDefault="002D6F01" w:rsidP="005A6816">
      <w:pPr>
        <w:pStyle w:val="NoSpacing"/>
        <w:spacing w:line="360" w:lineRule="auto"/>
        <w:contextualSpacing/>
        <w:jc w:val="both"/>
      </w:pPr>
    </w:p>
    <w:p w14:paraId="6732BF4A" w14:textId="5C4BFC95" w:rsidR="004D6F8A" w:rsidRPr="004D6F8A" w:rsidRDefault="004D6F8A" w:rsidP="005A6816">
      <w:pPr>
        <w:pStyle w:val="NoSpacing"/>
        <w:spacing w:line="360" w:lineRule="auto"/>
        <w:contextualSpacing/>
        <w:jc w:val="both"/>
        <w:rPr>
          <w:b/>
        </w:rPr>
      </w:pPr>
      <w:r w:rsidRPr="004D6F8A">
        <w:rPr>
          <w:b/>
        </w:rPr>
        <w:t>Acknowledgements</w:t>
      </w:r>
    </w:p>
    <w:p w14:paraId="4A453998" w14:textId="08ED2A23" w:rsidR="00461665" w:rsidRDefault="00A35797" w:rsidP="005A6816">
      <w:pPr>
        <w:pStyle w:val="NoSpacing"/>
        <w:spacing w:line="360" w:lineRule="auto"/>
        <w:contextualSpacing/>
        <w:jc w:val="both"/>
      </w:pPr>
      <w:r>
        <w:t xml:space="preserve">We thank Nicole </w:t>
      </w:r>
      <w:proofErr w:type="spellStart"/>
      <w:r>
        <w:t>Cappuccio</w:t>
      </w:r>
      <w:proofErr w:type="spellEnd"/>
      <w:r w:rsidR="00350D05">
        <w:t>, Jennifer Courtright,</w:t>
      </w:r>
      <w:r>
        <w:t xml:space="preserve"> and </w:t>
      </w:r>
      <w:r w:rsidR="004361C0">
        <w:t>Nelson</w:t>
      </w:r>
      <w:r>
        <w:t xml:space="preserve"> Stauffer for their </w:t>
      </w:r>
      <w:r w:rsidR="00E93371">
        <w:t>input to development of benchmark concepts.</w:t>
      </w:r>
      <w:r w:rsidR="007C13F1">
        <w:t xml:space="preserve"> </w:t>
      </w:r>
      <w:r w:rsidR="00852A9B">
        <w:t>This research was supported by funding from the USDA Agricultural Research Servic</w:t>
      </w:r>
      <w:r w:rsidR="000623CF">
        <w:t xml:space="preserve">e (ARS) and </w:t>
      </w:r>
      <w:r w:rsidR="00852A9B">
        <w:t>Natural Resources Conservation Service</w:t>
      </w:r>
      <w:r w:rsidR="000623CF">
        <w:t xml:space="preserve"> (NRCS)</w:t>
      </w:r>
      <w:r w:rsidR="00852A9B">
        <w:t xml:space="preserve">, </w:t>
      </w:r>
      <w:r w:rsidR="000623CF">
        <w:t xml:space="preserve">and the </w:t>
      </w:r>
      <w:r w:rsidR="00852A9B">
        <w:t>Bureau of Land Management</w:t>
      </w:r>
      <w:r w:rsidR="00067DD1">
        <w:t xml:space="preserve"> (BLM)</w:t>
      </w:r>
      <w:r w:rsidR="000623CF">
        <w:t>.</w:t>
      </w:r>
      <w:r w:rsidR="00852A9B">
        <w:t xml:space="preserve"> </w:t>
      </w:r>
      <w:r w:rsidR="00F478F9">
        <w:t xml:space="preserve">Any use of trade, product, or firm names is for descriptive purposes only and does not imply endorsement by the US Government. </w:t>
      </w:r>
    </w:p>
    <w:p w14:paraId="061E91DB" w14:textId="77777777" w:rsidR="00E93371" w:rsidRDefault="00E93371" w:rsidP="005A6816">
      <w:pPr>
        <w:pStyle w:val="NoSpacing"/>
        <w:spacing w:line="360" w:lineRule="auto"/>
        <w:contextualSpacing/>
        <w:jc w:val="both"/>
      </w:pPr>
    </w:p>
    <w:p w14:paraId="391CCEF5" w14:textId="25E931BA" w:rsidR="004D6F8A" w:rsidRPr="004D6F8A" w:rsidRDefault="004D6F8A" w:rsidP="005A6816">
      <w:pPr>
        <w:pStyle w:val="NoSpacing"/>
        <w:spacing w:line="360" w:lineRule="auto"/>
        <w:contextualSpacing/>
        <w:jc w:val="both"/>
        <w:rPr>
          <w:b/>
        </w:rPr>
      </w:pPr>
      <w:r w:rsidRPr="004D6F8A">
        <w:rPr>
          <w:b/>
        </w:rPr>
        <w:t>References</w:t>
      </w:r>
    </w:p>
    <w:p w14:paraId="6B3E3D79" w14:textId="323E7766" w:rsidR="009E3BA1" w:rsidRDefault="009E3BA1" w:rsidP="005A6816">
      <w:pPr>
        <w:pStyle w:val="NoSpacing"/>
        <w:spacing w:line="360" w:lineRule="auto"/>
        <w:contextualSpacing/>
        <w:jc w:val="both"/>
      </w:pPr>
    </w:p>
    <w:p w14:paraId="2DC6BE1E" w14:textId="7EA1666B" w:rsidR="00B53179" w:rsidRDefault="00B53179" w:rsidP="000E4165">
      <w:pPr>
        <w:spacing w:line="360" w:lineRule="auto"/>
        <w:ind w:firstLine="720"/>
        <w:contextualSpacing/>
        <w:jc w:val="both"/>
      </w:pPr>
      <w:r>
        <w:br w:type="page"/>
      </w:r>
    </w:p>
    <w:p w14:paraId="05BAD8C0" w14:textId="7A2A0137" w:rsidR="009E3BA1" w:rsidRPr="002E319B" w:rsidRDefault="00B53179" w:rsidP="005A6816">
      <w:pPr>
        <w:pStyle w:val="NoSpacing"/>
        <w:spacing w:line="360" w:lineRule="auto"/>
        <w:contextualSpacing/>
        <w:jc w:val="both"/>
        <w:rPr>
          <w:b/>
        </w:rPr>
      </w:pPr>
      <w:r w:rsidRPr="002E319B">
        <w:rPr>
          <w:b/>
        </w:rPr>
        <w:lastRenderedPageBreak/>
        <w:t>List of Figures</w:t>
      </w:r>
    </w:p>
    <w:p w14:paraId="387D8F32" w14:textId="781BF7F6" w:rsidR="00B53179" w:rsidRDefault="00B53179" w:rsidP="005A6816">
      <w:pPr>
        <w:pStyle w:val="NoSpacing"/>
        <w:spacing w:line="360" w:lineRule="auto"/>
        <w:contextualSpacing/>
        <w:jc w:val="both"/>
      </w:pPr>
    </w:p>
    <w:p w14:paraId="6F9C44D2" w14:textId="77777777" w:rsidR="00CB391F" w:rsidRDefault="00CB391F" w:rsidP="00CB391F">
      <w:pPr>
        <w:pStyle w:val="NoSpacing"/>
        <w:spacing w:line="360" w:lineRule="auto"/>
        <w:contextualSpacing/>
        <w:jc w:val="both"/>
      </w:pPr>
      <w:r>
        <w:t>Figure 1 – Illustration of how measurements, indicators and benchmarks are defined by monitoring and management objectives and are used to inform management decisions. Monitoring objectives define how changes in condition, trend, or treatment effectiveness should be assessed for each management objective. Monitoring objectives include information about the indicators, benchmarks, proportion of the study area, confidence level and time over which an assessment is being made. Benchmarks should be defined for indicators identified in the monitoring objectives and which can be obtained from measurements or models.</w:t>
      </w:r>
    </w:p>
    <w:p w14:paraId="7E836325" w14:textId="77777777" w:rsidR="00CB391F" w:rsidRDefault="00CB391F" w:rsidP="005A6816">
      <w:pPr>
        <w:pStyle w:val="NoSpacing"/>
        <w:spacing w:line="360" w:lineRule="auto"/>
        <w:contextualSpacing/>
        <w:jc w:val="both"/>
      </w:pPr>
    </w:p>
    <w:p w14:paraId="64047FFE" w14:textId="56A11FC4" w:rsidR="0050381E" w:rsidRDefault="0050381E" w:rsidP="005A6816">
      <w:pPr>
        <w:pStyle w:val="NoSpacing"/>
        <w:spacing w:line="360" w:lineRule="auto"/>
        <w:contextualSpacing/>
        <w:jc w:val="both"/>
      </w:pPr>
      <w:r>
        <w:t xml:space="preserve">Figure </w:t>
      </w:r>
      <w:r w:rsidR="00CB391F">
        <w:t>2</w:t>
      </w:r>
      <w:r>
        <w:t xml:space="preserve"> – </w:t>
      </w:r>
      <w:r w:rsidR="00244DD7">
        <w:t xml:space="preserve">Schematic illustrating main controls on the susceptibility of landscapes to wind erosion including indicators that are routinely collected by agroecological (green labels) and air quality (blue labels) monitoring programs, and which can be obtained from models (black labels) using the </w:t>
      </w:r>
      <w:r w:rsidR="000C4DC0">
        <w:t>agro</w:t>
      </w:r>
      <w:r w:rsidR="00244DD7">
        <w:t>ecological indicators and/or remote sensing</w:t>
      </w:r>
      <w:r>
        <w:t>.</w:t>
      </w:r>
      <w:r w:rsidR="00244DD7">
        <w:t xml:space="preserve"> </w:t>
      </w:r>
    </w:p>
    <w:p w14:paraId="76284D0F" w14:textId="54CD1E33" w:rsidR="00785121" w:rsidRDefault="00785121" w:rsidP="005A6816">
      <w:pPr>
        <w:pStyle w:val="NoSpacing"/>
        <w:spacing w:line="360" w:lineRule="auto"/>
        <w:contextualSpacing/>
        <w:jc w:val="both"/>
      </w:pPr>
    </w:p>
    <w:p w14:paraId="3CCD0CA0" w14:textId="092FA769" w:rsidR="00A32481" w:rsidRDefault="00A32481" w:rsidP="005A6816">
      <w:pPr>
        <w:pStyle w:val="NoSpacing"/>
        <w:spacing w:line="360" w:lineRule="auto"/>
        <w:contextualSpacing/>
        <w:jc w:val="both"/>
      </w:pPr>
      <w:r>
        <w:t xml:space="preserve">Figure </w:t>
      </w:r>
      <w:r w:rsidR="00F03D54">
        <w:t>2</w:t>
      </w:r>
      <w:r>
        <w:t xml:space="preserve"> – </w:t>
      </w:r>
      <w:r w:rsidR="0082466F">
        <w:t>Illustration of different approaches to presenting benchmark information based on reference sites. [Sarah, Brandon E, Nick]</w:t>
      </w:r>
      <w:r w:rsidR="00A87DF8">
        <w:t>.</w:t>
      </w:r>
    </w:p>
    <w:p w14:paraId="174429DC" w14:textId="6F00BCAE" w:rsidR="00B53179" w:rsidRDefault="00B53179" w:rsidP="005A6816">
      <w:pPr>
        <w:pStyle w:val="NoSpacing"/>
        <w:spacing w:line="360" w:lineRule="auto"/>
        <w:contextualSpacing/>
        <w:jc w:val="both"/>
      </w:pPr>
    </w:p>
    <w:p w14:paraId="52EFE479" w14:textId="269DD2EE" w:rsidR="007F2CCC" w:rsidRDefault="007F2CCC" w:rsidP="005A6816">
      <w:pPr>
        <w:pStyle w:val="NoSpacing"/>
        <w:spacing w:line="360" w:lineRule="auto"/>
        <w:contextualSpacing/>
        <w:jc w:val="both"/>
      </w:pPr>
      <w:r>
        <w:t xml:space="preserve">Figure </w:t>
      </w:r>
      <w:r w:rsidR="00F03D54">
        <w:t>3</w:t>
      </w:r>
      <w:r>
        <w:t xml:space="preserve"> –</w:t>
      </w:r>
      <w:r w:rsidR="002B3347">
        <w:t xml:space="preserve"> </w:t>
      </w:r>
      <w:r w:rsidR="00A87DF8">
        <w:t>Benchmarks based on ecological sites for historical and best attainable reference conditions at the Jornada. [Adrian, Nick]</w:t>
      </w:r>
      <w:r>
        <w:t>.</w:t>
      </w:r>
    </w:p>
    <w:p w14:paraId="68237AD1" w14:textId="470AECA6" w:rsidR="007F2CCC" w:rsidRDefault="007F2CCC" w:rsidP="005A6816">
      <w:pPr>
        <w:pStyle w:val="NoSpacing"/>
        <w:spacing w:line="360" w:lineRule="auto"/>
        <w:contextualSpacing/>
        <w:jc w:val="both"/>
      </w:pPr>
    </w:p>
    <w:p w14:paraId="12ADF1FB" w14:textId="1CF79677" w:rsidR="00DC3EC9" w:rsidRDefault="00DC3EC9" w:rsidP="00DC3EC9">
      <w:pPr>
        <w:pStyle w:val="NoSpacing"/>
        <w:spacing w:line="360" w:lineRule="auto"/>
        <w:contextualSpacing/>
        <w:jc w:val="both"/>
      </w:pPr>
      <w:r>
        <w:t xml:space="preserve">Figure </w:t>
      </w:r>
      <w:r w:rsidR="00F03D54">
        <w:t>4</w:t>
      </w:r>
      <w:r>
        <w:t xml:space="preserve"> – Linking ground cover and air quality benchmarks.</w:t>
      </w:r>
      <w:r w:rsidR="00BA1F88">
        <w:t xml:space="preserve"> [John Leys].</w:t>
      </w:r>
    </w:p>
    <w:p w14:paraId="09256630" w14:textId="2F5B6A78" w:rsidR="00DC3EC9" w:rsidRDefault="00DC3EC9" w:rsidP="005A6816">
      <w:pPr>
        <w:pStyle w:val="NoSpacing"/>
        <w:spacing w:line="360" w:lineRule="auto"/>
        <w:contextualSpacing/>
        <w:jc w:val="both"/>
      </w:pPr>
    </w:p>
    <w:p w14:paraId="61104C6B" w14:textId="77777777" w:rsidR="00DC3EC9" w:rsidRDefault="00DC3EC9" w:rsidP="005A6816">
      <w:pPr>
        <w:pStyle w:val="NoSpacing"/>
        <w:spacing w:line="360" w:lineRule="auto"/>
        <w:contextualSpacing/>
        <w:jc w:val="both"/>
      </w:pPr>
    </w:p>
    <w:p w14:paraId="5FDA5463" w14:textId="5A2F1B5D" w:rsidR="00B53179" w:rsidRPr="002E319B" w:rsidRDefault="00B53179" w:rsidP="005A6816">
      <w:pPr>
        <w:pStyle w:val="NoSpacing"/>
        <w:spacing w:line="360" w:lineRule="auto"/>
        <w:contextualSpacing/>
        <w:jc w:val="both"/>
        <w:rPr>
          <w:b/>
        </w:rPr>
      </w:pPr>
      <w:r w:rsidRPr="002E319B">
        <w:rPr>
          <w:b/>
        </w:rPr>
        <w:t>List of Tables</w:t>
      </w:r>
    </w:p>
    <w:p w14:paraId="5C39A3A3" w14:textId="602A9FF1" w:rsidR="00B53179" w:rsidRDefault="00B53179" w:rsidP="005A6816">
      <w:pPr>
        <w:pStyle w:val="NoSpacing"/>
        <w:spacing w:line="360" w:lineRule="auto"/>
        <w:contextualSpacing/>
        <w:jc w:val="both"/>
      </w:pPr>
    </w:p>
    <w:p w14:paraId="3FEAEC5D" w14:textId="751B7E1E" w:rsidR="00487607" w:rsidRDefault="00B53179" w:rsidP="005A6816">
      <w:pPr>
        <w:pStyle w:val="NoSpacing"/>
        <w:spacing w:line="360" w:lineRule="auto"/>
        <w:contextualSpacing/>
        <w:jc w:val="both"/>
      </w:pPr>
      <w:r>
        <w:t xml:space="preserve">Table 1 </w:t>
      </w:r>
      <w:r w:rsidR="00027A81">
        <w:t>–</w:t>
      </w:r>
      <w:r>
        <w:t xml:space="preserve"> </w:t>
      </w:r>
      <w:r w:rsidR="00753211">
        <w:t>Summary of common indicators and measurements of wind erosion and air quality used for monitoring croplands, rangelands, and desert ecosystems by scientists and land managers. Data availability describes how accessible measurements are through established monitoring programs. Ease of interpretation describes the technical difficulty of understanding how the measurements indicate erosion risk or outcomes.</w:t>
      </w:r>
      <w:r w:rsidR="00471ABA">
        <w:t xml:space="preserve"> </w:t>
      </w:r>
    </w:p>
    <w:p w14:paraId="3B1F9247" w14:textId="77777777" w:rsidR="00840B17" w:rsidRDefault="00840B17" w:rsidP="005A6816">
      <w:pPr>
        <w:pStyle w:val="NoSpacing"/>
        <w:spacing w:line="360" w:lineRule="auto"/>
        <w:contextualSpacing/>
        <w:jc w:val="both"/>
      </w:pPr>
    </w:p>
    <w:p w14:paraId="3F0801C5" w14:textId="7C2BE5E6" w:rsidR="00840B17" w:rsidRDefault="00840B17" w:rsidP="005A6816">
      <w:pPr>
        <w:pStyle w:val="NoSpacing"/>
        <w:spacing w:line="360" w:lineRule="auto"/>
        <w:contextualSpacing/>
        <w:jc w:val="both"/>
        <w:sectPr w:rsidR="00840B17" w:rsidSect="00F85E8B">
          <w:footerReference w:type="default" r:id="rId13"/>
          <w:pgSz w:w="12240" w:h="15840" w:code="1"/>
          <w:pgMar w:top="1440" w:right="1440" w:bottom="1440" w:left="1440" w:header="720" w:footer="720" w:gutter="0"/>
          <w:lnNumType w:countBy="1" w:restart="continuous"/>
          <w:cols w:space="720"/>
          <w:docGrid w:linePitch="360"/>
        </w:sectPr>
      </w:pPr>
    </w:p>
    <w:p w14:paraId="736CAF11" w14:textId="3F29BC7B" w:rsidR="00487607" w:rsidRDefault="00487607" w:rsidP="005A6816">
      <w:pPr>
        <w:pStyle w:val="NoSpacing"/>
        <w:spacing w:line="360" w:lineRule="auto"/>
        <w:contextualSpacing/>
        <w:jc w:val="both"/>
      </w:pPr>
      <w:r>
        <w:lastRenderedPageBreak/>
        <w:t>Table 1 – Summary of</w:t>
      </w:r>
      <w:r w:rsidR="00B0738A">
        <w:t xml:space="preserve"> common</w:t>
      </w:r>
      <w:r>
        <w:t xml:space="preserve"> </w:t>
      </w:r>
      <w:r w:rsidR="008E2FD7">
        <w:t xml:space="preserve">indicators and </w:t>
      </w:r>
      <w:r w:rsidR="004C73CB">
        <w:t xml:space="preserve">measurements </w:t>
      </w:r>
      <w:r w:rsidR="00211CEF">
        <w:t>of</w:t>
      </w:r>
      <w:r>
        <w:t xml:space="preserve"> wind erosion </w:t>
      </w:r>
      <w:r w:rsidR="007930B9">
        <w:t xml:space="preserve">and air quality </w:t>
      </w:r>
      <w:r w:rsidR="00F022CE">
        <w:t>used for monitoring</w:t>
      </w:r>
      <w:r>
        <w:t xml:space="preserve"> cropland</w:t>
      </w:r>
      <w:r w:rsidR="004B3C50">
        <w:t>s</w:t>
      </w:r>
      <w:r>
        <w:t>, rangeland</w:t>
      </w:r>
      <w:r w:rsidR="004B3C50">
        <w:t>s</w:t>
      </w:r>
      <w:r>
        <w:t>, and desert</w:t>
      </w:r>
      <w:r w:rsidR="00F022CE">
        <w:t xml:space="preserve"> ecosystems</w:t>
      </w:r>
      <w:r w:rsidR="00362DEF">
        <w:t xml:space="preserve"> by scientists and </w:t>
      </w:r>
      <w:r w:rsidR="00457056">
        <w:t>land managers</w:t>
      </w:r>
      <w:r w:rsidR="004B1C6F">
        <w:t>.</w:t>
      </w:r>
      <w:r w:rsidR="00E41B4B">
        <w:t xml:space="preserve"> </w:t>
      </w:r>
      <w:r w:rsidR="002E059B">
        <w:t>Data availability describes how accessible measurements are through established monitoring programs. Ease of interpretation describes the technical difficulty of understanding how the measurements indicate erosion risk or outcomes.</w:t>
      </w:r>
    </w:p>
    <w:tbl>
      <w:tblPr>
        <w:tblStyle w:val="TableGrid"/>
        <w:tblW w:w="12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4"/>
        <w:gridCol w:w="3168"/>
        <w:gridCol w:w="2306"/>
        <w:gridCol w:w="1161"/>
        <w:gridCol w:w="1440"/>
        <w:gridCol w:w="1241"/>
        <w:gridCol w:w="1108"/>
      </w:tblGrid>
      <w:tr w:rsidR="000D109D" w:rsidRPr="001B67D5" w14:paraId="62B6F3B6" w14:textId="0F5D6B81" w:rsidTr="00BE0F88">
        <w:tc>
          <w:tcPr>
            <w:tcW w:w="1834" w:type="dxa"/>
            <w:tcBorders>
              <w:top w:val="single" w:sz="4" w:space="0" w:color="auto"/>
              <w:bottom w:val="single" w:sz="4" w:space="0" w:color="auto"/>
            </w:tcBorders>
          </w:tcPr>
          <w:p w14:paraId="6B6EC554" w14:textId="7500CC41" w:rsidR="000D109D" w:rsidRPr="001B67D5" w:rsidRDefault="000D109D" w:rsidP="008A7041">
            <w:pPr>
              <w:pStyle w:val="NoSpacing"/>
              <w:rPr>
                <w:b/>
                <w:sz w:val="16"/>
                <w:szCs w:val="16"/>
              </w:rPr>
            </w:pPr>
            <w:r w:rsidRPr="001B67D5">
              <w:rPr>
                <w:b/>
                <w:sz w:val="16"/>
                <w:szCs w:val="16"/>
              </w:rPr>
              <w:t>Indicator</w:t>
            </w:r>
          </w:p>
        </w:tc>
        <w:tc>
          <w:tcPr>
            <w:tcW w:w="3168" w:type="dxa"/>
            <w:tcBorders>
              <w:top w:val="single" w:sz="4" w:space="0" w:color="auto"/>
              <w:bottom w:val="single" w:sz="4" w:space="0" w:color="auto"/>
            </w:tcBorders>
          </w:tcPr>
          <w:p w14:paraId="139529AB" w14:textId="0572D389" w:rsidR="000D109D" w:rsidRPr="001B67D5" w:rsidRDefault="000D109D" w:rsidP="008A7041">
            <w:pPr>
              <w:pStyle w:val="NoSpacing"/>
              <w:rPr>
                <w:b/>
                <w:sz w:val="16"/>
                <w:szCs w:val="16"/>
              </w:rPr>
            </w:pPr>
            <w:r w:rsidRPr="001B67D5">
              <w:rPr>
                <w:b/>
                <w:sz w:val="16"/>
                <w:szCs w:val="16"/>
              </w:rPr>
              <w:t>Description</w:t>
            </w:r>
          </w:p>
        </w:tc>
        <w:tc>
          <w:tcPr>
            <w:tcW w:w="2306" w:type="dxa"/>
            <w:tcBorders>
              <w:top w:val="single" w:sz="4" w:space="0" w:color="auto"/>
              <w:bottom w:val="single" w:sz="4" w:space="0" w:color="auto"/>
            </w:tcBorders>
          </w:tcPr>
          <w:p w14:paraId="5C6C4C3A" w14:textId="7FAC81BE" w:rsidR="000D109D" w:rsidRPr="001B67D5" w:rsidRDefault="000D109D" w:rsidP="008A7041">
            <w:pPr>
              <w:pStyle w:val="NoSpacing"/>
              <w:rPr>
                <w:b/>
                <w:sz w:val="16"/>
                <w:szCs w:val="16"/>
              </w:rPr>
            </w:pPr>
            <w:r w:rsidRPr="001B67D5">
              <w:rPr>
                <w:b/>
                <w:sz w:val="16"/>
                <w:szCs w:val="16"/>
              </w:rPr>
              <w:t>Measurement approaches</w:t>
            </w:r>
          </w:p>
        </w:tc>
        <w:tc>
          <w:tcPr>
            <w:tcW w:w="1161" w:type="dxa"/>
            <w:tcBorders>
              <w:top w:val="single" w:sz="4" w:space="0" w:color="auto"/>
              <w:bottom w:val="single" w:sz="4" w:space="0" w:color="auto"/>
            </w:tcBorders>
          </w:tcPr>
          <w:p w14:paraId="41B5355F" w14:textId="62BE853F" w:rsidR="000D109D" w:rsidRPr="001B67D5" w:rsidRDefault="000D109D" w:rsidP="008A7041">
            <w:pPr>
              <w:pStyle w:val="NoSpacing"/>
              <w:rPr>
                <w:b/>
                <w:sz w:val="16"/>
                <w:szCs w:val="16"/>
              </w:rPr>
            </w:pPr>
            <w:r>
              <w:rPr>
                <w:b/>
                <w:sz w:val="16"/>
                <w:szCs w:val="16"/>
              </w:rPr>
              <w:t>Data a</w:t>
            </w:r>
            <w:r w:rsidRPr="001B67D5">
              <w:rPr>
                <w:b/>
                <w:sz w:val="16"/>
                <w:szCs w:val="16"/>
              </w:rPr>
              <w:t>vailability</w:t>
            </w:r>
          </w:p>
        </w:tc>
        <w:tc>
          <w:tcPr>
            <w:tcW w:w="1440" w:type="dxa"/>
            <w:tcBorders>
              <w:top w:val="single" w:sz="4" w:space="0" w:color="auto"/>
              <w:bottom w:val="single" w:sz="4" w:space="0" w:color="auto"/>
            </w:tcBorders>
          </w:tcPr>
          <w:p w14:paraId="7E429149" w14:textId="3D3EE0AE" w:rsidR="000D109D" w:rsidRPr="001B67D5" w:rsidRDefault="000D109D" w:rsidP="008A7041">
            <w:pPr>
              <w:pStyle w:val="NoSpacing"/>
              <w:rPr>
                <w:b/>
                <w:sz w:val="16"/>
                <w:szCs w:val="16"/>
              </w:rPr>
            </w:pPr>
            <w:r>
              <w:rPr>
                <w:b/>
                <w:sz w:val="16"/>
                <w:szCs w:val="16"/>
              </w:rPr>
              <w:t>Ease of interpretation</w:t>
            </w:r>
          </w:p>
        </w:tc>
        <w:tc>
          <w:tcPr>
            <w:tcW w:w="2349" w:type="dxa"/>
            <w:gridSpan w:val="2"/>
            <w:tcBorders>
              <w:top w:val="single" w:sz="4" w:space="0" w:color="auto"/>
              <w:bottom w:val="single" w:sz="4" w:space="0" w:color="auto"/>
            </w:tcBorders>
          </w:tcPr>
          <w:p w14:paraId="0DF1DBF4" w14:textId="7C47F6F6" w:rsidR="000D109D" w:rsidRPr="001B67D5" w:rsidRDefault="000D109D" w:rsidP="008A7041">
            <w:pPr>
              <w:pStyle w:val="NoSpacing"/>
              <w:rPr>
                <w:b/>
                <w:sz w:val="16"/>
                <w:szCs w:val="16"/>
              </w:rPr>
            </w:pPr>
            <w:r w:rsidRPr="001B67D5">
              <w:rPr>
                <w:b/>
                <w:sz w:val="16"/>
                <w:szCs w:val="16"/>
              </w:rPr>
              <w:t xml:space="preserve">Example </w:t>
            </w:r>
            <w:r w:rsidR="00D27E26">
              <w:rPr>
                <w:b/>
                <w:sz w:val="16"/>
                <w:szCs w:val="16"/>
              </w:rPr>
              <w:t>protocols</w:t>
            </w:r>
          </w:p>
        </w:tc>
      </w:tr>
      <w:tr w:rsidR="000D109D" w:rsidRPr="001B67D5" w14:paraId="539456C0" w14:textId="128FD9F0" w:rsidTr="00BE0F88">
        <w:trPr>
          <w:gridAfter w:val="1"/>
          <w:wAfter w:w="1108" w:type="dxa"/>
        </w:trPr>
        <w:tc>
          <w:tcPr>
            <w:tcW w:w="11150" w:type="dxa"/>
            <w:gridSpan w:val="6"/>
            <w:tcBorders>
              <w:top w:val="single" w:sz="4" w:space="0" w:color="auto"/>
            </w:tcBorders>
          </w:tcPr>
          <w:p w14:paraId="33A88BCD" w14:textId="2F53A432" w:rsidR="000D109D" w:rsidRPr="001B67D5" w:rsidRDefault="000D109D" w:rsidP="008A7041">
            <w:pPr>
              <w:pStyle w:val="NoSpacing"/>
              <w:rPr>
                <w:b/>
                <w:i/>
                <w:sz w:val="16"/>
                <w:szCs w:val="16"/>
              </w:rPr>
            </w:pPr>
            <w:r w:rsidRPr="001B67D5">
              <w:rPr>
                <w:b/>
                <w:i/>
                <w:sz w:val="16"/>
                <w:szCs w:val="16"/>
              </w:rPr>
              <w:t>Soil erodibility indicators</w:t>
            </w:r>
          </w:p>
        </w:tc>
      </w:tr>
      <w:tr w:rsidR="000D109D" w14:paraId="77E3D639" w14:textId="77777777" w:rsidTr="00BE0F88">
        <w:tc>
          <w:tcPr>
            <w:tcW w:w="1834" w:type="dxa"/>
          </w:tcPr>
          <w:p w14:paraId="1EB1E17D" w14:textId="53DAED1C" w:rsidR="000D109D" w:rsidRPr="006E7AC2" w:rsidRDefault="000D109D" w:rsidP="008A7041">
            <w:pPr>
              <w:pStyle w:val="NoSpacing"/>
              <w:rPr>
                <w:sz w:val="16"/>
                <w:szCs w:val="16"/>
              </w:rPr>
            </w:pPr>
            <w:r w:rsidRPr="006E7AC2">
              <w:rPr>
                <w:sz w:val="16"/>
                <w:szCs w:val="16"/>
              </w:rPr>
              <w:t>Soil texture</w:t>
            </w:r>
          </w:p>
        </w:tc>
        <w:tc>
          <w:tcPr>
            <w:tcW w:w="3168" w:type="dxa"/>
          </w:tcPr>
          <w:p w14:paraId="29244091" w14:textId="01B3345A" w:rsidR="000D109D" w:rsidRPr="006E7AC2" w:rsidRDefault="000D109D" w:rsidP="008A7041">
            <w:pPr>
              <w:pStyle w:val="NoSpacing"/>
              <w:rPr>
                <w:sz w:val="16"/>
                <w:szCs w:val="16"/>
              </w:rPr>
            </w:pPr>
            <w:proofErr w:type="gramStart"/>
            <w:r>
              <w:rPr>
                <w:sz w:val="16"/>
                <w:szCs w:val="16"/>
              </w:rPr>
              <w:t>Particle size distribution of soil,</w:t>
            </w:r>
            <w:proofErr w:type="gramEnd"/>
            <w:r>
              <w:rPr>
                <w:sz w:val="16"/>
                <w:szCs w:val="16"/>
              </w:rPr>
              <w:t xml:space="preserve"> classified into size bins or classes</w:t>
            </w:r>
          </w:p>
        </w:tc>
        <w:tc>
          <w:tcPr>
            <w:tcW w:w="2306" w:type="dxa"/>
          </w:tcPr>
          <w:p w14:paraId="0547DA19" w14:textId="77777777" w:rsidR="000D109D" w:rsidRDefault="000D109D" w:rsidP="008A7041">
            <w:pPr>
              <w:pStyle w:val="NoSpacing"/>
              <w:rPr>
                <w:sz w:val="16"/>
                <w:szCs w:val="16"/>
              </w:rPr>
            </w:pPr>
            <w:r>
              <w:rPr>
                <w:sz w:val="16"/>
                <w:szCs w:val="16"/>
              </w:rPr>
              <w:t>Hand texture analysis</w:t>
            </w:r>
          </w:p>
          <w:p w14:paraId="42415ABD" w14:textId="77777777" w:rsidR="000D109D" w:rsidRDefault="000D109D" w:rsidP="008A7041">
            <w:pPr>
              <w:pStyle w:val="NoSpacing"/>
              <w:rPr>
                <w:sz w:val="16"/>
                <w:szCs w:val="16"/>
              </w:rPr>
            </w:pPr>
            <w:r>
              <w:rPr>
                <w:sz w:val="16"/>
                <w:szCs w:val="16"/>
              </w:rPr>
              <w:t xml:space="preserve">Hydrometer </w:t>
            </w:r>
          </w:p>
          <w:p w14:paraId="6ECDD171" w14:textId="15C3A8F7" w:rsidR="000D109D" w:rsidRPr="006E7AC2" w:rsidRDefault="000D109D" w:rsidP="008A7041">
            <w:pPr>
              <w:pStyle w:val="NoSpacing"/>
              <w:rPr>
                <w:sz w:val="16"/>
                <w:szCs w:val="16"/>
              </w:rPr>
            </w:pPr>
            <w:r>
              <w:rPr>
                <w:sz w:val="16"/>
                <w:szCs w:val="16"/>
              </w:rPr>
              <w:t>Laser diffraction</w:t>
            </w:r>
          </w:p>
        </w:tc>
        <w:tc>
          <w:tcPr>
            <w:tcW w:w="1161" w:type="dxa"/>
          </w:tcPr>
          <w:p w14:paraId="68E8C2ED" w14:textId="38A8DCBE" w:rsidR="000D109D" w:rsidRPr="006E7AC2" w:rsidRDefault="000D109D" w:rsidP="008A7041">
            <w:pPr>
              <w:pStyle w:val="NoSpacing"/>
              <w:rPr>
                <w:sz w:val="16"/>
                <w:szCs w:val="16"/>
              </w:rPr>
            </w:pPr>
            <w:r>
              <w:rPr>
                <w:sz w:val="16"/>
                <w:szCs w:val="16"/>
              </w:rPr>
              <w:t>High</w:t>
            </w:r>
          </w:p>
        </w:tc>
        <w:tc>
          <w:tcPr>
            <w:tcW w:w="1440" w:type="dxa"/>
          </w:tcPr>
          <w:p w14:paraId="5DCB950C" w14:textId="7BC11AD8" w:rsidR="000D109D" w:rsidRPr="006E7AC2" w:rsidRDefault="000D109D" w:rsidP="008A7041">
            <w:pPr>
              <w:pStyle w:val="NoSpacing"/>
              <w:rPr>
                <w:sz w:val="16"/>
                <w:szCs w:val="16"/>
              </w:rPr>
            </w:pPr>
            <w:r>
              <w:rPr>
                <w:sz w:val="16"/>
                <w:szCs w:val="16"/>
              </w:rPr>
              <w:t>High</w:t>
            </w:r>
          </w:p>
        </w:tc>
        <w:tc>
          <w:tcPr>
            <w:tcW w:w="2349" w:type="dxa"/>
            <w:gridSpan w:val="2"/>
          </w:tcPr>
          <w:p w14:paraId="1FCF89BD" w14:textId="1DB08E07" w:rsidR="000D109D" w:rsidRPr="006E7AC2" w:rsidRDefault="000D109D" w:rsidP="00D326E0">
            <w:pPr>
              <w:pStyle w:val="NoSpacing"/>
              <w:rPr>
                <w:sz w:val="16"/>
                <w:szCs w:val="16"/>
              </w:rPr>
            </w:pPr>
            <w:proofErr w:type="spellStart"/>
            <w:r>
              <w:rPr>
                <w:sz w:val="16"/>
                <w:szCs w:val="16"/>
              </w:rPr>
              <w:t>Bouyoucos</w:t>
            </w:r>
            <w:proofErr w:type="spellEnd"/>
            <w:r>
              <w:rPr>
                <w:sz w:val="16"/>
                <w:szCs w:val="16"/>
              </w:rPr>
              <w:t xml:space="preserve"> (1951)</w:t>
            </w:r>
            <w:r w:rsidR="00D326E0">
              <w:rPr>
                <w:sz w:val="16"/>
                <w:szCs w:val="16"/>
              </w:rPr>
              <w:t xml:space="preserve">, </w:t>
            </w:r>
            <w:proofErr w:type="spellStart"/>
            <w:r>
              <w:rPr>
                <w:sz w:val="16"/>
                <w:szCs w:val="16"/>
              </w:rPr>
              <w:t>Zobeck</w:t>
            </w:r>
            <w:proofErr w:type="spellEnd"/>
            <w:r>
              <w:rPr>
                <w:sz w:val="16"/>
                <w:szCs w:val="16"/>
              </w:rPr>
              <w:t xml:space="preserve"> (2004)</w:t>
            </w:r>
          </w:p>
        </w:tc>
      </w:tr>
      <w:tr w:rsidR="000D109D" w14:paraId="5D7B8145" w14:textId="77777777" w:rsidTr="00BE0F88">
        <w:tc>
          <w:tcPr>
            <w:tcW w:w="1834" w:type="dxa"/>
          </w:tcPr>
          <w:p w14:paraId="1B46A5DE" w14:textId="77777777" w:rsidR="000D109D" w:rsidRPr="006E7AC2" w:rsidRDefault="000D109D" w:rsidP="00E02FD4">
            <w:pPr>
              <w:pStyle w:val="NoSpacing"/>
              <w:rPr>
                <w:sz w:val="16"/>
                <w:szCs w:val="16"/>
              </w:rPr>
            </w:pPr>
            <w:r w:rsidRPr="006E7AC2">
              <w:rPr>
                <w:sz w:val="16"/>
                <w:szCs w:val="16"/>
              </w:rPr>
              <w:t>Dry aggregate size distribution</w:t>
            </w:r>
            <w:r>
              <w:rPr>
                <w:sz w:val="16"/>
                <w:szCs w:val="16"/>
              </w:rPr>
              <w:t xml:space="preserve"> (DASD)</w:t>
            </w:r>
          </w:p>
        </w:tc>
        <w:tc>
          <w:tcPr>
            <w:tcW w:w="3168" w:type="dxa"/>
          </w:tcPr>
          <w:p w14:paraId="0055E708" w14:textId="43413DE9" w:rsidR="000D109D" w:rsidRPr="006E7AC2" w:rsidRDefault="000D109D" w:rsidP="00E02FD4">
            <w:pPr>
              <w:pStyle w:val="NoSpacing"/>
              <w:rPr>
                <w:sz w:val="16"/>
                <w:szCs w:val="16"/>
              </w:rPr>
            </w:pPr>
            <w:r w:rsidRPr="006E7AC2">
              <w:rPr>
                <w:sz w:val="16"/>
                <w:szCs w:val="16"/>
              </w:rPr>
              <w:t xml:space="preserve">Size distribution of soil aggregates. The fraction &lt;0.84 mm </w:t>
            </w:r>
            <w:r>
              <w:rPr>
                <w:sz w:val="16"/>
                <w:szCs w:val="16"/>
              </w:rPr>
              <w:t>is</w:t>
            </w:r>
            <w:r w:rsidRPr="006E7AC2">
              <w:rPr>
                <w:sz w:val="16"/>
                <w:szCs w:val="16"/>
              </w:rPr>
              <w:t xml:space="preserve"> considered erodible</w:t>
            </w:r>
          </w:p>
        </w:tc>
        <w:tc>
          <w:tcPr>
            <w:tcW w:w="2306" w:type="dxa"/>
          </w:tcPr>
          <w:p w14:paraId="7A8CC5EA" w14:textId="77777777" w:rsidR="000D109D" w:rsidRDefault="000D109D" w:rsidP="00E02FD4">
            <w:pPr>
              <w:pStyle w:val="NoSpacing"/>
              <w:rPr>
                <w:sz w:val="16"/>
                <w:szCs w:val="16"/>
              </w:rPr>
            </w:pPr>
            <w:r>
              <w:rPr>
                <w:sz w:val="16"/>
                <w:szCs w:val="16"/>
              </w:rPr>
              <w:t>Rotary sieving</w:t>
            </w:r>
          </w:p>
          <w:p w14:paraId="0591A211" w14:textId="77777777" w:rsidR="000D109D" w:rsidRDefault="000D109D" w:rsidP="00E02FD4">
            <w:pPr>
              <w:pStyle w:val="NoSpacing"/>
              <w:rPr>
                <w:sz w:val="16"/>
                <w:szCs w:val="16"/>
              </w:rPr>
            </w:pPr>
            <w:r>
              <w:rPr>
                <w:sz w:val="16"/>
                <w:szCs w:val="16"/>
              </w:rPr>
              <w:t>Hand nest sieving</w:t>
            </w:r>
          </w:p>
          <w:p w14:paraId="3F031202" w14:textId="77777777" w:rsidR="000D109D" w:rsidRPr="006E7AC2" w:rsidRDefault="000D109D" w:rsidP="00E02FD4">
            <w:pPr>
              <w:pStyle w:val="NoSpacing"/>
              <w:rPr>
                <w:sz w:val="16"/>
                <w:szCs w:val="16"/>
              </w:rPr>
            </w:pPr>
            <w:r>
              <w:rPr>
                <w:sz w:val="16"/>
                <w:szCs w:val="16"/>
              </w:rPr>
              <w:t>Elutriation</w:t>
            </w:r>
          </w:p>
        </w:tc>
        <w:tc>
          <w:tcPr>
            <w:tcW w:w="1161" w:type="dxa"/>
          </w:tcPr>
          <w:p w14:paraId="73D6BA87" w14:textId="77777777" w:rsidR="000D109D" w:rsidRPr="006E7AC2" w:rsidRDefault="000D109D" w:rsidP="00E02FD4">
            <w:pPr>
              <w:pStyle w:val="NoSpacing"/>
              <w:rPr>
                <w:sz w:val="16"/>
                <w:szCs w:val="16"/>
              </w:rPr>
            </w:pPr>
            <w:r>
              <w:rPr>
                <w:sz w:val="16"/>
                <w:szCs w:val="16"/>
              </w:rPr>
              <w:t>Low</w:t>
            </w:r>
          </w:p>
        </w:tc>
        <w:tc>
          <w:tcPr>
            <w:tcW w:w="1440" w:type="dxa"/>
          </w:tcPr>
          <w:p w14:paraId="39DD2954" w14:textId="20829F15" w:rsidR="000D109D" w:rsidRPr="006E7AC2" w:rsidRDefault="000D109D" w:rsidP="00E02FD4">
            <w:pPr>
              <w:pStyle w:val="NoSpacing"/>
              <w:rPr>
                <w:sz w:val="16"/>
                <w:szCs w:val="16"/>
              </w:rPr>
            </w:pPr>
            <w:r>
              <w:rPr>
                <w:sz w:val="16"/>
                <w:szCs w:val="16"/>
              </w:rPr>
              <w:t>Moderate</w:t>
            </w:r>
          </w:p>
        </w:tc>
        <w:tc>
          <w:tcPr>
            <w:tcW w:w="2349" w:type="dxa"/>
            <w:gridSpan w:val="2"/>
          </w:tcPr>
          <w:p w14:paraId="25843F42" w14:textId="43356BE3" w:rsidR="000D109D" w:rsidRPr="006E7AC2" w:rsidRDefault="000D109D" w:rsidP="00E02FD4">
            <w:pPr>
              <w:pStyle w:val="NoSpacing"/>
              <w:rPr>
                <w:sz w:val="16"/>
                <w:szCs w:val="16"/>
              </w:rPr>
            </w:pPr>
            <w:proofErr w:type="spellStart"/>
            <w:r>
              <w:rPr>
                <w:sz w:val="16"/>
                <w:szCs w:val="16"/>
              </w:rPr>
              <w:t>Chepil</w:t>
            </w:r>
            <w:proofErr w:type="spellEnd"/>
            <w:r>
              <w:rPr>
                <w:sz w:val="16"/>
                <w:szCs w:val="16"/>
              </w:rPr>
              <w:t xml:space="preserve"> (1952), </w:t>
            </w:r>
            <w:proofErr w:type="spellStart"/>
            <w:r>
              <w:rPr>
                <w:sz w:val="16"/>
                <w:szCs w:val="16"/>
              </w:rPr>
              <w:t>Fryrear</w:t>
            </w:r>
            <w:proofErr w:type="spellEnd"/>
            <w:r>
              <w:rPr>
                <w:sz w:val="16"/>
                <w:szCs w:val="16"/>
              </w:rPr>
              <w:t xml:space="preserve"> (1985), Lyles et al. (1970)</w:t>
            </w:r>
          </w:p>
        </w:tc>
      </w:tr>
      <w:tr w:rsidR="000D109D" w14:paraId="0E736FE9" w14:textId="77777777" w:rsidTr="00BE0F88">
        <w:tc>
          <w:tcPr>
            <w:tcW w:w="1834" w:type="dxa"/>
          </w:tcPr>
          <w:p w14:paraId="75CE3090" w14:textId="77777777" w:rsidR="000D109D" w:rsidRPr="006E7AC2" w:rsidRDefault="000D109D" w:rsidP="0037304E">
            <w:pPr>
              <w:pStyle w:val="NoSpacing"/>
              <w:rPr>
                <w:sz w:val="16"/>
                <w:szCs w:val="16"/>
              </w:rPr>
            </w:pPr>
            <w:r>
              <w:rPr>
                <w:sz w:val="16"/>
                <w:szCs w:val="16"/>
              </w:rPr>
              <w:t>Wind erodibility group (WEG)</w:t>
            </w:r>
          </w:p>
        </w:tc>
        <w:tc>
          <w:tcPr>
            <w:tcW w:w="3168" w:type="dxa"/>
          </w:tcPr>
          <w:p w14:paraId="0229E832" w14:textId="4E51D5A1" w:rsidR="000D109D" w:rsidRDefault="000D109D" w:rsidP="0037304E">
            <w:pPr>
              <w:pStyle w:val="NoSpacing"/>
              <w:rPr>
                <w:sz w:val="16"/>
                <w:szCs w:val="16"/>
              </w:rPr>
            </w:pPr>
            <w:r>
              <w:rPr>
                <w:sz w:val="16"/>
                <w:szCs w:val="16"/>
              </w:rPr>
              <w:t>Classification of soil erodibility based on soil texture class, DASD and CaCO</w:t>
            </w:r>
            <w:r w:rsidRPr="005D1CA7">
              <w:rPr>
                <w:sz w:val="16"/>
                <w:szCs w:val="16"/>
                <w:vertAlign w:val="subscript"/>
              </w:rPr>
              <w:t>3</w:t>
            </w:r>
            <w:r>
              <w:rPr>
                <w:sz w:val="16"/>
                <w:szCs w:val="16"/>
              </w:rPr>
              <w:t xml:space="preserve"> content</w:t>
            </w:r>
          </w:p>
        </w:tc>
        <w:tc>
          <w:tcPr>
            <w:tcW w:w="2306" w:type="dxa"/>
          </w:tcPr>
          <w:p w14:paraId="1CBD7E96" w14:textId="77777777" w:rsidR="000D109D" w:rsidRDefault="000D109D" w:rsidP="0037304E">
            <w:pPr>
              <w:pStyle w:val="NoSpacing"/>
              <w:rPr>
                <w:sz w:val="16"/>
                <w:szCs w:val="16"/>
              </w:rPr>
            </w:pPr>
            <w:r>
              <w:rPr>
                <w:sz w:val="16"/>
                <w:szCs w:val="16"/>
              </w:rPr>
              <w:t>Applied to soil texture classes</w:t>
            </w:r>
          </w:p>
        </w:tc>
        <w:tc>
          <w:tcPr>
            <w:tcW w:w="1161" w:type="dxa"/>
          </w:tcPr>
          <w:p w14:paraId="2CAE11B8" w14:textId="77777777" w:rsidR="000D109D" w:rsidRDefault="000D109D" w:rsidP="0037304E">
            <w:pPr>
              <w:pStyle w:val="NoSpacing"/>
              <w:rPr>
                <w:sz w:val="16"/>
                <w:szCs w:val="16"/>
              </w:rPr>
            </w:pPr>
            <w:r>
              <w:rPr>
                <w:sz w:val="16"/>
                <w:szCs w:val="16"/>
              </w:rPr>
              <w:t>High</w:t>
            </w:r>
          </w:p>
        </w:tc>
        <w:tc>
          <w:tcPr>
            <w:tcW w:w="1440" w:type="dxa"/>
          </w:tcPr>
          <w:p w14:paraId="2CEA866D" w14:textId="58EE04F8" w:rsidR="000D109D" w:rsidRDefault="000D109D" w:rsidP="0037304E">
            <w:pPr>
              <w:pStyle w:val="NoSpacing"/>
              <w:rPr>
                <w:sz w:val="16"/>
                <w:szCs w:val="16"/>
              </w:rPr>
            </w:pPr>
            <w:r>
              <w:rPr>
                <w:sz w:val="16"/>
                <w:szCs w:val="16"/>
              </w:rPr>
              <w:t>High</w:t>
            </w:r>
          </w:p>
        </w:tc>
        <w:tc>
          <w:tcPr>
            <w:tcW w:w="2349" w:type="dxa"/>
            <w:gridSpan w:val="2"/>
          </w:tcPr>
          <w:p w14:paraId="2D5E1C61" w14:textId="77777777" w:rsidR="000D109D" w:rsidRDefault="000D109D" w:rsidP="0037304E">
            <w:pPr>
              <w:pStyle w:val="NoSpacing"/>
              <w:rPr>
                <w:sz w:val="16"/>
                <w:szCs w:val="16"/>
              </w:rPr>
            </w:pPr>
            <w:proofErr w:type="spellStart"/>
            <w:r>
              <w:rPr>
                <w:sz w:val="16"/>
                <w:szCs w:val="16"/>
              </w:rPr>
              <w:t>Chepil</w:t>
            </w:r>
            <w:proofErr w:type="spellEnd"/>
            <w:r>
              <w:rPr>
                <w:sz w:val="16"/>
                <w:szCs w:val="16"/>
              </w:rPr>
              <w:t xml:space="preserve"> (1954)</w:t>
            </w:r>
          </w:p>
        </w:tc>
      </w:tr>
      <w:tr w:rsidR="000D109D" w14:paraId="33233A93" w14:textId="439D4AC5" w:rsidTr="00BE0F88">
        <w:tc>
          <w:tcPr>
            <w:tcW w:w="1834" w:type="dxa"/>
          </w:tcPr>
          <w:p w14:paraId="2ECB6815" w14:textId="3D86C658" w:rsidR="000D109D" w:rsidRPr="006E7AC2" w:rsidRDefault="000D109D" w:rsidP="008A7041">
            <w:pPr>
              <w:pStyle w:val="NoSpacing"/>
              <w:rPr>
                <w:sz w:val="16"/>
                <w:szCs w:val="16"/>
              </w:rPr>
            </w:pPr>
            <w:r w:rsidRPr="006E7AC2">
              <w:rPr>
                <w:sz w:val="16"/>
                <w:szCs w:val="16"/>
              </w:rPr>
              <w:t>S</w:t>
            </w:r>
            <w:r>
              <w:rPr>
                <w:sz w:val="16"/>
                <w:szCs w:val="16"/>
              </w:rPr>
              <w:t>oil s</w:t>
            </w:r>
            <w:r w:rsidRPr="006E7AC2">
              <w:rPr>
                <w:sz w:val="16"/>
                <w:szCs w:val="16"/>
              </w:rPr>
              <w:t>urface roughness</w:t>
            </w:r>
          </w:p>
        </w:tc>
        <w:tc>
          <w:tcPr>
            <w:tcW w:w="3168" w:type="dxa"/>
          </w:tcPr>
          <w:p w14:paraId="4C64C25F" w14:textId="3A4443EE" w:rsidR="000D109D" w:rsidRPr="006E7AC2" w:rsidRDefault="000D109D" w:rsidP="008A7041">
            <w:pPr>
              <w:pStyle w:val="NoSpacing"/>
              <w:rPr>
                <w:sz w:val="16"/>
                <w:szCs w:val="16"/>
              </w:rPr>
            </w:pPr>
            <w:r w:rsidRPr="006E7AC2">
              <w:rPr>
                <w:sz w:val="16"/>
                <w:szCs w:val="16"/>
              </w:rPr>
              <w:t>The</w:t>
            </w:r>
            <w:r>
              <w:rPr>
                <w:sz w:val="16"/>
                <w:szCs w:val="16"/>
              </w:rPr>
              <w:t xml:space="preserve"> physical</w:t>
            </w:r>
            <w:r w:rsidRPr="006E7AC2">
              <w:rPr>
                <w:sz w:val="16"/>
                <w:szCs w:val="16"/>
              </w:rPr>
              <w:t xml:space="preserve"> roughness of the soil surface, including random and oriented roughness</w:t>
            </w:r>
            <w:r>
              <w:rPr>
                <w:sz w:val="16"/>
                <w:szCs w:val="16"/>
              </w:rPr>
              <w:t xml:space="preserve"> (e.g., due to tillage tools)</w:t>
            </w:r>
          </w:p>
        </w:tc>
        <w:tc>
          <w:tcPr>
            <w:tcW w:w="2306" w:type="dxa"/>
          </w:tcPr>
          <w:p w14:paraId="1A19126B" w14:textId="77777777" w:rsidR="000D109D" w:rsidRDefault="000D109D" w:rsidP="008A7041">
            <w:pPr>
              <w:pStyle w:val="NoSpacing"/>
              <w:rPr>
                <w:sz w:val="16"/>
                <w:szCs w:val="16"/>
              </w:rPr>
            </w:pPr>
            <w:r>
              <w:rPr>
                <w:sz w:val="16"/>
                <w:szCs w:val="16"/>
              </w:rPr>
              <w:t>Pin profiler</w:t>
            </w:r>
          </w:p>
          <w:p w14:paraId="72FE8DEC" w14:textId="77777777" w:rsidR="000D109D" w:rsidRDefault="000D109D" w:rsidP="008A7041">
            <w:pPr>
              <w:pStyle w:val="NoSpacing"/>
              <w:rPr>
                <w:sz w:val="16"/>
                <w:szCs w:val="16"/>
              </w:rPr>
            </w:pPr>
            <w:r>
              <w:rPr>
                <w:sz w:val="16"/>
                <w:szCs w:val="16"/>
              </w:rPr>
              <w:t>Laser profiler</w:t>
            </w:r>
          </w:p>
          <w:p w14:paraId="08A44485" w14:textId="77777777" w:rsidR="000D109D" w:rsidRDefault="000D109D" w:rsidP="008A7041">
            <w:pPr>
              <w:pStyle w:val="NoSpacing"/>
              <w:rPr>
                <w:sz w:val="16"/>
                <w:szCs w:val="16"/>
              </w:rPr>
            </w:pPr>
            <w:r>
              <w:rPr>
                <w:sz w:val="16"/>
                <w:szCs w:val="16"/>
              </w:rPr>
              <w:t>Chain set method</w:t>
            </w:r>
          </w:p>
          <w:p w14:paraId="5081A10F" w14:textId="2350FE98" w:rsidR="000D109D" w:rsidRPr="006E7AC2" w:rsidRDefault="000D109D" w:rsidP="008A7041">
            <w:pPr>
              <w:pStyle w:val="NoSpacing"/>
              <w:rPr>
                <w:sz w:val="16"/>
                <w:szCs w:val="16"/>
              </w:rPr>
            </w:pPr>
            <w:r>
              <w:rPr>
                <w:sz w:val="16"/>
                <w:szCs w:val="16"/>
              </w:rPr>
              <w:t>Remote sensing</w:t>
            </w:r>
          </w:p>
        </w:tc>
        <w:tc>
          <w:tcPr>
            <w:tcW w:w="1161" w:type="dxa"/>
          </w:tcPr>
          <w:p w14:paraId="180CA188" w14:textId="53D75909" w:rsidR="000D109D" w:rsidRPr="006E7AC2" w:rsidRDefault="000D109D" w:rsidP="008A7041">
            <w:pPr>
              <w:pStyle w:val="NoSpacing"/>
              <w:rPr>
                <w:sz w:val="16"/>
                <w:szCs w:val="16"/>
              </w:rPr>
            </w:pPr>
            <w:r>
              <w:rPr>
                <w:sz w:val="16"/>
                <w:szCs w:val="16"/>
              </w:rPr>
              <w:t>Low</w:t>
            </w:r>
          </w:p>
        </w:tc>
        <w:tc>
          <w:tcPr>
            <w:tcW w:w="1440" w:type="dxa"/>
          </w:tcPr>
          <w:p w14:paraId="2A781E2C" w14:textId="0935A37A" w:rsidR="000D109D" w:rsidRPr="006E7AC2" w:rsidRDefault="000D109D" w:rsidP="008A7041">
            <w:pPr>
              <w:pStyle w:val="NoSpacing"/>
              <w:rPr>
                <w:sz w:val="16"/>
                <w:szCs w:val="16"/>
              </w:rPr>
            </w:pPr>
            <w:r>
              <w:rPr>
                <w:sz w:val="16"/>
                <w:szCs w:val="16"/>
              </w:rPr>
              <w:t>Low</w:t>
            </w:r>
          </w:p>
        </w:tc>
        <w:tc>
          <w:tcPr>
            <w:tcW w:w="2349" w:type="dxa"/>
            <w:gridSpan w:val="2"/>
          </w:tcPr>
          <w:p w14:paraId="044A3845" w14:textId="569A4AAE" w:rsidR="000D109D" w:rsidRPr="006E7AC2" w:rsidRDefault="000D109D" w:rsidP="008A7041">
            <w:pPr>
              <w:pStyle w:val="NoSpacing"/>
              <w:rPr>
                <w:sz w:val="16"/>
                <w:szCs w:val="16"/>
              </w:rPr>
            </w:pPr>
            <w:r>
              <w:rPr>
                <w:sz w:val="16"/>
                <w:szCs w:val="16"/>
              </w:rPr>
              <w:t>Potter et al. (1990), Saleh (1993), Chappell et al. (2010)</w:t>
            </w:r>
          </w:p>
        </w:tc>
      </w:tr>
      <w:tr w:rsidR="000D109D" w14:paraId="2E4F0D1F" w14:textId="2E5D543B" w:rsidTr="00BE0F88">
        <w:tc>
          <w:tcPr>
            <w:tcW w:w="1834" w:type="dxa"/>
          </w:tcPr>
          <w:p w14:paraId="04568FA4" w14:textId="109FF1C3" w:rsidR="000D109D" w:rsidRPr="006E7AC2" w:rsidRDefault="000D109D" w:rsidP="008A7041">
            <w:pPr>
              <w:pStyle w:val="NoSpacing"/>
              <w:rPr>
                <w:sz w:val="16"/>
                <w:szCs w:val="16"/>
              </w:rPr>
            </w:pPr>
            <w:r>
              <w:rPr>
                <w:sz w:val="16"/>
                <w:szCs w:val="16"/>
              </w:rPr>
              <w:t>C</w:t>
            </w:r>
            <w:r w:rsidRPr="006E7AC2">
              <w:rPr>
                <w:sz w:val="16"/>
                <w:szCs w:val="16"/>
              </w:rPr>
              <w:t>rust modulus of rupture</w:t>
            </w:r>
          </w:p>
        </w:tc>
        <w:tc>
          <w:tcPr>
            <w:tcW w:w="3168" w:type="dxa"/>
          </w:tcPr>
          <w:p w14:paraId="07D13569" w14:textId="28923D5C" w:rsidR="000D109D" w:rsidRPr="006E7AC2" w:rsidRDefault="000D109D" w:rsidP="008A7041">
            <w:pPr>
              <w:pStyle w:val="NoSpacing"/>
              <w:rPr>
                <w:sz w:val="16"/>
                <w:szCs w:val="16"/>
              </w:rPr>
            </w:pPr>
            <w:r w:rsidRPr="006E7AC2">
              <w:rPr>
                <w:sz w:val="16"/>
                <w:szCs w:val="16"/>
              </w:rPr>
              <w:t>S</w:t>
            </w:r>
            <w:r w:rsidR="00817F8F">
              <w:rPr>
                <w:sz w:val="16"/>
                <w:szCs w:val="16"/>
              </w:rPr>
              <w:t>hear stress required to fracture</w:t>
            </w:r>
            <w:r w:rsidRPr="006E7AC2">
              <w:rPr>
                <w:sz w:val="16"/>
                <w:szCs w:val="16"/>
              </w:rPr>
              <w:t xml:space="preserve"> soil crust</w:t>
            </w:r>
          </w:p>
        </w:tc>
        <w:tc>
          <w:tcPr>
            <w:tcW w:w="2306" w:type="dxa"/>
          </w:tcPr>
          <w:p w14:paraId="078054A3" w14:textId="77777777" w:rsidR="00A73CE9" w:rsidRDefault="000D109D" w:rsidP="008A7041">
            <w:pPr>
              <w:pStyle w:val="NoSpacing"/>
              <w:rPr>
                <w:sz w:val="16"/>
                <w:szCs w:val="16"/>
              </w:rPr>
            </w:pPr>
            <w:r>
              <w:rPr>
                <w:sz w:val="16"/>
                <w:szCs w:val="16"/>
              </w:rPr>
              <w:t>Penetrometer</w:t>
            </w:r>
          </w:p>
          <w:p w14:paraId="7FFAC4C6" w14:textId="49ADFA83" w:rsidR="000D109D" w:rsidRPr="006E7AC2" w:rsidRDefault="00A73CE9" w:rsidP="008A7041">
            <w:pPr>
              <w:pStyle w:val="NoSpacing"/>
              <w:rPr>
                <w:sz w:val="16"/>
                <w:szCs w:val="16"/>
              </w:rPr>
            </w:pPr>
            <w:proofErr w:type="spellStart"/>
            <w:r>
              <w:rPr>
                <w:sz w:val="16"/>
                <w:szCs w:val="16"/>
              </w:rPr>
              <w:t>Torvane</w:t>
            </w:r>
            <w:proofErr w:type="spellEnd"/>
            <w:r w:rsidR="000D109D">
              <w:rPr>
                <w:sz w:val="16"/>
                <w:szCs w:val="16"/>
              </w:rPr>
              <w:t xml:space="preserve"> </w:t>
            </w:r>
          </w:p>
        </w:tc>
        <w:tc>
          <w:tcPr>
            <w:tcW w:w="1161" w:type="dxa"/>
          </w:tcPr>
          <w:p w14:paraId="525BD2A5" w14:textId="2078EE1A" w:rsidR="000D109D" w:rsidRPr="006E7AC2" w:rsidRDefault="000D109D" w:rsidP="008A7041">
            <w:pPr>
              <w:pStyle w:val="NoSpacing"/>
              <w:rPr>
                <w:sz w:val="16"/>
                <w:szCs w:val="16"/>
              </w:rPr>
            </w:pPr>
            <w:r>
              <w:rPr>
                <w:sz w:val="16"/>
                <w:szCs w:val="16"/>
              </w:rPr>
              <w:t>Low</w:t>
            </w:r>
          </w:p>
        </w:tc>
        <w:tc>
          <w:tcPr>
            <w:tcW w:w="1440" w:type="dxa"/>
          </w:tcPr>
          <w:p w14:paraId="4B08305C" w14:textId="31498F56" w:rsidR="000D109D" w:rsidRPr="006E7AC2" w:rsidRDefault="000D109D" w:rsidP="008A7041">
            <w:pPr>
              <w:pStyle w:val="NoSpacing"/>
              <w:rPr>
                <w:sz w:val="16"/>
                <w:szCs w:val="16"/>
              </w:rPr>
            </w:pPr>
            <w:r>
              <w:rPr>
                <w:sz w:val="16"/>
                <w:szCs w:val="16"/>
              </w:rPr>
              <w:t>Low</w:t>
            </w:r>
          </w:p>
        </w:tc>
        <w:tc>
          <w:tcPr>
            <w:tcW w:w="2349" w:type="dxa"/>
            <w:gridSpan w:val="2"/>
          </w:tcPr>
          <w:p w14:paraId="4D7538DE" w14:textId="04CA6350" w:rsidR="000D109D" w:rsidRPr="006E7AC2" w:rsidRDefault="000D109D" w:rsidP="008A7041">
            <w:pPr>
              <w:pStyle w:val="NoSpacing"/>
              <w:rPr>
                <w:sz w:val="16"/>
                <w:szCs w:val="16"/>
              </w:rPr>
            </w:pPr>
            <w:proofErr w:type="spellStart"/>
            <w:r>
              <w:rPr>
                <w:sz w:val="16"/>
                <w:szCs w:val="16"/>
              </w:rPr>
              <w:t>Chepil</w:t>
            </w:r>
            <w:proofErr w:type="spellEnd"/>
            <w:r>
              <w:rPr>
                <w:sz w:val="16"/>
                <w:szCs w:val="16"/>
              </w:rPr>
              <w:t xml:space="preserve"> and Woodruff (1963), </w:t>
            </w:r>
            <w:proofErr w:type="spellStart"/>
            <w:r>
              <w:rPr>
                <w:sz w:val="16"/>
                <w:szCs w:val="16"/>
              </w:rPr>
              <w:t>Belnap</w:t>
            </w:r>
            <w:proofErr w:type="spellEnd"/>
            <w:r>
              <w:rPr>
                <w:sz w:val="16"/>
                <w:szCs w:val="16"/>
              </w:rPr>
              <w:t xml:space="preserve"> and Gillette (1998)</w:t>
            </w:r>
          </w:p>
        </w:tc>
      </w:tr>
      <w:tr w:rsidR="000D109D" w14:paraId="52AF107B" w14:textId="251389E5" w:rsidTr="00BE0F88">
        <w:tc>
          <w:tcPr>
            <w:tcW w:w="1834" w:type="dxa"/>
          </w:tcPr>
          <w:p w14:paraId="01D60D13" w14:textId="5FE5BD8E" w:rsidR="000D109D" w:rsidRPr="006E7AC2" w:rsidRDefault="000D109D" w:rsidP="008A7041">
            <w:pPr>
              <w:pStyle w:val="NoSpacing"/>
              <w:rPr>
                <w:sz w:val="16"/>
                <w:szCs w:val="16"/>
              </w:rPr>
            </w:pPr>
            <w:r w:rsidRPr="006E7AC2">
              <w:rPr>
                <w:sz w:val="16"/>
                <w:szCs w:val="16"/>
              </w:rPr>
              <w:t>Threshold friction velocity (</w:t>
            </w:r>
            <w:r w:rsidRPr="006E7AC2">
              <w:rPr>
                <w:i/>
                <w:sz w:val="16"/>
                <w:szCs w:val="16"/>
              </w:rPr>
              <w:t>u</w:t>
            </w:r>
            <w:r w:rsidRPr="006E7AC2">
              <w:rPr>
                <w:sz w:val="16"/>
                <w:szCs w:val="16"/>
                <w:vertAlign w:val="subscript"/>
              </w:rPr>
              <w:t>*t</w:t>
            </w:r>
            <w:r w:rsidRPr="006E7AC2">
              <w:rPr>
                <w:sz w:val="16"/>
                <w:szCs w:val="16"/>
              </w:rPr>
              <w:t>)</w:t>
            </w:r>
          </w:p>
        </w:tc>
        <w:tc>
          <w:tcPr>
            <w:tcW w:w="3168" w:type="dxa"/>
          </w:tcPr>
          <w:p w14:paraId="0BC038A5" w14:textId="7CAF7596" w:rsidR="000D109D" w:rsidRPr="006E7AC2" w:rsidRDefault="000D109D" w:rsidP="008A7041">
            <w:pPr>
              <w:pStyle w:val="NoSpacing"/>
              <w:rPr>
                <w:sz w:val="16"/>
                <w:szCs w:val="16"/>
              </w:rPr>
            </w:pPr>
            <w:r w:rsidRPr="006E7AC2">
              <w:rPr>
                <w:sz w:val="16"/>
                <w:szCs w:val="16"/>
              </w:rPr>
              <w:t>Wind shear (friction) velocity at which grains (aggregates) are mobilized by wind</w:t>
            </w:r>
          </w:p>
        </w:tc>
        <w:tc>
          <w:tcPr>
            <w:tcW w:w="2306" w:type="dxa"/>
          </w:tcPr>
          <w:p w14:paraId="6849C1E5" w14:textId="54FE25AE" w:rsidR="000D109D" w:rsidRPr="006E7AC2" w:rsidRDefault="000D109D" w:rsidP="008A7041">
            <w:pPr>
              <w:pStyle w:val="NoSpacing"/>
              <w:rPr>
                <w:sz w:val="16"/>
                <w:szCs w:val="16"/>
              </w:rPr>
            </w:pPr>
            <w:r>
              <w:rPr>
                <w:sz w:val="16"/>
                <w:szCs w:val="16"/>
              </w:rPr>
              <w:t>Anemometers with saltation particle counter</w:t>
            </w:r>
          </w:p>
        </w:tc>
        <w:tc>
          <w:tcPr>
            <w:tcW w:w="1161" w:type="dxa"/>
          </w:tcPr>
          <w:p w14:paraId="70A0689D" w14:textId="4356CF4C" w:rsidR="000D109D" w:rsidRPr="006E7AC2" w:rsidRDefault="000D109D" w:rsidP="008A7041">
            <w:pPr>
              <w:pStyle w:val="NoSpacing"/>
              <w:rPr>
                <w:sz w:val="16"/>
                <w:szCs w:val="16"/>
              </w:rPr>
            </w:pPr>
            <w:r>
              <w:rPr>
                <w:sz w:val="16"/>
                <w:szCs w:val="16"/>
              </w:rPr>
              <w:t>Low</w:t>
            </w:r>
          </w:p>
        </w:tc>
        <w:tc>
          <w:tcPr>
            <w:tcW w:w="1440" w:type="dxa"/>
          </w:tcPr>
          <w:p w14:paraId="41533135" w14:textId="4F6A64A0" w:rsidR="000D109D" w:rsidRPr="006E7AC2" w:rsidRDefault="000D109D" w:rsidP="008A7041">
            <w:pPr>
              <w:pStyle w:val="NoSpacing"/>
              <w:rPr>
                <w:sz w:val="16"/>
                <w:szCs w:val="16"/>
              </w:rPr>
            </w:pPr>
            <w:r>
              <w:rPr>
                <w:sz w:val="16"/>
                <w:szCs w:val="16"/>
              </w:rPr>
              <w:t>Low</w:t>
            </w:r>
          </w:p>
        </w:tc>
        <w:tc>
          <w:tcPr>
            <w:tcW w:w="2349" w:type="dxa"/>
            <w:gridSpan w:val="2"/>
          </w:tcPr>
          <w:p w14:paraId="799DE995" w14:textId="5FA61F3E" w:rsidR="000D109D" w:rsidRPr="006E7AC2" w:rsidRDefault="000D109D" w:rsidP="008A7041">
            <w:pPr>
              <w:pStyle w:val="NoSpacing"/>
              <w:rPr>
                <w:sz w:val="16"/>
                <w:szCs w:val="16"/>
              </w:rPr>
            </w:pPr>
            <w:proofErr w:type="spellStart"/>
            <w:r>
              <w:rPr>
                <w:sz w:val="16"/>
                <w:szCs w:val="16"/>
              </w:rPr>
              <w:t>Barchyn</w:t>
            </w:r>
            <w:proofErr w:type="spellEnd"/>
            <w:r>
              <w:rPr>
                <w:sz w:val="16"/>
                <w:szCs w:val="16"/>
              </w:rPr>
              <w:t xml:space="preserve"> and </w:t>
            </w:r>
            <w:proofErr w:type="spellStart"/>
            <w:r>
              <w:rPr>
                <w:sz w:val="16"/>
                <w:szCs w:val="16"/>
              </w:rPr>
              <w:t>Hugenholtz</w:t>
            </w:r>
            <w:proofErr w:type="spellEnd"/>
            <w:r>
              <w:rPr>
                <w:sz w:val="16"/>
                <w:szCs w:val="16"/>
              </w:rPr>
              <w:t xml:space="preserve"> (2011)</w:t>
            </w:r>
          </w:p>
        </w:tc>
      </w:tr>
      <w:tr w:rsidR="000D109D" w14:paraId="547E48E8" w14:textId="3A16FFB3" w:rsidTr="00BE0F88">
        <w:tc>
          <w:tcPr>
            <w:tcW w:w="1834" w:type="dxa"/>
          </w:tcPr>
          <w:p w14:paraId="53181A74" w14:textId="6D76AEF9" w:rsidR="000D109D" w:rsidRPr="006E7AC2" w:rsidRDefault="000D109D" w:rsidP="008A7041">
            <w:pPr>
              <w:pStyle w:val="NoSpacing"/>
              <w:rPr>
                <w:sz w:val="16"/>
                <w:szCs w:val="16"/>
              </w:rPr>
            </w:pPr>
            <w:r w:rsidRPr="006E7AC2">
              <w:rPr>
                <w:sz w:val="16"/>
                <w:szCs w:val="16"/>
              </w:rPr>
              <w:t>Surface crust cover</w:t>
            </w:r>
          </w:p>
        </w:tc>
        <w:tc>
          <w:tcPr>
            <w:tcW w:w="3168" w:type="dxa"/>
          </w:tcPr>
          <w:p w14:paraId="5EBBA416" w14:textId="5E3F3337" w:rsidR="000D109D" w:rsidRPr="006E7AC2" w:rsidRDefault="000D109D" w:rsidP="008A7041">
            <w:pPr>
              <w:pStyle w:val="NoSpacing"/>
              <w:rPr>
                <w:sz w:val="16"/>
                <w:szCs w:val="16"/>
              </w:rPr>
            </w:pPr>
            <w:r w:rsidRPr="006E7AC2">
              <w:rPr>
                <w:sz w:val="16"/>
                <w:szCs w:val="16"/>
              </w:rPr>
              <w:t>Fraction of soil surface covered by physical and/or biological soil crusts</w:t>
            </w:r>
          </w:p>
        </w:tc>
        <w:tc>
          <w:tcPr>
            <w:tcW w:w="2306" w:type="dxa"/>
          </w:tcPr>
          <w:p w14:paraId="7F314CCF" w14:textId="7CAE6362" w:rsidR="000D109D" w:rsidRDefault="000D109D" w:rsidP="001745DE">
            <w:pPr>
              <w:pStyle w:val="NoSpacing"/>
              <w:rPr>
                <w:sz w:val="16"/>
                <w:szCs w:val="16"/>
              </w:rPr>
            </w:pPr>
            <w:r>
              <w:rPr>
                <w:sz w:val="16"/>
                <w:szCs w:val="16"/>
              </w:rPr>
              <w:t>Line-point intercept</w:t>
            </w:r>
          </w:p>
          <w:p w14:paraId="5F92D8ED" w14:textId="05CBC8C8" w:rsidR="000D109D" w:rsidRPr="006E7AC2" w:rsidRDefault="000D109D" w:rsidP="008A7041">
            <w:pPr>
              <w:pStyle w:val="NoSpacing"/>
              <w:rPr>
                <w:sz w:val="16"/>
                <w:szCs w:val="16"/>
              </w:rPr>
            </w:pPr>
            <w:r>
              <w:rPr>
                <w:sz w:val="16"/>
                <w:szCs w:val="16"/>
              </w:rPr>
              <w:t>Step point transects</w:t>
            </w:r>
          </w:p>
        </w:tc>
        <w:tc>
          <w:tcPr>
            <w:tcW w:w="1161" w:type="dxa"/>
          </w:tcPr>
          <w:p w14:paraId="1F98DC62" w14:textId="23541E7A" w:rsidR="000D109D" w:rsidRPr="006E7AC2" w:rsidRDefault="000D109D" w:rsidP="008A7041">
            <w:pPr>
              <w:pStyle w:val="NoSpacing"/>
              <w:rPr>
                <w:sz w:val="16"/>
                <w:szCs w:val="16"/>
              </w:rPr>
            </w:pPr>
            <w:r>
              <w:rPr>
                <w:sz w:val="16"/>
                <w:szCs w:val="16"/>
              </w:rPr>
              <w:t>High</w:t>
            </w:r>
          </w:p>
        </w:tc>
        <w:tc>
          <w:tcPr>
            <w:tcW w:w="1440" w:type="dxa"/>
          </w:tcPr>
          <w:p w14:paraId="4C4300E2" w14:textId="5722FED1" w:rsidR="000D109D" w:rsidRPr="006E7AC2" w:rsidRDefault="000D109D" w:rsidP="008A7041">
            <w:pPr>
              <w:pStyle w:val="NoSpacing"/>
              <w:rPr>
                <w:sz w:val="16"/>
                <w:szCs w:val="16"/>
              </w:rPr>
            </w:pPr>
            <w:r>
              <w:rPr>
                <w:sz w:val="16"/>
                <w:szCs w:val="16"/>
              </w:rPr>
              <w:t>High</w:t>
            </w:r>
          </w:p>
        </w:tc>
        <w:tc>
          <w:tcPr>
            <w:tcW w:w="2349" w:type="dxa"/>
            <w:gridSpan w:val="2"/>
          </w:tcPr>
          <w:p w14:paraId="1F5C588F" w14:textId="18F76565" w:rsidR="000D109D" w:rsidRPr="006E7AC2" w:rsidRDefault="000D109D" w:rsidP="008A7041">
            <w:pPr>
              <w:pStyle w:val="NoSpacing"/>
              <w:rPr>
                <w:sz w:val="16"/>
                <w:szCs w:val="16"/>
              </w:rPr>
            </w:pPr>
            <w:r>
              <w:rPr>
                <w:sz w:val="16"/>
                <w:szCs w:val="16"/>
              </w:rPr>
              <w:t>Herrick et al. (2018)</w:t>
            </w:r>
          </w:p>
        </w:tc>
      </w:tr>
      <w:tr w:rsidR="000D109D" w14:paraId="36E6ABE2" w14:textId="34BE3A52" w:rsidTr="00BE0F88">
        <w:tc>
          <w:tcPr>
            <w:tcW w:w="1834" w:type="dxa"/>
          </w:tcPr>
          <w:p w14:paraId="6E626065" w14:textId="0E731B3E" w:rsidR="000D109D" w:rsidRPr="006E7AC2" w:rsidRDefault="000D109D" w:rsidP="008A7041">
            <w:pPr>
              <w:pStyle w:val="NoSpacing"/>
              <w:rPr>
                <w:sz w:val="16"/>
                <w:szCs w:val="16"/>
              </w:rPr>
            </w:pPr>
            <w:r w:rsidRPr="006E7AC2">
              <w:rPr>
                <w:sz w:val="16"/>
                <w:szCs w:val="16"/>
              </w:rPr>
              <w:t>Loose erodible material</w:t>
            </w:r>
          </w:p>
        </w:tc>
        <w:tc>
          <w:tcPr>
            <w:tcW w:w="3168" w:type="dxa"/>
          </w:tcPr>
          <w:p w14:paraId="4F19006C" w14:textId="428ACDB1" w:rsidR="000D109D" w:rsidRPr="006E7AC2" w:rsidRDefault="000D109D" w:rsidP="008A7041">
            <w:pPr>
              <w:pStyle w:val="NoSpacing"/>
              <w:rPr>
                <w:sz w:val="16"/>
                <w:szCs w:val="16"/>
              </w:rPr>
            </w:pPr>
            <w:r>
              <w:rPr>
                <w:sz w:val="16"/>
                <w:szCs w:val="16"/>
              </w:rPr>
              <w:t>Fraction of l</w:t>
            </w:r>
            <w:r w:rsidRPr="006E7AC2">
              <w:rPr>
                <w:sz w:val="16"/>
                <w:szCs w:val="16"/>
              </w:rPr>
              <w:t>oose sediment lying on the soil surface that may be mobilized by wind</w:t>
            </w:r>
          </w:p>
        </w:tc>
        <w:tc>
          <w:tcPr>
            <w:tcW w:w="2306" w:type="dxa"/>
          </w:tcPr>
          <w:p w14:paraId="591E5E83" w14:textId="523BA35D" w:rsidR="000D109D" w:rsidRDefault="000D109D" w:rsidP="001745DE">
            <w:pPr>
              <w:pStyle w:val="NoSpacing"/>
              <w:rPr>
                <w:sz w:val="16"/>
                <w:szCs w:val="16"/>
              </w:rPr>
            </w:pPr>
            <w:r>
              <w:rPr>
                <w:sz w:val="16"/>
                <w:szCs w:val="16"/>
              </w:rPr>
              <w:t>Line-point intercept</w:t>
            </w:r>
          </w:p>
          <w:p w14:paraId="7251C298" w14:textId="77777777" w:rsidR="000D109D" w:rsidRDefault="000D109D" w:rsidP="001745DE">
            <w:pPr>
              <w:pStyle w:val="NoSpacing"/>
              <w:rPr>
                <w:sz w:val="16"/>
                <w:szCs w:val="16"/>
              </w:rPr>
            </w:pPr>
            <w:r>
              <w:rPr>
                <w:sz w:val="16"/>
                <w:szCs w:val="16"/>
              </w:rPr>
              <w:t xml:space="preserve">Step point transects </w:t>
            </w:r>
          </w:p>
          <w:p w14:paraId="0D320149" w14:textId="252B66D4" w:rsidR="000D109D" w:rsidRPr="006E7AC2" w:rsidRDefault="000D109D" w:rsidP="008A7041">
            <w:pPr>
              <w:pStyle w:val="NoSpacing"/>
              <w:rPr>
                <w:sz w:val="16"/>
                <w:szCs w:val="16"/>
              </w:rPr>
            </w:pPr>
            <w:r>
              <w:rPr>
                <w:sz w:val="16"/>
                <w:szCs w:val="16"/>
              </w:rPr>
              <w:t>Physical sample collection</w:t>
            </w:r>
          </w:p>
        </w:tc>
        <w:tc>
          <w:tcPr>
            <w:tcW w:w="1161" w:type="dxa"/>
          </w:tcPr>
          <w:p w14:paraId="5267FD06" w14:textId="43303D07" w:rsidR="000D109D" w:rsidRPr="006E7AC2" w:rsidRDefault="000D109D" w:rsidP="008A7041">
            <w:pPr>
              <w:pStyle w:val="NoSpacing"/>
              <w:rPr>
                <w:sz w:val="16"/>
                <w:szCs w:val="16"/>
              </w:rPr>
            </w:pPr>
            <w:r>
              <w:rPr>
                <w:sz w:val="16"/>
                <w:szCs w:val="16"/>
              </w:rPr>
              <w:t>Low</w:t>
            </w:r>
          </w:p>
        </w:tc>
        <w:tc>
          <w:tcPr>
            <w:tcW w:w="1440" w:type="dxa"/>
          </w:tcPr>
          <w:p w14:paraId="033ED7CE" w14:textId="551FA760" w:rsidR="000D109D" w:rsidRPr="006E7AC2" w:rsidRDefault="000D109D" w:rsidP="008A7041">
            <w:pPr>
              <w:pStyle w:val="NoSpacing"/>
              <w:rPr>
                <w:sz w:val="16"/>
                <w:szCs w:val="16"/>
              </w:rPr>
            </w:pPr>
            <w:r>
              <w:rPr>
                <w:sz w:val="16"/>
                <w:szCs w:val="16"/>
              </w:rPr>
              <w:t>High</w:t>
            </w:r>
          </w:p>
        </w:tc>
        <w:tc>
          <w:tcPr>
            <w:tcW w:w="2349" w:type="dxa"/>
            <w:gridSpan w:val="2"/>
          </w:tcPr>
          <w:p w14:paraId="33273B57" w14:textId="21D2AE1D" w:rsidR="00546712" w:rsidRDefault="000D109D" w:rsidP="008A7041">
            <w:pPr>
              <w:pStyle w:val="NoSpacing"/>
              <w:rPr>
                <w:sz w:val="16"/>
                <w:szCs w:val="16"/>
              </w:rPr>
            </w:pPr>
            <w:r>
              <w:rPr>
                <w:sz w:val="16"/>
                <w:szCs w:val="16"/>
              </w:rPr>
              <w:t>Herrick et al. (2018)</w:t>
            </w:r>
          </w:p>
          <w:p w14:paraId="70CB3A82" w14:textId="77777777" w:rsidR="00546712" w:rsidRDefault="00546712" w:rsidP="008A7041">
            <w:pPr>
              <w:pStyle w:val="NoSpacing"/>
              <w:rPr>
                <w:sz w:val="16"/>
                <w:szCs w:val="16"/>
              </w:rPr>
            </w:pPr>
          </w:p>
          <w:p w14:paraId="00D02380" w14:textId="7162A7C6" w:rsidR="000D109D" w:rsidRPr="006E7AC2" w:rsidRDefault="000D109D" w:rsidP="008A7041">
            <w:pPr>
              <w:pStyle w:val="NoSpacing"/>
              <w:rPr>
                <w:sz w:val="16"/>
                <w:szCs w:val="16"/>
              </w:rPr>
            </w:pPr>
            <w:proofErr w:type="spellStart"/>
            <w:r>
              <w:rPr>
                <w:sz w:val="16"/>
                <w:szCs w:val="16"/>
              </w:rPr>
              <w:t>Zobeck</w:t>
            </w:r>
            <w:proofErr w:type="spellEnd"/>
            <w:r>
              <w:rPr>
                <w:sz w:val="16"/>
                <w:szCs w:val="16"/>
              </w:rPr>
              <w:t xml:space="preserve"> (1989)</w:t>
            </w:r>
          </w:p>
        </w:tc>
      </w:tr>
      <w:tr w:rsidR="000D109D" w:rsidRPr="001B67D5" w14:paraId="0991F628" w14:textId="4BEE9275" w:rsidTr="00BE0F88">
        <w:trPr>
          <w:gridAfter w:val="1"/>
          <w:wAfter w:w="1108" w:type="dxa"/>
        </w:trPr>
        <w:tc>
          <w:tcPr>
            <w:tcW w:w="11150" w:type="dxa"/>
            <w:gridSpan w:val="6"/>
          </w:tcPr>
          <w:p w14:paraId="1A756BBF" w14:textId="4C141488" w:rsidR="000D109D" w:rsidRPr="001B67D5" w:rsidRDefault="000D109D" w:rsidP="008A7041">
            <w:pPr>
              <w:pStyle w:val="NoSpacing"/>
              <w:rPr>
                <w:b/>
                <w:i/>
                <w:sz w:val="16"/>
                <w:szCs w:val="16"/>
              </w:rPr>
            </w:pPr>
            <w:r w:rsidRPr="001B67D5">
              <w:rPr>
                <w:b/>
                <w:i/>
                <w:sz w:val="16"/>
                <w:szCs w:val="16"/>
              </w:rPr>
              <w:t>Surface sheltering and protection indicators</w:t>
            </w:r>
          </w:p>
        </w:tc>
      </w:tr>
      <w:tr w:rsidR="000D109D" w14:paraId="25459757" w14:textId="25B34A24" w:rsidTr="00BE0F88">
        <w:tc>
          <w:tcPr>
            <w:tcW w:w="1834" w:type="dxa"/>
          </w:tcPr>
          <w:p w14:paraId="6A020364" w14:textId="6A261FC9" w:rsidR="000D109D" w:rsidRPr="006E7AC2" w:rsidRDefault="000D109D" w:rsidP="008A7041">
            <w:pPr>
              <w:pStyle w:val="NoSpacing"/>
              <w:rPr>
                <w:sz w:val="16"/>
                <w:szCs w:val="16"/>
              </w:rPr>
            </w:pPr>
            <w:r w:rsidRPr="006E7AC2">
              <w:rPr>
                <w:sz w:val="16"/>
                <w:szCs w:val="16"/>
              </w:rPr>
              <w:t>Ground cover</w:t>
            </w:r>
          </w:p>
        </w:tc>
        <w:tc>
          <w:tcPr>
            <w:tcW w:w="3168" w:type="dxa"/>
          </w:tcPr>
          <w:p w14:paraId="6A4914A7" w14:textId="427AD9D8" w:rsidR="000D109D" w:rsidRPr="006E7AC2" w:rsidRDefault="000D109D" w:rsidP="008A7041">
            <w:pPr>
              <w:pStyle w:val="NoSpacing"/>
              <w:rPr>
                <w:sz w:val="16"/>
                <w:szCs w:val="16"/>
              </w:rPr>
            </w:pPr>
            <w:r>
              <w:rPr>
                <w:sz w:val="16"/>
                <w:szCs w:val="16"/>
              </w:rPr>
              <w:t>S</w:t>
            </w:r>
            <w:r w:rsidRPr="006E7AC2">
              <w:rPr>
                <w:sz w:val="16"/>
                <w:szCs w:val="16"/>
              </w:rPr>
              <w:t xml:space="preserve">urface covered by rooted plant material, rock fragments, gravel (&gt;2 mm), embedded and </w:t>
            </w:r>
            <w:r>
              <w:rPr>
                <w:sz w:val="16"/>
                <w:szCs w:val="16"/>
              </w:rPr>
              <w:t>loose</w:t>
            </w:r>
            <w:r w:rsidRPr="006E7AC2">
              <w:rPr>
                <w:sz w:val="16"/>
                <w:szCs w:val="16"/>
              </w:rPr>
              <w:t xml:space="preserve"> woody and herbaceous litter</w:t>
            </w:r>
          </w:p>
        </w:tc>
        <w:tc>
          <w:tcPr>
            <w:tcW w:w="2306" w:type="dxa"/>
          </w:tcPr>
          <w:p w14:paraId="70D6A3B2" w14:textId="44BB61CC" w:rsidR="000D109D" w:rsidRDefault="000D109D" w:rsidP="00336D5F">
            <w:pPr>
              <w:pStyle w:val="NoSpacing"/>
              <w:rPr>
                <w:sz w:val="16"/>
                <w:szCs w:val="16"/>
              </w:rPr>
            </w:pPr>
            <w:r>
              <w:rPr>
                <w:sz w:val="16"/>
                <w:szCs w:val="16"/>
              </w:rPr>
              <w:t>Line-point intercept</w:t>
            </w:r>
          </w:p>
          <w:p w14:paraId="7552E4FD" w14:textId="5D536E1E" w:rsidR="000D109D" w:rsidRDefault="000D109D" w:rsidP="00336D5F">
            <w:pPr>
              <w:pStyle w:val="NoSpacing"/>
              <w:rPr>
                <w:sz w:val="16"/>
                <w:szCs w:val="16"/>
              </w:rPr>
            </w:pPr>
            <w:r>
              <w:rPr>
                <w:sz w:val="16"/>
                <w:szCs w:val="16"/>
              </w:rPr>
              <w:t>Step point</w:t>
            </w:r>
          </w:p>
          <w:p w14:paraId="10AA3824" w14:textId="0827AB89" w:rsidR="000D109D" w:rsidRPr="006E7AC2" w:rsidRDefault="000D109D" w:rsidP="00336D5F">
            <w:pPr>
              <w:pStyle w:val="NoSpacing"/>
              <w:rPr>
                <w:sz w:val="16"/>
                <w:szCs w:val="16"/>
              </w:rPr>
            </w:pPr>
            <w:r>
              <w:rPr>
                <w:sz w:val="16"/>
                <w:szCs w:val="16"/>
              </w:rPr>
              <w:t>High- to moderate-resolution remote sensing</w:t>
            </w:r>
          </w:p>
        </w:tc>
        <w:tc>
          <w:tcPr>
            <w:tcW w:w="1161" w:type="dxa"/>
          </w:tcPr>
          <w:p w14:paraId="6D387F03" w14:textId="0F914825" w:rsidR="000D109D" w:rsidRPr="006E7AC2" w:rsidRDefault="000D109D" w:rsidP="008A7041">
            <w:pPr>
              <w:pStyle w:val="NoSpacing"/>
              <w:rPr>
                <w:sz w:val="16"/>
                <w:szCs w:val="16"/>
              </w:rPr>
            </w:pPr>
            <w:r>
              <w:rPr>
                <w:sz w:val="16"/>
                <w:szCs w:val="16"/>
              </w:rPr>
              <w:t>High</w:t>
            </w:r>
          </w:p>
        </w:tc>
        <w:tc>
          <w:tcPr>
            <w:tcW w:w="1440" w:type="dxa"/>
          </w:tcPr>
          <w:p w14:paraId="61739709" w14:textId="1F611D17" w:rsidR="000D109D" w:rsidRPr="006E7AC2" w:rsidRDefault="000D109D" w:rsidP="008A7041">
            <w:pPr>
              <w:pStyle w:val="NoSpacing"/>
              <w:rPr>
                <w:sz w:val="16"/>
                <w:szCs w:val="16"/>
              </w:rPr>
            </w:pPr>
            <w:r>
              <w:rPr>
                <w:sz w:val="16"/>
                <w:szCs w:val="16"/>
              </w:rPr>
              <w:t>High</w:t>
            </w:r>
          </w:p>
        </w:tc>
        <w:tc>
          <w:tcPr>
            <w:tcW w:w="2349" w:type="dxa"/>
            <w:gridSpan w:val="2"/>
          </w:tcPr>
          <w:p w14:paraId="35EF9839" w14:textId="77777777" w:rsidR="000D109D" w:rsidRDefault="000D109D" w:rsidP="008A7041">
            <w:pPr>
              <w:pStyle w:val="NoSpacing"/>
              <w:rPr>
                <w:sz w:val="16"/>
                <w:szCs w:val="16"/>
              </w:rPr>
            </w:pPr>
            <w:r>
              <w:rPr>
                <w:sz w:val="16"/>
                <w:szCs w:val="16"/>
              </w:rPr>
              <w:t>Herrick et al. (2018)</w:t>
            </w:r>
          </w:p>
          <w:p w14:paraId="6A30130E" w14:textId="1C06DF44" w:rsidR="001E7B83" w:rsidRPr="006E7AC2" w:rsidRDefault="001E7B83" w:rsidP="008A7041">
            <w:pPr>
              <w:pStyle w:val="NoSpacing"/>
              <w:rPr>
                <w:sz w:val="16"/>
                <w:szCs w:val="16"/>
              </w:rPr>
            </w:pPr>
            <w:r>
              <w:rPr>
                <w:sz w:val="16"/>
                <w:szCs w:val="16"/>
              </w:rPr>
              <w:t>Herrick et al. (2005)</w:t>
            </w:r>
          </w:p>
        </w:tc>
      </w:tr>
      <w:tr w:rsidR="000D109D" w14:paraId="070EFA98" w14:textId="5157E0F8" w:rsidTr="00BE0F88">
        <w:tc>
          <w:tcPr>
            <w:tcW w:w="1834" w:type="dxa"/>
          </w:tcPr>
          <w:p w14:paraId="6AAEBC9B" w14:textId="759CEA1C" w:rsidR="000D109D" w:rsidRPr="006E7AC2" w:rsidRDefault="000D109D" w:rsidP="008A7041">
            <w:pPr>
              <w:pStyle w:val="NoSpacing"/>
              <w:rPr>
                <w:sz w:val="16"/>
                <w:szCs w:val="16"/>
              </w:rPr>
            </w:pPr>
            <w:r w:rsidRPr="006E7AC2">
              <w:rPr>
                <w:sz w:val="16"/>
                <w:szCs w:val="16"/>
              </w:rPr>
              <w:t>Vegetation foliar cover</w:t>
            </w:r>
          </w:p>
        </w:tc>
        <w:tc>
          <w:tcPr>
            <w:tcW w:w="3168" w:type="dxa"/>
          </w:tcPr>
          <w:p w14:paraId="4C8673A1" w14:textId="316C6C43" w:rsidR="000D109D" w:rsidRPr="006E7AC2" w:rsidRDefault="000D109D" w:rsidP="008A7041">
            <w:pPr>
              <w:pStyle w:val="NoSpacing"/>
              <w:rPr>
                <w:sz w:val="16"/>
                <w:szCs w:val="16"/>
              </w:rPr>
            </w:pPr>
            <w:r w:rsidRPr="006E7AC2">
              <w:rPr>
                <w:sz w:val="16"/>
                <w:szCs w:val="16"/>
              </w:rPr>
              <w:t>Fraction of surface covered by rooted woody and/or herbaceous plant material</w:t>
            </w:r>
          </w:p>
        </w:tc>
        <w:tc>
          <w:tcPr>
            <w:tcW w:w="2306" w:type="dxa"/>
          </w:tcPr>
          <w:p w14:paraId="5D6BE77B" w14:textId="77777777" w:rsidR="000D109D" w:rsidRDefault="000D109D" w:rsidP="008A7041">
            <w:pPr>
              <w:pStyle w:val="NoSpacing"/>
              <w:rPr>
                <w:sz w:val="16"/>
                <w:szCs w:val="16"/>
              </w:rPr>
            </w:pPr>
            <w:r>
              <w:rPr>
                <w:sz w:val="16"/>
                <w:szCs w:val="16"/>
              </w:rPr>
              <w:t>Line-point intercept</w:t>
            </w:r>
          </w:p>
          <w:p w14:paraId="6ACC2FEA" w14:textId="77777777" w:rsidR="000D109D" w:rsidRDefault="000D109D" w:rsidP="008A7041">
            <w:pPr>
              <w:pStyle w:val="NoSpacing"/>
              <w:rPr>
                <w:sz w:val="16"/>
                <w:szCs w:val="16"/>
              </w:rPr>
            </w:pPr>
            <w:r>
              <w:rPr>
                <w:sz w:val="16"/>
                <w:szCs w:val="16"/>
              </w:rPr>
              <w:t>Step point</w:t>
            </w:r>
          </w:p>
          <w:p w14:paraId="5D0ED03D" w14:textId="69FA028C" w:rsidR="000D109D" w:rsidRPr="006E7AC2" w:rsidRDefault="000D109D" w:rsidP="008A7041">
            <w:pPr>
              <w:pStyle w:val="NoSpacing"/>
              <w:rPr>
                <w:sz w:val="16"/>
                <w:szCs w:val="16"/>
              </w:rPr>
            </w:pPr>
            <w:r>
              <w:rPr>
                <w:sz w:val="16"/>
                <w:szCs w:val="16"/>
              </w:rPr>
              <w:t>High- to moderate-resolution remote sensing</w:t>
            </w:r>
          </w:p>
        </w:tc>
        <w:tc>
          <w:tcPr>
            <w:tcW w:w="1161" w:type="dxa"/>
          </w:tcPr>
          <w:p w14:paraId="1C578B74" w14:textId="75B0B293" w:rsidR="000D109D" w:rsidRPr="006E7AC2" w:rsidRDefault="000D109D" w:rsidP="008A7041">
            <w:pPr>
              <w:pStyle w:val="NoSpacing"/>
              <w:rPr>
                <w:sz w:val="16"/>
                <w:szCs w:val="16"/>
              </w:rPr>
            </w:pPr>
            <w:r>
              <w:rPr>
                <w:sz w:val="16"/>
                <w:szCs w:val="16"/>
              </w:rPr>
              <w:t>High</w:t>
            </w:r>
          </w:p>
        </w:tc>
        <w:tc>
          <w:tcPr>
            <w:tcW w:w="1440" w:type="dxa"/>
          </w:tcPr>
          <w:p w14:paraId="796CA632" w14:textId="346D910B" w:rsidR="000D109D" w:rsidRPr="006E7AC2" w:rsidRDefault="000D109D" w:rsidP="008A7041">
            <w:pPr>
              <w:pStyle w:val="NoSpacing"/>
              <w:rPr>
                <w:sz w:val="16"/>
                <w:szCs w:val="16"/>
              </w:rPr>
            </w:pPr>
            <w:r>
              <w:rPr>
                <w:sz w:val="16"/>
                <w:szCs w:val="16"/>
              </w:rPr>
              <w:t>High</w:t>
            </w:r>
          </w:p>
        </w:tc>
        <w:tc>
          <w:tcPr>
            <w:tcW w:w="2349" w:type="dxa"/>
            <w:gridSpan w:val="2"/>
          </w:tcPr>
          <w:p w14:paraId="335E5E9D" w14:textId="38495F3E" w:rsidR="000D109D" w:rsidRPr="006E7AC2" w:rsidRDefault="000D109D" w:rsidP="008A7041">
            <w:pPr>
              <w:pStyle w:val="NoSpacing"/>
              <w:rPr>
                <w:sz w:val="16"/>
                <w:szCs w:val="16"/>
              </w:rPr>
            </w:pPr>
            <w:r>
              <w:rPr>
                <w:sz w:val="16"/>
                <w:szCs w:val="16"/>
              </w:rPr>
              <w:t>Herrick et al. (2018)</w:t>
            </w:r>
          </w:p>
        </w:tc>
      </w:tr>
      <w:tr w:rsidR="000D109D" w14:paraId="36629F25" w14:textId="77777777" w:rsidTr="00BE0F88">
        <w:tc>
          <w:tcPr>
            <w:tcW w:w="1834" w:type="dxa"/>
          </w:tcPr>
          <w:p w14:paraId="335D1F3F" w14:textId="3C34E774" w:rsidR="000D109D" w:rsidRPr="006E7AC2" w:rsidRDefault="000D109D" w:rsidP="008A7041">
            <w:pPr>
              <w:pStyle w:val="NoSpacing"/>
              <w:rPr>
                <w:sz w:val="16"/>
                <w:szCs w:val="16"/>
              </w:rPr>
            </w:pPr>
            <w:r w:rsidRPr="006E7AC2">
              <w:rPr>
                <w:sz w:val="16"/>
                <w:szCs w:val="16"/>
              </w:rPr>
              <w:t>Vegetation composition</w:t>
            </w:r>
          </w:p>
        </w:tc>
        <w:tc>
          <w:tcPr>
            <w:tcW w:w="3168" w:type="dxa"/>
          </w:tcPr>
          <w:p w14:paraId="168485B6" w14:textId="4AB1CC73" w:rsidR="000D109D" w:rsidRPr="006E7AC2" w:rsidRDefault="000D109D" w:rsidP="008A7041">
            <w:pPr>
              <w:pStyle w:val="NoSpacing"/>
              <w:rPr>
                <w:sz w:val="16"/>
                <w:szCs w:val="16"/>
              </w:rPr>
            </w:pPr>
            <w:r w:rsidRPr="006E7AC2">
              <w:rPr>
                <w:sz w:val="16"/>
                <w:szCs w:val="16"/>
              </w:rPr>
              <w:t>Plant species present at a site</w:t>
            </w:r>
          </w:p>
        </w:tc>
        <w:tc>
          <w:tcPr>
            <w:tcW w:w="2306" w:type="dxa"/>
          </w:tcPr>
          <w:p w14:paraId="750A5814" w14:textId="438F30ED" w:rsidR="000D109D" w:rsidRPr="006E7AC2" w:rsidRDefault="000D109D" w:rsidP="008A7041">
            <w:pPr>
              <w:pStyle w:val="NoSpacing"/>
              <w:rPr>
                <w:sz w:val="16"/>
                <w:szCs w:val="16"/>
              </w:rPr>
            </w:pPr>
            <w:r>
              <w:rPr>
                <w:sz w:val="16"/>
                <w:szCs w:val="16"/>
              </w:rPr>
              <w:t>Line-point intercept</w:t>
            </w:r>
          </w:p>
        </w:tc>
        <w:tc>
          <w:tcPr>
            <w:tcW w:w="1161" w:type="dxa"/>
          </w:tcPr>
          <w:p w14:paraId="28E1E39D" w14:textId="2E511ECF" w:rsidR="000D109D" w:rsidRPr="006E7AC2" w:rsidRDefault="000D109D" w:rsidP="008A7041">
            <w:pPr>
              <w:pStyle w:val="NoSpacing"/>
              <w:rPr>
                <w:sz w:val="16"/>
                <w:szCs w:val="16"/>
              </w:rPr>
            </w:pPr>
            <w:r>
              <w:rPr>
                <w:sz w:val="16"/>
                <w:szCs w:val="16"/>
              </w:rPr>
              <w:t>High</w:t>
            </w:r>
          </w:p>
        </w:tc>
        <w:tc>
          <w:tcPr>
            <w:tcW w:w="1440" w:type="dxa"/>
          </w:tcPr>
          <w:p w14:paraId="6DABEB22" w14:textId="5BA2C87F" w:rsidR="000D109D" w:rsidRPr="006E7AC2" w:rsidRDefault="000D109D" w:rsidP="008A7041">
            <w:pPr>
              <w:pStyle w:val="NoSpacing"/>
              <w:rPr>
                <w:sz w:val="16"/>
                <w:szCs w:val="16"/>
              </w:rPr>
            </w:pPr>
            <w:r>
              <w:rPr>
                <w:sz w:val="16"/>
                <w:szCs w:val="16"/>
              </w:rPr>
              <w:t>High</w:t>
            </w:r>
          </w:p>
        </w:tc>
        <w:tc>
          <w:tcPr>
            <w:tcW w:w="2349" w:type="dxa"/>
            <w:gridSpan w:val="2"/>
          </w:tcPr>
          <w:p w14:paraId="169D94D0" w14:textId="1DCC0E32" w:rsidR="000D109D" w:rsidRPr="006E7AC2" w:rsidRDefault="000D109D" w:rsidP="008A7041">
            <w:pPr>
              <w:pStyle w:val="NoSpacing"/>
              <w:rPr>
                <w:sz w:val="16"/>
                <w:szCs w:val="16"/>
              </w:rPr>
            </w:pPr>
            <w:r>
              <w:rPr>
                <w:sz w:val="16"/>
                <w:szCs w:val="16"/>
              </w:rPr>
              <w:t>Herrick et al. (2018)</w:t>
            </w:r>
          </w:p>
        </w:tc>
      </w:tr>
      <w:tr w:rsidR="000D109D" w14:paraId="059B1C2E" w14:textId="466082AE" w:rsidTr="00BE0F88">
        <w:tc>
          <w:tcPr>
            <w:tcW w:w="1834" w:type="dxa"/>
          </w:tcPr>
          <w:p w14:paraId="6D7455D5" w14:textId="58B2188F" w:rsidR="000D109D" w:rsidRPr="006E7AC2" w:rsidRDefault="000D109D" w:rsidP="008A7041">
            <w:pPr>
              <w:pStyle w:val="NoSpacing"/>
              <w:rPr>
                <w:sz w:val="16"/>
                <w:szCs w:val="16"/>
              </w:rPr>
            </w:pPr>
            <w:r w:rsidRPr="006E7AC2">
              <w:rPr>
                <w:sz w:val="16"/>
                <w:szCs w:val="16"/>
              </w:rPr>
              <w:t>Vegetation height</w:t>
            </w:r>
          </w:p>
        </w:tc>
        <w:tc>
          <w:tcPr>
            <w:tcW w:w="3168" w:type="dxa"/>
          </w:tcPr>
          <w:p w14:paraId="230DC384" w14:textId="2361092B" w:rsidR="000D109D" w:rsidRPr="006E7AC2" w:rsidRDefault="000D109D" w:rsidP="008A7041">
            <w:pPr>
              <w:pStyle w:val="NoSpacing"/>
              <w:rPr>
                <w:sz w:val="16"/>
                <w:szCs w:val="16"/>
              </w:rPr>
            </w:pPr>
            <w:r w:rsidRPr="006E7AC2">
              <w:rPr>
                <w:sz w:val="16"/>
                <w:szCs w:val="16"/>
              </w:rPr>
              <w:t>Height of the tallest plant part</w:t>
            </w:r>
            <w:r>
              <w:rPr>
                <w:sz w:val="16"/>
                <w:szCs w:val="16"/>
              </w:rPr>
              <w:t xml:space="preserve">s within site, provides vertical structure </w:t>
            </w:r>
          </w:p>
        </w:tc>
        <w:tc>
          <w:tcPr>
            <w:tcW w:w="2306" w:type="dxa"/>
          </w:tcPr>
          <w:p w14:paraId="62127199" w14:textId="5665BDAD" w:rsidR="000D109D" w:rsidRPr="006E7AC2" w:rsidRDefault="000D109D" w:rsidP="008A7041">
            <w:pPr>
              <w:pStyle w:val="NoSpacing"/>
              <w:rPr>
                <w:sz w:val="16"/>
                <w:szCs w:val="16"/>
              </w:rPr>
            </w:pPr>
            <w:r>
              <w:rPr>
                <w:sz w:val="16"/>
                <w:szCs w:val="16"/>
              </w:rPr>
              <w:t>Line-point intercept</w:t>
            </w:r>
          </w:p>
        </w:tc>
        <w:tc>
          <w:tcPr>
            <w:tcW w:w="1161" w:type="dxa"/>
          </w:tcPr>
          <w:p w14:paraId="789CE1D5" w14:textId="62A86910" w:rsidR="000D109D" w:rsidRPr="006E7AC2" w:rsidRDefault="000D109D" w:rsidP="008A7041">
            <w:pPr>
              <w:pStyle w:val="NoSpacing"/>
              <w:rPr>
                <w:sz w:val="16"/>
                <w:szCs w:val="16"/>
              </w:rPr>
            </w:pPr>
            <w:r>
              <w:rPr>
                <w:sz w:val="16"/>
                <w:szCs w:val="16"/>
              </w:rPr>
              <w:t>High</w:t>
            </w:r>
          </w:p>
        </w:tc>
        <w:tc>
          <w:tcPr>
            <w:tcW w:w="1440" w:type="dxa"/>
          </w:tcPr>
          <w:p w14:paraId="6AE44881" w14:textId="0C2C5C58" w:rsidR="000D109D" w:rsidRPr="006E7AC2" w:rsidRDefault="000D109D" w:rsidP="008A7041">
            <w:pPr>
              <w:pStyle w:val="NoSpacing"/>
              <w:rPr>
                <w:sz w:val="16"/>
                <w:szCs w:val="16"/>
              </w:rPr>
            </w:pPr>
            <w:r>
              <w:rPr>
                <w:sz w:val="16"/>
                <w:szCs w:val="16"/>
              </w:rPr>
              <w:t>High</w:t>
            </w:r>
          </w:p>
        </w:tc>
        <w:tc>
          <w:tcPr>
            <w:tcW w:w="2349" w:type="dxa"/>
            <w:gridSpan w:val="2"/>
          </w:tcPr>
          <w:p w14:paraId="7F821849" w14:textId="1FBFD7F1" w:rsidR="000D109D" w:rsidRPr="006E7AC2" w:rsidRDefault="000D109D" w:rsidP="008A7041">
            <w:pPr>
              <w:pStyle w:val="NoSpacing"/>
              <w:rPr>
                <w:sz w:val="16"/>
                <w:szCs w:val="16"/>
              </w:rPr>
            </w:pPr>
            <w:r>
              <w:rPr>
                <w:sz w:val="16"/>
                <w:szCs w:val="16"/>
              </w:rPr>
              <w:t>Herrick et al. (2018)</w:t>
            </w:r>
          </w:p>
        </w:tc>
      </w:tr>
      <w:tr w:rsidR="000D109D" w14:paraId="60CA1A85" w14:textId="77777777" w:rsidTr="00BE0F88">
        <w:tc>
          <w:tcPr>
            <w:tcW w:w="1834" w:type="dxa"/>
          </w:tcPr>
          <w:p w14:paraId="3D5A051A" w14:textId="0A849AB5" w:rsidR="000D109D" w:rsidRPr="006E7AC2" w:rsidRDefault="000D109D" w:rsidP="008A7041">
            <w:pPr>
              <w:pStyle w:val="NoSpacing"/>
              <w:rPr>
                <w:sz w:val="16"/>
                <w:szCs w:val="16"/>
              </w:rPr>
            </w:pPr>
            <w:r>
              <w:rPr>
                <w:sz w:val="16"/>
                <w:szCs w:val="16"/>
              </w:rPr>
              <w:t>Vegetation foliar density</w:t>
            </w:r>
          </w:p>
        </w:tc>
        <w:tc>
          <w:tcPr>
            <w:tcW w:w="3168" w:type="dxa"/>
          </w:tcPr>
          <w:p w14:paraId="173AEA0E" w14:textId="77777777" w:rsidR="000D109D" w:rsidRDefault="000D109D" w:rsidP="008A7041">
            <w:pPr>
              <w:pStyle w:val="NoSpacing"/>
              <w:rPr>
                <w:sz w:val="16"/>
                <w:szCs w:val="16"/>
              </w:rPr>
            </w:pPr>
            <w:r>
              <w:rPr>
                <w:sz w:val="16"/>
                <w:szCs w:val="16"/>
              </w:rPr>
              <w:t>Leaf area index (LAI)</w:t>
            </w:r>
          </w:p>
          <w:p w14:paraId="4182862B" w14:textId="1F2E81CE" w:rsidR="000D109D" w:rsidRPr="006E7AC2" w:rsidRDefault="000D109D" w:rsidP="008A7041">
            <w:pPr>
              <w:pStyle w:val="NoSpacing"/>
              <w:rPr>
                <w:sz w:val="16"/>
                <w:szCs w:val="16"/>
              </w:rPr>
            </w:pPr>
            <w:r>
              <w:rPr>
                <w:sz w:val="16"/>
                <w:szCs w:val="16"/>
              </w:rPr>
              <w:t>Stem area index (SAI)</w:t>
            </w:r>
          </w:p>
        </w:tc>
        <w:tc>
          <w:tcPr>
            <w:tcW w:w="2306" w:type="dxa"/>
          </w:tcPr>
          <w:p w14:paraId="69EEB4B9" w14:textId="77777777" w:rsidR="000D109D" w:rsidRDefault="000D109D" w:rsidP="008A7041">
            <w:pPr>
              <w:pStyle w:val="NoSpacing"/>
              <w:rPr>
                <w:sz w:val="16"/>
                <w:szCs w:val="16"/>
              </w:rPr>
            </w:pPr>
            <w:r>
              <w:rPr>
                <w:sz w:val="16"/>
                <w:szCs w:val="16"/>
              </w:rPr>
              <w:t>Plant area meter</w:t>
            </w:r>
          </w:p>
          <w:p w14:paraId="476203A6" w14:textId="2D42F617" w:rsidR="000D109D" w:rsidRDefault="000D109D" w:rsidP="008A7041">
            <w:pPr>
              <w:pStyle w:val="NoSpacing"/>
              <w:rPr>
                <w:sz w:val="16"/>
                <w:szCs w:val="16"/>
              </w:rPr>
            </w:pPr>
            <w:r>
              <w:rPr>
                <w:sz w:val="16"/>
                <w:szCs w:val="16"/>
              </w:rPr>
              <w:t>Calculation from stem diameter, height and population</w:t>
            </w:r>
          </w:p>
        </w:tc>
        <w:tc>
          <w:tcPr>
            <w:tcW w:w="1161" w:type="dxa"/>
          </w:tcPr>
          <w:p w14:paraId="1632E3F4" w14:textId="6D87E299" w:rsidR="000D109D" w:rsidRDefault="000D109D" w:rsidP="008A7041">
            <w:pPr>
              <w:pStyle w:val="NoSpacing"/>
              <w:rPr>
                <w:sz w:val="16"/>
                <w:szCs w:val="16"/>
              </w:rPr>
            </w:pPr>
            <w:r>
              <w:rPr>
                <w:sz w:val="16"/>
                <w:szCs w:val="16"/>
              </w:rPr>
              <w:t>Low</w:t>
            </w:r>
          </w:p>
        </w:tc>
        <w:tc>
          <w:tcPr>
            <w:tcW w:w="1440" w:type="dxa"/>
          </w:tcPr>
          <w:p w14:paraId="395FC9A7" w14:textId="002D2554" w:rsidR="000D109D" w:rsidRPr="006E7AC2" w:rsidRDefault="000D109D" w:rsidP="008A7041">
            <w:pPr>
              <w:pStyle w:val="NoSpacing"/>
              <w:rPr>
                <w:sz w:val="16"/>
                <w:szCs w:val="16"/>
              </w:rPr>
            </w:pPr>
            <w:r>
              <w:rPr>
                <w:sz w:val="16"/>
                <w:szCs w:val="16"/>
              </w:rPr>
              <w:t>Low</w:t>
            </w:r>
          </w:p>
        </w:tc>
        <w:tc>
          <w:tcPr>
            <w:tcW w:w="2349" w:type="dxa"/>
            <w:gridSpan w:val="2"/>
          </w:tcPr>
          <w:p w14:paraId="51E1DC37" w14:textId="2ACA040F" w:rsidR="000D109D" w:rsidRDefault="000D109D" w:rsidP="008A7041">
            <w:pPr>
              <w:pStyle w:val="NoSpacing"/>
              <w:rPr>
                <w:sz w:val="16"/>
                <w:szCs w:val="16"/>
              </w:rPr>
            </w:pPr>
            <w:r>
              <w:rPr>
                <w:sz w:val="16"/>
                <w:szCs w:val="16"/>
              </w:rPr>
              <w:t>van Donk and Skidmore (2001)</w:t>
            </w:r>
          </w:p>
        </w:tc>
      </w:tr>
      <w:tr w:rsidR="000D109D" w14:paraId="0351F1F9" w14:textId="3CEAA8DF" w:rsidTr="00BE0F88">
        <w:tc>
          <w:tcPr>
            <w:tcW w:w="1834" w:type="dxa"/>
          </w:tcPr>
          <w:p w14:paraId="1283333B" w14:textId="6D5F2CB1" w:rsidR="000D109D" w:rsidRPr="006E7AC2" w:rsidRDefault="000D109D" w:rsidP="008A7041">
            <w:pPr>
              <w:pStyle w:val="NoSpacing"/>
              <w:rPr>
                <w:sz w:val="16"/>
                <w:szCs w:val="16"/>
              </w:rPr>
            </w:pPr>
            <w:r w:rsidRPr="006E7AC2">
              <w:rPr>
                <w:sz w:val="16"/>
                <w:szCs w:val="16"/>
              </w:rPr>
              <w:t>Canopy gap size distribution</w:t>
            </w:r>
          </w:p>
        </w:tc>
        <w:tc>
          <w:tcPr>
            <w:tcW w:w="3168" w:type="dxa"/>
          </w:tcPr>
          <w:p w14:paraId="4E51114F" w14:textId="1386F11C" w:rsidR="000D109D" w:rsidRPr="006E7AC2" w:rsidRDefault="000D109D" w:rsidP="008A7041">
            <w:pPr>
              <w:pStyle w:val="NoSpacing"/>
              <w:rPr>
                <w:sz w:val="16"/>
                <w:szCs w:val="16"/>
              </w:rPr>
            </w:pPr>
            <w:r>
              <w:rPr>
                <w:sz w:val="16"/>
                <w:szCs w:val="16"/>
              </w:rPr>
              <w:t>Size of spaces between plant canopies, describes spatial distribution of roughness</w:t>
            </w:r>
          </w:p>
        </w:tc>
        <w:tc>
          <w:tcPr>
            <w:tcW w:w="2306" w:type="dxa"/>
          </w:tcPr>
          <w:p w14:paraId="4A538D65" w14:textId="77777777" w:rsidR="000D109D" w:rsidRDefault="000D109D" w:rsidP="008A7041">
            <w:pPr>
              <w:pStyle w:val="NoSpacing"/>
              <w:rPr>
                <w:sz w:val="16"/>
                <w:szCs w:val="16"/>
              </w:rPr>
            </w:pPr>
            <w:r>
              <w:rPr>
                <w:sz w:val="16"/>
                <w:szCs w:val="16"/>
              </w:rPr>
              <w:t>Gap intercept</w:t>
            </w:r>
          </w:p>
          <w:p w14:paraId="1711EA5B" w14:textId="7A808175" w:rsidR="000D109D" w:rsidRPr="006E7AC2" w:rsidRDefault="000D109D" w:rsidP="008A7041">
            <w:pPr>
              <w:pStyle w:val="NoSpacing"/>
              <w:rPr>
                <w:sz w:val="16"/>
                <w:szCs w:val="16"/>
              </w:rPr>
            </w:pPr>
            <w:r>
              <w:rPr>
                <w:sz w:val="16"/>
                <w:szCs w:val="16"/>
              </w:rPr>
              <w:t>High-resolution remote sensing</w:t>
            </w:r>
          </w:p>
        </w:tc>
        <w:tc>
          <w:tcPr>
            <w:tcW w:w="1161" w:type="dxa"/>
          </w:tcPr>
          <w:p w14:paraId="255852B1" w14:textId="78FD0A74" w:rsidR="000D109D" w:rsidRPr="006E7AC2" w:rsidRDefault="000D109D" w:rsidP="008A7041">
            <w:pPr>
              <w:pStyle w:val="NoSpacing"/>
              <w:rPr>
                <w:sz w:val="16"/>
                <w:szCs w:val="16"/>
              </w:rPr>
            </w:pPr>
            <w:r>
              <w:rPr>
                <w:sz w:val="16"/>
                <w:szCs w:val="16"/>
              </w:rPr>
              <w:t>High</w:t>
            </w:r>
          </w:p>
        </w:tc>
        <w:tc>
          <w:tcPr>
            <w:tcW w:w="1440" w:type="dxa"/>
          </w:tcPr>
          <w:p w14:paraId="0940F4D7" w14:textId="2E66B3B9" w:rsidR="000D109D" w:rsidRPr="006E7AC2" w:rsidRDefault="000D109D" w:rsidP="008A7041">
            <w:pPr>
              <w:pStyle w:val="NoSpacing"/>
              <w:rPr>
                <w:sz w:val="16"/>
                <w:szCs w:val="16"/>
              </w:rPr>
            </w:pPr>
            <w:r>
              <w:rPr>
                <w:sz w:val="16"/>
                <w:szCs w:val="16"/>
              </w:rPr>
              <w:t>High</w:t>
            </w:r>
          </w:p>
        </w:tc>
        <w:tc>
          <w:tcPr>
            <w:tcW w:w="2349" w:type="dxa"/>
            <w:gridSpan w:val="2"/>
          </w:tcPr>
          <w:p w14:paraId="115D52B3" w14:textId="110BA186" w:rsidR="000D109D" w:rsidRPr="006E7AC2" w:rsidRDefault="000D109D" w:rsidP="008A7041">
            <w:pPr>
              <w:pStyle w:val="NoSpacing"/>
              <w:rPr>
                <w:sz w:val="16"/>
                <w:szCs w:val="16"/>
              </w:rPr>
            </w:pPr>
            <w:r>
              <w:rPr>
                <w:sz w:val="16"/>
                <w:szCs w:val="16"/>
              </w:rPr>
              <w:t>Herrick et al. (2018)</w:t>
            </w:r>
          </w:p>
        </w:tc>
      </w:tr>
      <w:tr w:rsidR="000D109D" w14:paraId="55E959E2" w14:textId="443A4EC8" w:rsidTr="00BE0F88">
        <w:tc>
          <w:tcPr>
            <w:tcW w:w="1834" w:type="dxa"/>
            <w:tcBorders>
              <w:bottom w:val="single" w:sz="4" w:space="0" w:color="auto"/>
            </w:tcBorders>
          </w:tcPr>
          <w:p w14:paraId="61EB62D2" w14:textId="4A408F9F" w:rsidR="000D109D" w:rsidRPr="006E7AC2" w:rsidRDefault="000D109D" w:rsidP="008A7041">
            <w:pPr>
              <w:pStyle w:val="NoSpacing"/>
              <w:rPr>
                <w:sz w:val="16"/>
                <w:szCs w:val="16"/>
              </w:rPr>
            </w:pPr>
            <w:r>
              <w:rPr>
                <w:sz w:val="16"/>
                <w:szCs w:val="16"/>
              </w:rPr>
              <w:t>Effective sheltering</w:t>
            </w:r>
          </w:p>
        </w:tc>
        <w:tc>
          <w:tcPr>
            <w:tcW w:w="3168" w:type="dxa"/>
            <w:tcBorders>
              <w:bottom w:val="single" w:sz="4" w:space="0" w:color="auto"/>
            </w:tcBorders>
          </w:tcPr>
          <w:p w14:paraId="1E3B0528" w14:textId="25F31F5B" w:rsidR="000D109D" w:rsidRPr="006E7AC2" w:rsidRDefault="000D109D" w:rsidP="008A7041">
            <w:pPr>
              <w:pStyle w:val="NoSpacing"/>
              <w:rPr>
                <w:sz w:val="16"/>
                <w:szCs w:val="16"/>
              </w:rPr>
            </w:pPr>
            <w:r>
              <w:rPr>
                <w:sz w:val="16"/>
                <w:szCs w:val="16"/>
              </w:rPr>
              <w:t>Effective aerodynamic sheltering of soil surface by roughness elements</w:t>
            </w:r>
          </w:p>
        </w:tc>
        <w:tc>
          <w:tcPr>
            <w:tcW w:w="2306" w:type="dxa"/>
            <w:tcBorders>
              <w:bottom w:val="single" w:sz="4" w:space="0" w:color="auto"/>
            </w:tcBorders>
          </w:tcPr>
          <w:p w14:paraId="59419477" w14:textId="3453D906" w:rsidR="000D109D" w:rsidRPr="006E7AC2" w:rsidRDefault="000D109D" w:rsidP="008A7041">
            <w:pPr>
              <w:pStyle w:val="NoSpacing"/>
              <w:rPr>
                <w:sz w:val="16"/>
                <w:szCs w:val="16"/>
              </w:rPr>
            </w:pPr>
            <w:r>
              <w:rPr>
                <w:sz w:val="16"/>
                <w:szCs w:val="16"/>
              </w:rPr>
              <w:t>High- to moderate-resolution remote sensing</w:t>
            </w:r>
          </w:p>
        </w:tc>
        <w:tc>
          <w:tcPr>
            <w:tcW w:w="1161" w:type="dxa"/>
            <w:tcBorders>
              <w:bottom w:val="single" w:sz="4" w:space="0" w:color="auto"/>
            </w:tcBorders>
          </w:tcPr>
          <w:p w14:paraId="43E97744" w14:textId="37FA4236" w:rsidR="000D109D" w:rsidRPr="006E7AC2" w:rsidRDefault="000D109D" w:rsidP="008A7041">
            <w:pPr>
              <w:pStyle w:val="NoSpacing"/>
              <w:rPr>
                <w:sz w:val="16"/>
                <w:szCs w:val="16"/>
              </w:rPr>
            </w:pPr>
            <w:r>
              <w:rPr>
                <w:sz w:val="16"/>
                <w:szCs w:val="16"/>
              </w:rPr>
              <w:t>Moderate</w:t>
            </w:r>
          </w:p>
        </w:tc>
        <w:tc>
          <w:tcPr>
            <w:tcW w:w="1440" w:type="dxa"/>
            <w:tcBorders>
              <w:bottom w:val="single" w:sz="4" w:space="0" w:color="auto"/>
            </w:tcBorders>
          </w:tcPr>
          <w:p w14:paraId="33F2A498" w14:textId="24A6E065" w:rsidR="000D109D" w:rsidRPr="006E7AC2" w:rsidRDefault="000D109D" w:rsidP="008A7041">
            <w:pPr>
              <w:pStyle w:val="NoSpacing"/>
              <w:rPr>
                <w:sz w:val="16"/>
                <w:szCs w:val="16"/>
              </w:rPr>
            </w:pPr>
            <w:r>
              <w:rPr>
                <w:sz w:val="16"/>
                <w:szCs w:val="16"/>
              </w:rPr>
              <w:t>Moderate</w:t>
            </w:r>
          </w:p>
        </w:tc>
        <w:tc>
          <w:tcPr>
            <w:tcW w:w="2349" w:type="dxa"/>
            <w:gridSpan w:val="2"/>
            <w:tcBorders>
              <w:bottom w:val="single" w:sz="4" w:space="0" w:color="auto"/>
            </w:tcBorders>
          </w:tcPr>
          <w:p w14:paraId="0BED1983" w14:textId="711F3A7C" w:rsidR="000D109D" w:rsidRPr="006E7AC2" w:rsidRDefault="000D109D" w:rsidP="008A7041">
            <w:pPr>
              <w:pStyle w:val="NoSpacing"/>
              <w:rPr>
                <w:sz w:val="16"/>
                <w:szCs w:val="16"/>
              </w:rPr>
            </w:pPr>
            <w:proofErr w:type="spellStart"/>
            <w:r>
              <w:rPr>
                <w:sz w:val="16"/>
                <w:szCs w:val="16"/>
              </w:rPr>
              <w:t>Marticorena</w:t>
            </w:r>
            <w:proofErr w:type="spellEnd"/>
            <w:r>
              <w:rPr>
                <w:sz w:val="16"/>
                <w:szCs w:val="16"/>
              </w:rPr>
              <w:t xml:space="preserve"> et al. (2006), Cho et al. (2012), Chappell and Webb (2016), Potter et al. (1990)</w:t>
            </w:r>
          </w:p>
        </w:tc>
      </w:tr>
    </w:tbl>
    <w:p w14:paraId="71ECE1B7" w14:textId="2C30C3E0" w:rsidR="00C5730F" w:rsidRDefault="00DC75E6" w:rsidP="001E7A01">
      <w:r>
        <w:br w:type="page"/>
      </w:r>
      <w:r w:rsidR="00C5730F">
        <w:lastRenderedPageBreak/>
        <w:t>Table 1</w:t>
      </w:r>
      <w:r w:rsidR="003E1E13">
        <w:t xml:space="preserve"> – </w:t>
      </w:r>
      <w:r w:rsidR="003E1E13" w:rsidRPr="003E1E13">
        <w:rPr>
          <w:i/>
        </w:rPr>
        <w:t>continued</w:t>
      </w:r>
      <w:r w:rsidR="00C5730F">
        <w:t>.</w:t>
      </w:r>
    </w:p>
    <w:tbl>
      <w:tblPr>
        <w:tblStyle w:val="TableGrid"/>
        <w:tblW w:w="12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163"/>
        <w:gridCol w:w="2217"/>
        <w:gridCol w:w="1342"/>
        <w:gridCol w:w="1440"/>
        <w:gridCol w:w="1237"/>
        <w:gridCol w:w="862"/>
      </w:tblGrid>
      <w:tr w:rsidR="005913A7" w:rsidRPr="001B67D5" w14:paraId="08E1F93F" w14:textId="77777777" w:rsidTr="00F10638">
        <w:tc>
          <w:tcPr>
            <w:tcW w:w="1838" w:type="dxa"/>
            <w:tcBorders>
              <w:top w:val="single" w:sz="4" w:space="0" w:color="auto"/>
              <w:bottom w:val="single" w:sz="4" w:space="0" w:color="auto"/>
            </w:tcBorders>
          </w:tcPr>
          <w:p w14:paraId="04A37504" w14:textId="77777777" w:rsidR="005913A7" w:rsidRPr="001B67D5" w:rsidRDefault="005913A7" w:rsidP="0091112F">
            <w:pPr>
              <w:pStyle w:val="NoSpacing"/>
              <w:rPr>
                <w:b/>
                <w:sz w:val="16"/>
                <w:szCs w:val="16"/>
              </w:rPr>
            </w:pPr>
            <w:r w:rsidRPr="001B67D5">
              <w:rPr>
                <w:b/>
                <w:sz w:val="16"/>
                <w:szCs w:val="16"/>
              </w:rPr>
              <w:t>Indicator</w:t>
            </w:r>
          </w:p>
        </w:tc>
        <w:tc>
          <w:tcPr>
            <w:tcW w:w="3163" w:type="dxa"/>
            <w:tcBorders>
              <w:top w:val="single" w:sz="4" w:space="0" w:color="auto"/>
              <w:bottom w:val="single" w:sz="4" w:space="0" w:color="auto"/>
            </w:tcBorders>
          </w:tcPr>
          <w:p w14:paraId="0DCCD86C" w14:textId="77777777" w:rsidR="005913A7" w:rsidRPr="001B67D5" w:rsidRDefault="005913A7" w:rsidP="0091112F">
            <w:pPr>
              <w:pStyle w:val="NoSpacing"/>
              <w:rPr>
                <w:b/>
                <w:sz w:val="16"/>
                <w:szCs w:val="16"/>
              </w:rPr>
            </w:pPr>
            <w:r w:rsidRPr="001B67D5">
              <w:rPr>
                <w:b/>
                <w:sz w:val="16"/>
                <w:szCs w:val="16"/>
              </w:rPr>
              <w:t>Description</w:t>
            </w:r>
          </w:p>
        </w:tc>
        <w:tc>
          <w:tcPr>
            <w:tcW w:w="2217" w:type="dxa"/>
            <w:tcBorders>
              <w:top w:val="single" w:sz="4" w:space="0" w:color="auto"/>
              <w:bottom w:val="single" w:sz="4" w:space="0" w:color="auto"/>
            </w:tcBorders>
          </w:tcPr>
          <w:p w14:paraId="06976308" w14:textId="77777777" w:rsidR="005913A7" w:rsidRPr="001B67D5" w:rsidRDefault="005913A7" w:rsidP="0091112F">
            <w:pPr>
              <w:pStyle w:val="NoSpacing"/>
              <w:rPr>
                <w:b/>
                <w:sz w:val="16"/>
                <w:szCs w:val="16"/>
              </w:rPr>
            </w:pPr>
            <w:r w:rsidRPr="001B67D5">
              <w:rPr>
                <w:b/>
                <w:sz w:val="16"/>
                <w:szCs w:val="16"/>
              </w:rPr>
              <w:t>Measurement approaches</w:t>
            </w:r>
          </w:p>
        </w:tc>
        <w:tc>
          <w:tcPr>
            <w:tcW w:w="1342" w:type="dxa"/>
            <w:tcBorders>
              <w:top w:val="single" w:sz="4" w:space="0" w:color="auto"/>
              <w:bottom w:val="single" w:sz="4" w:space="0" w:color="auto"/>
            </w:tcBorders>
          </w:tcPr>
          <w:p w14:paraId="78BEDB6E" w14:textId="79E8F692" w:rsidR="005913A7" w:rsidRPr="001B67D5" w:rsidRDefault="005913A7" w:rsidP="0091112F">
            <w:pPr>
              <w:pStyle w:val="NoSpacing"/>
              <w:rPr>
                <w:b/>
                <w:sz w:val="16"/>
                <w:szCs w:val="16"/>
              </w:rPr>
            </w:pPr>
            <w:r>
              <w:rPr>
                <w:b/>
                <w:sz w:val="16"/>
                <w:szCs w:val="16"/>
              </w:rPr>
              <w:t>Data a</w:t>
            </w:r>
            <w:r w:rsidRPr="001B67D5">
              <w:rPr>
                <w:b/>
                <w:sz w:val="16"/>
                <w:szCs w:val="16"/>
              </w:rPr>
              <w:t xml:space="preserve">vailability </w:t>
            </w:r>
          </w:p>
        </w:tc>
        <w:tc>
          <w:tcPr>
            <w:tcW w:w="1440" w:type="dxa"/>
            <w:tcBorders>
              <w:top w:val="single" w:sz="4" w:space="0" w:color="auto"/>
              <w:bottom w:val="single" w:sz="4" w:space="0" w:color="auto"/>
            </w:tcBorders>
          </w:tcPr>
          <w:p w14:paraId="4736F7F3" w14:textId="51F7DEE2" w:rsidR="005913A7" w:rsidRPr="001B67D5" w:rsidRDefault="005913A7" w:rsidP="0091112F">
            <w:pPr>
              <w:pStyle w:val="NoSpacing"/>
              <w:rPr>
                <w:b/>
                <w:sz w:val="16"/>
                <w:szCs w:val="16"/>
              </w:rPr>
            </w:pPr>
            <w:r>
              <w:rPr>
                <w:b/>
                <w:sz w:val="16"/>
                <w:szCs w:val="16"/>
              </w:rPr>
              <w:t>Ease of interpretation</w:t>
            </w:r>
          </w:p>
        </w:tc>
        <w:tc>
          <w:tcPr>
            <w:tcW w:w="2099" w:type="dxa"/>
            <w:gridSpan w:val="2"/>
            <w:tcBorders>
              <w:top w:val="single" w:sz="4" w:space="0" w:color="auto"/>
              <w:bottom w:val="single" w:sz="4" w:space="0" w:color="auto"/>
            </w:tcBorders>
          </w:tcPr>
          <w:p w14:paraId="7018F7A9" w14:textId="319989EE" w:rsidR="005913A7" w:rsidRPr="001B67D5" w:rsidRDefault="005913A7" w:rsidP="0091112F">
            <w:pPr>
              <w:pStyle w:val="NoSpacing"/>
              <w:rPr>
                <w:b/>
                <w:sz w:val="16"/>
                <w:szCs w:val="16"/>
              </w:rPr>
            </w:pPr>
            <w:r w:rsidRPr="001B67D5">
              <w:rPr>
                <w:b/>
                <w:sz w:val="16"/>
                <w:szCs w:val="16"/>
              </w:rPr>
              <w:t>Example references</w:t>
            </w:r>
          </w:p>
        </w:tc>
      </w:tr>
      <w:tr w:rsidR="005913A7" w:rsidRPr="001B67D5" w14:paraId="2FC65F07" w14:textId="77777777" w:rsidTr="00F10638">
        <w:trPr>
          <w:gridAfter w:val="1"/>
          <w:wAfter w:w="862" w:type="dxa"/>
        </w:trPr>
        <w:tc>
          <w:tcPr>
            <w:tcW w:w="11237" w:type="dxa"/>
            <w:gridSpan w:val="6"/>
            <w:tcBorders>
              <w:top w:val="single" w:sz="4" w:space="0" w:color="auto"/>
            </w:tcBorders>
          </w:tcPr>
          <w:p w14:paraId="0A45B892" w14:textId="532F379B" w:rsidR="005913A7" w:rsidRPr="001B67D5" w:rsidRDefault="005913A7" w:rsidP="0091112F">
            <w:pPr>
              <w:pStyle w:val="NoSpacing"/>
              <w:rPr>
                <w:b/>
                <w:i/>
                <w:sz w:val="16"/>
                <w:szCs w:val="16"/>
              </w:rPr>
            </w:pPr>
            <w:r w:rsidRPr="001B67D5">
              <w:rPr>
                <w:b/>
                <w:i/>
                <w:sz w:val="16"/>
                <w:szCs w:val="16"/>
              </w:rPr>
              <w:t>Indicators of land health attributes</w:t>
            </w:r>
          </w:p>
        </w:tc>
      </w:tr>
      <w:tr w:rsidR="005913A7" w14:paraId="1FAE4877" w14:textId="77777777" w:rsidTr="00F10638">
        <w:tc>
          <w:tcPr>
            <w:tcW w:w="1838" w:type="dxa"/>
          </w:tcPr>
          <w:p w14:paraId="68386CE7" w14:textId="77777777" w:rsidR="005913A7" w:rsidRPr="00033FD8" w:rsidRDefault="005913A7" w:rsidP="0091112F">
            <w:pPr>
              <w:pStyle w:val="NoSpacing"/>
              <w:rPr>
                <w:sz w:val="16"/>
                <w:szCs w:val="20"/>
              </w:rPr>
            </w:pPr>
            <w:r>
              <w:rPr>
                <w:sz w:val="16"/>
              </w:rPr>
              <w:t>P</w:t>
            </w:r>
            <w:r w:rsidRPr="00CB52B1">
              <w:rPr>
                <w:sz w:val="16"/>
              </w:rPr>
              <w:t xml:space="preserve">edestals and/or </w:t>
            </w:r>
            <w:proofErr w:type="spellStart"/>
            <w:r w:rsidRPr="00CB52B1">
              <w:rPr>
                <w:sz w:val="16"/>
              </w:rPr>
              <w:t>terracettes</w:t>
            </w:r>
            <w:proofErr w:type="spellEnd"/>
            <w:r>
              <w:rPr>
                <w:sz w:val="16"/>
              </w:rPr>
              <w:t xml:space="preserve"> </w:t>
            </w:r>
          </w:p>
        </w:tc>
        <w:tc>
          <w:tcPr>
            <w:tcW w:w="3163" w:type="dxa"/>
          </w:tcPr>
          <w:p w14:paraId="57B6C032" w14:textId="4ABC2C1D" w:rsidR="005913A7" w:rsidRPr="00033FD8" w:rsidRDefault="005913A7" w:rsidP="0091112F">
            <w:pPr>
              <w:pStyle w:val="NoSpacing"/>
              <w:rPr>
                <w:sz w:val="16"/>
                <w:szCs w:val="20"/>
              </w:rPr>
            </w:pPr>
            <w:r>
              <w:rPr>
                <w:sz w:val="16"/>
                <w:szCs w:val="20"/>
              </w:rPr>
              <w:t>Plants or rocks appear elevated because of soil loss around them</w:t>
            </w:r>
          </w:p>
        </w:tc>
        <w:tc>
          <w:tcPr>
            <w:tcW w:w="2217" w:type="dxa"/>
          </w:tcPr>
          <w:p w14:paraId="18F815AF" w14:textId="339EA9BB" w:rsidR="005913A7" w:rsidRPr="00033FD8" w:rsidRDefault="005913A7" w:rsidP="0091112F">
            <w:pPr>
              <w:pStyle w:val="NoSpacing"/>
              <w:rPr>
                <w:sz w:val="16"/>
                <w:szCs w:val="20"/>
              </w:rPr>
            </w:pPr>
            <w:r>
              <w:rPr>
                <w:sz w:val="16"/>
                <w:szCs w:val="20"/>
              </w:rPr>
              <w:t xml:space="preserve">Visual </w:t>
            </w:r>
            <w:r w:rsidR="00195D33">
              <w:rPr>
                <w:sz w:val="16"/>
                <w:szCs w:val="20"/>
              </w:rPr>
              <w:t>estimate</w:t>
            </w:r>
          </w:p>
        </w:tc>
        <w:tc>
          <w:tcPr>
            <w:tcW w:w="1342" w:type="dxa"/>
          </w:tcPr>
          <w:p w14:paraId="0064940C" w14:textId="0E357B14" w:rsidR="005913A7" w:rsidRPr="00033FD8" w:rsidRDefault="005913A7" w:rsidP="0091112F">
            <w:pPr>
              <w:pStyle w:val="NoSpacing"/>
              <w:rPr>
                <w:sz w:val="16"/>
                <w:szCs w:val="20"/>
              </w:rPr>
            </w:pPr>
            <w:r>
              <w:rPr>
                <w:sz w:val="16"/>
                <w:szCs w:val="20"/>
              </w:rPr>
              <w:t>High</w:t>
            </w:r>
          </w:p>
        </w:tc>
        <w:tc>
          <w:tcPr>
            <w:tcW w:w="1440" w:type="dxa"/>
          </w:tcPr>
          <w:p w14:paraId="04E49265" w14:textId="49C29D25" w:rsidR="005913A7" w:rsidRPr="00033FD8" w:rsidRDefault="005913A7" w:rsidP="0091112F">
            <w:pPr>
              <w:pStyle w:val="NoSpacing"/>
              <w:rPr>
                <w:sz w:val="16"/>
                <w:szCs w:val="20"/>
              </w:rPr>
            </w:pPr>
            <w:r>
              <w:rPr>
                <w:sz w:val="16"/>
                <w:szCs w:val="20"/>
              </w:rPr>
              <w:t>High</w:t>
            </w:r>
          </w:p>
        </w:tc>
        <w:tc>
          <w:tcPr>
            <w:tcW w:w="2099" w:type="dxa"/>
            <w:gridSpan w:val="2"/>
          </w:tcPr>
          <w:p w14:paraId="145BC557" w14:textId="60F0F96A" w:rsidR="005913A7" w:rsidRPr="00033FD8" w:rsidRDefault="005913A7" w:rsidP="0091112F">
            <w:pPr>
              <w:pStyle w:val="NoSpacing"/>
              <w:rPr>
                <w:sz w:val="16"/>
                <w:szCs w:val="20"/>
              </w:rPr>
            </w:pPr>
            <w:proofErr w:type="spellStart"/>
            <w:r>
              <w:rPr>
                <w:sz w:val="16"/>
                <w:szCs w:val="20"/>
              </w:rPr>
              <w:t>Pellant</w:t>
            </w:r>
            <w:proofErr w:type="spellEnd"/>
            <w:r>
              <w:rPr>
                <w:sz w:val="16"/>
                <w:szCs w:val="20"/>
              </w:rPr>
              <w:t xml:space="preserve"> et al. (2005)</w:t>
            </w:r>
          </w:p>
        </w:tc>
      </w:tr>
      <w:tr w:rsidR="005913A7" w14:paraId="363CA197" w14:textId="77777777" w:rsidTr="00F10638">
        <w:tc>
          <w:tcPr>
            <w:tcW w:w="1838" w:type="dxa"/>
          </w:tcPr>
          <w:p w14:paraId="7C1EB6FF" w14:textId="77777777" w:rsidR="005913A7" w:rsidRPr="00033FD8" w:rsidRDefault="005913A7" w:rsidP="0091112F">
            <w:pPr>
              <w:pStyle w:val="NoSpacing"/>
              <w:rPr>
                <w:sz w:val="16"/>
                <w:szCs w:val="20"/>
              </w:rPr>
            </w:pPr>
            <w:r>
              <w:rPr>
                <w:sz w:val="16"/>
              </w:rPr>
              <w:t>W</w:t>
            </w:r>
            <w:r w:rsidRPr="00CB52B1">
              <w:rPr>
                <w:sz w:val="16"/>
              </w:rPr>
              <w:t xml:space="preserve">ind scouring, blowouts and/or sediment deposition areas </w:t>
            </w:r>
          </w:p>
        </w:tc>
        <w:tc>
          <w:tcPr>
            <w:tcW w:w="3163" w:type="dxa"/>
          </w:tcPr>
          <w:p w14:paraId="415F5690" w14:textId="76B76462" w:rsidR="005913A7" w:rsidRPr="00033FD8" w:rsidRDefault="005913A7" w:rsidP="0091112F">
            <w:pPr>
              <w:pStyle w:val="NoSpacing"/>
              <w:rPr>
                <w:sz w:val="16"/>
                <w:szCs w:val="20"/>
              </w:rPr>
            </w:pPr>
            <w:r>
              <w:rPr>
                <w:sz w:val="16"/>
                <w:szCs w:val="20"/>
              </w:rPr>
              <w:t>Soil loss or gains around plants, rocks and within plant interspaces</w:t>
            </w:r>
          </w:p>
        </w:tc>
        <w:tc>
          <w:tcPr>
            <w:tcW w:w="2217" w:type="dxa"/>
          </w:tcPr>
          <w:p w14:paraId="0188AAF5" w14:textId="62BD1C2E" w:rsidR="005913A7" w:rsidRPr="00033FD8" w:rsidRDefault="005913A7" w:rsidP="0091112F">
            <w:pPr>
              <w:pStyle w:val="NoSpacing"/>
              <w:rPr>
                <w:sz w:val="16"/>
                <w:szCs w:val="20"/>
              </w:rPr>
            </w:pPr>
            <w:r>
              <w:rPr>
                <w:sz w:val="16"/>
                <w:szCs w:val="20"/>
              </w:rPr>
              <w:t xml:space="preserve">Visual </w:t>
            </w:r>
            <w:r w:rsidR="00195D33">
              <w:rPr>
                <w:sz w:val="16"/>
                <w:szCs w:val="20"/>
              </w:rPr>
              <w:t>estimate</w:t>
            </w:r>
          </w:p>
        </w:tc>
        <w:tc>
          <w:tcPr>
            <w:tcW w:w="1342" w:type="dxa"/>
          </w:tcPr>
          <w:p w14:paraId="731327E8" w14:textId="44D087D7" w:rsidR="005913A7" w:rsidRPr="00033FD8" w:rsidRDefault="005913A7" w:rsidP="0091112F">
            <w:pPr>
              <w:pStyle w:val="NoSpacing"/>
              <w:rPr>
                <w:sz w:val="16"/>
                <w:szCs w:val="20"/>
              </w:rPr>
            </w:pPr>
            <w:r>
              <w:rPr>
                <w:sz w:val="16"/>
                <w:szCs w:val="20"/>
              </w:rPr>
              <w:t>High</w:t>
            </w:r>
          </w:p>
        </w:tc>
        <w:tc>
          <w:tcPr>
            <w:tcW w:w="1440" w:type="dxa"/>
          </w:tcPr>
          <w:p w14:paraId="79E63F14" w14:textId="2638E168" w:rsidR="005913A7" w:rsidRPr="00033FD8" w:rsidRDefault="005913A7" w:rsidP="0091112F">
            <w:pPr>
              <w:pStyle w:val="NoSpacing"/>
              <w:rPr>
                <w:sz w:val="16"/>
                <w:szCs w:val="20"/>
              </w:rPr>
            </w:pPr>
            <w:r>
              <w:rPr>
                <w:sz w:val="16"/>
                <w:szCs w:val="20"/>
              </w:rPr>
              <w:t>High</w:t>
            </w:r>
          </w:p>
        </w:tc>
        <w:tc>
          <w:tcPr>
            <w:tcW w:w="2099" w:type="dxa"/>
            <w:gridSpan w:val="2"/>
          </w:tcPr>
          <w:p w14:paraId="27B718BC" w14:textId="3775ABB3" w:rsidR="005913A7" w:rsidRPr="00033FD8" w:rsidRDefault="005913A7" w:rsidP="0091112F">
            <w:pPr>
              <w:pStyle w:val="NoSpacing"/>
              <w:rPr>
                <w:sz w:val="16"/>
                <w:szCs w:val="20"/>
              </w:rPr>
            </w:pPr>
            <w:proofErr w:type="spellStart"/>
            <w:r>
              <w:rPr>
                <w:sz w:val="16"/>
                <w:szCs w:val="20"/>
              </w:rPr>
              <w:t>Pellant</w:t>
            </w:r>
            <w:proofErr w:type="spellEnd"/>
            <w:r>
              <w:rPr>
                <w:sz w:val="16"/>
                <w:szCs w:val="20"/>
              </w:rPr>
              <w:t xml:space="preserve"> et al. (2005)</w:t>
            </w:r>
          </w:p>
        </w:tc>
      </w:tr>
      <w:tr w:rsidR="005913A7" w14:paraId="01C43794" w14:textId="77777777" w:rsidTr="00F10638">
        <w:tc>
          <w:tcPr>
            <w:tcW w:w="1838" w:type="dxa"/>
          </w:tcPr>
          <w:p w14:paraId="4F0FE7A9" w14:textId="77777777" w:rsidR="005913A7" w:rsidRDefault="005913A7" w:rsidP="0091112F">
            <w:pPr>
              <w:pStyle w:val="NoSpacing"/>
              <w:rPr>
                <w:sz w:val="16"/>
                <w:szCs w:val="20"/>
              </w:rPr>
            </w:pPr>
            <w:r>
              <w:rPr>
                <w:sz w:val="16"/>
              </w:rPr>
              <w:t>S</w:t>
            </w:r>
            <w:r w:rsidRPr="00CB52B1">
              <w:rPr>
                <w:sz w:val="16"/>
              </w:rPr>
              <w:t>oil surface horizon loss or degradation</w:t>
            </w:r>
          </w:p>
        </w:tc>
        <w:tc>
          <w:tcPr>
            <w:tcW w:w="3163" w:type="dxa"/>
          </w:tcPr>
          <w:p w14:paraId="30371503" w14:textId="2F5C73E1" w:rsidR="005913A7" w:rsidRPr="00033FD8" w:rsidRDefault="005913A7" w:rsidP="0091112F">
            <w:pPr>
              <w:pStyle w:val="NoSpacing"/>
              <w:rPr>
                <w:sz w:val="16"/>
                <w:szCs w:val="20"/>
              </w:rPr>
            </w:pPr>
            <w:r>
              <w:rPr>
                <w:sz w:val="16"/>
                <w:szCs w:val="20"/>
              </w:rPr>
              <w:t>Soil horizon(s) no longer present or loss of organic material from surface horizon</w:t>
            </w:r>
          </w:p>
        </w:tc>
        <w:tc>
          <w:tcPr>
            <w:tcW w:w="2217" w:type="dxa"/>
          </w:tcPr>
          <w:p w14:paraId="4C2DED08" w14:textId="67CD91FD" w:rsidR="005913A7" w:rsidRPr="00033FD8" w:rsidRDefault="005913A7" w:rsidP="0091112F">
            <w:pPr>
              <w:pStyle w:val="NoSpacing"/>
              <w:rPr>
                <w:sz w:val="16"/>
                <w:szCs w:val="20"/>
              </w:rPr>
            </w:pPr>
            <w:r>
              <w:rPr>
                <w:sz w:val="16"/>
                <w:szCs w:val="20"/>
              </w:rPr>
              <w:t xml:space="preserve">Visual </w:t>
            </w:r>
            <w:r w:rsidR="00195D33">
              <w:rPr>
                <w:sz w:val="16"/>
                <w:szCs w:val="20"/>
              </w:rPr>
              <w:t>estimate</w:t>
            </w:r>
          </w:p>
        </w:tc>
        <w:tc>
          <w:tcPr>
            <w:tcW w:w="1342" w:type="dxa"/>
          </w:tcPr>
          <w:p w14:paraId="18EB16B0" w14:textId="26D0F368" w:rsidR="005913A7" w:rsidRPr="00033FD8" w:rsidRDefault="005913A7" w:rsidP="0091112F">
            <w:pPr>
              <w:pStyle w:val="NoSpacing"/>
              <w:rPr>
                <w:sz w:val="16"/>
                <w:szCs w:val="20"/>
              </w:rPr>
            </w:pPr>
            <w:r>
              <w:rPr>
                <w:sz w:val="16"/>
                <w:szCs w:val="20"/>
              </w:rPr>
              <w:t>High</w:t>
            </w:r>
          </w:p>
        </w:tc>
        <w:tc>
          <w:tcPr>
            <w:tcW w:w="1440" w:type="dxa"/>
          </w:tcPr>
          <w:p w14:paraId="5C4E4275" w14:textId="567E2C30" w:rsidR="005913A7" w:rsidRPr="00033FD8" w:rsidRDefault="005913A7" w:rsidP="0091112F">
            <w:pPr>
              <w:pStyle w:val="NoSpacing"/>
              <w:rPr>
                <w:sz w:val="16"/>
                <w:szCs w:val="20"/>
              </w:rPr>
            </w:pPr>
            <w:r>
              <w:rPr>
                <w:sz w:val="16"/>
                <w:szCs w:val="20"/>
              </w:rPr>
              <w:t>Moderate</w:t>
            </w:r>
          </w:p>
        </w:tc>
        <w:tc>
          <w:tcPr>
            <w:tcW w:w="2099" w:type="dxa"/>
            <w:gridSpan w:val="2"/>
          </w:tcPr>
          <w:p w14:paraId="508B0ED1" w14:textId="19CD11FC" w:rsidR="005913A7" w:rsidRPr="00033FD8" w:rsidRDefault="005913A7" w:rsidP="0091112F">
            <w:pPr>
              <w:pStyle w:val="NoSpacing"/>
              <w:rPr>
                <w:sz w:val="16"/>
                <w:szCs w:val="20"/>
              </w:rPr>
            </w:pPr>
            <w:proofErr w:type="spellStart"/>
            <w:r>
              <w:rPr>
                <w:sz w:val="16"/>
                <w:szCs w:val="20"/>
              </w:rPr>
              <w:t>Pellant</w:t>
            </w:r>
            <w:proofErr w:type="spellEnd"/>
            <w:r>
              <w:rPr>
                <w:sz w:val="16"/>
                <w:szCs w:val="20"/>
              </w:rPr>
              <w:t xml:space="preserve"> et al. (2005)</w:t>
            </w:r>
          </w:p>
        </w:tc>
      </w:tr>
      <w:tr w:rsidR="005913A7" w:rsidRPr="001B67D5" w14:paraId="090B2BBE" w14:textId="77777777" w:rsidTr="00F10638">
        <w:trPr>
          <w:gridAfter w:val="1"/>
          <w:wAfter w:w="862" w:type="dxa"/>
        </w:trPr>
        <w:tc>
          <w:tcPr>
            <w:tcW w:w="11237" w:type="dxa"/>
            <w:gridSpan w:val="6"/>
          </w:tcPr>
          <w:p w14:paraId="461AB128" w14:textId="5A9A97F9" w:rsidR="005913A7" w:rsidRPr="001B67D5" w:rsidRDefault="005913A7" w:rsidP="00D0664A">
            <w:pPr>
              <w:pStyle w:val="NoSpacing"/>
              <w:rPr>
                <w:b/>
                <w:sz w:val="16"/>
                <w:szCs w:val="16"/>
              </w:rPr>
            </w:pPr>
            <w:r w:rsidRPr="001B67D5">
              <w:rPr>
                <w:b/>
                <w:i/>
                <w:sz w:val="16"/>
                <w:szCs w:val="16"/>
              </w:rPr>
              <w:t>Sediment transport and air quality indicators</w:t>
            </w:r>
          </w:p>
        </w:tc>
      </w:tr>
      <w:tr w:rsidR="005913A7" w14:paraId="361AF229" w14:textId="77777777" w:rsidTr="00F10638">
        <w:tc>
          <w:tcPr>
            <w:tcW w:w="1838" w:type="dxa"/>
          </w:tcPr>
          <w:p w14:paraId="0136B319" w14:textId="42C8ECA1" w:rsidR="005913A7" w:rsidRPr="00033FD8" w:rsidRDefault="005913A7" w:rsidP="00D0664A">
            <w:pPr>
              <w:pStyle w:val="NoSpacing"/>
              <w:rPr>
                <w:i/>
                <w:sz w:val="16"/>
                <w:szCs w:val="16"/>
              </w:rPr>
            </w:pPr>
            <w:r w:rsidRPr="00033FD8">
              <w:rPr>
                <w:sz w:val="16"/>
                <w:szCs w:val="20"/>
              </w:rPr>
              <w:t>S</w:t>
            </w:r>
            <w:r>
              <w:rPr>
                <w:sz w:val="16"/>
                <w:szCs w:val="20"/>
              </w:rPr>
              <w:t>altation</w:t>
            </w:r>
            <w:r w:rsidRPr="00033FD8">
              <w:rPr>
                <w:sz w:val="16"/>
                <w:szCs w:val="20"/>
              </w:rPr>
              <w:t xml:space="preserve"> </w:t>
            </w:r>
            <w:r>
              <w:rPr>
                <w:sz w:val="16"/>
                <w:szCs w:val="20"/>
              </w:rPr>
              <w:t>mass flux (</w:t>
            </w:r>
            <w:r w:rsidRPr="00904E87">
              <w:rPr>
                <w:i/>
                <w:sz w:val="16"/>
                <w:szCs w:val="20"/>
              </w:rPr>
              <w:t>Q</w:t>
            </w:r>
            <w:r>
              <w:rPr>
                <w:sz w:val="16"/>
                <w:szCs w:val="20"/>
              </w:rPr>
              <w:t>)</w:t>
            </w:r>
          </w:p>
        </w:tc>
        <w:tc>
          <w:tcPr>
            <w:tcW w:w="3163" w:type="dxa"/>
          </w:tcPr>
          <w:p w14:paraId="2A818972" w14:textId="312ABF3F" w:rsidR="005913A7" w:rsidRPr="006E7AC2" w:rsidRDefault="005913A7" w:rsidP="00D0664A">
            <w:pPr>
              <w:pStyle w:val="NoSpacing"/>
              <w:rPr>
                <w:sz w:val="16"/>
                <w:szCs w:val="16"/>
              </w:rPr>
            </w:pPr>
            <w:r>
              <w:rPr>
                <w:sz w:val="16"/>
                <w:szCs w:val="20"/>
              </w:rPr>
              <w:t>Transport rate of sediment moving horizontally along the soil surface (g m</w:t>
            </w:r>
            <w:r w:rsidRPr="00B0080D">
              <w:rPr>
                <w:sz w:val="16"/>
                <w:szCs w:val="20"/>
                <w:vertAlign w:val="superscript"/>
              </w:rPr>
              <w:t>-1</w:t>
            </w:r>
            <w:r>
              <w:rPr>
                <w:sz w:val="16"/>
                <w:szCs w:val="20"/>
                <w:vertAlign w:val="superscript"/>
              </w:rPr>
              <w:t xml:space="preserve"> </w:t>
            </w:r>
            <w:r>
              <w:rPr>
                <w:sz w:val="16"/>
                <w:szCs w:val="20"/>
              </w:rPr>
              <w:t>s</w:t>
            </w:r>
            <w:r w:rsidRPr="00B0080D">
              <w:rPr>
                <w:sz w:val="16"/>
                <w:szCs w:val="20"/>
                <w:vertAlign w:val="superscript"/>
              </w:rPr>
              <w:t>-1</w:t>
            </w:r>
            <w:r>
              <w:rPr>
                <w:sz w:val="16"/>
                <w:szCs w:val="20"/>
              </w:rPr>
              <w:t>)</w:t>
            </w:r>
          </w:p>
        </w:tc>
        <w:tc>
          <w:tcPr>
            <w:tcW w:w="2217" w:type="dxa"/>
          </w:tcPr>
          <w:p w14:paraId="4FF796CC" w14:textId="77777777" w:rsidR="005913A7" w:rsidRDefault="005913A7" w:rsidP="00D0664A">
            <w:pPr>
              <w:pStyle w:val="NoSpacing"/>
              <w:rPr>
                <w:sz w:val="16"/>
                <w:szCs w:val="20"/>
              </w:rPr>
            </w:pPr>
            <w:r>
              <w:rPr>
                <w:sz w:val="16"/>
                <w:szCs w:val="20"/>
              </w:rPr>
              <w:t>Slot samplers</w:t>
            </w:r>
          </w:p>
          <w:p w14:paraId="6860F1D0" w14:textId="77777777" w:rsidR="005913A7" w:rsidRDefault="005913A7" w:rsidP="00D0664A">
            <w:pPr>
              <w:pStyle w:val="NoSpacing"/>
              <w:rPr>
                <w:sz w:val="16"/>
                <w:szCs w:val="20"/>
              </w:rPr>
            </w:pPr>
            <w:r>
              <w:rPr>
                <w:sz w:val="16"/>
                <w:szCs w:val="20"/>
              </w:rPr>
              <w:t>Big Spring Number Eight (BSNE)</w:t>
            </w:r>
          </w:p>
          <w:p w14:paraId="4682B033" w14:textId="6A29B35E" w:rsidR="005913A7" w:rsidRPr="006E7AC2" w:rsidRDefault="005913A7" w:rsidP="00D0664A">
            <w:pPr>
              <w:pStyle w:val="NoSpacing"/>
              <w:rPr>
                <w:sz w:val="16"/>
                <w:szCs w:val="16"/>
              </w:rPr>
            </w:pPr>
            <w:r>
              <w:rPr>
                <w:sz w:val="16"/>
                <w:szCs w:val="20"/>
              </w:rPr>
              <w:t>Modified Wilson and Cooke (MWAC)</w:t>
            </w:r>
          </w:p>
        </w:tc>
        <w:tc>
          <w:tcPr>
            <w:tcW w:w="1342" w:type="dxa"/>
          </w:tcPr>
          <w:p w14:paraId="1EAE80C3" w14:textId="5CD3122F" w:rsidR="005913A7" w:rsidRDefault="005913A7" w:rsidP="00D0664A">
            <w:pPr>
              <w:pStyle w:val="NoSpacing"/>
              <w:rPr>
                <w:sz w:val="16"/>
                <w:szCs w:val="16"/>
              </w:rPr>
            </w:pPr>
            <w:r>
              <w:rPr>
                <w:sz w:val="16"/>
                <w:szCs w:val="20"/>
              </w:rPr>
              <w:t>Low</w:t>
            </w:r>
          </w:p>
        </w:tc>
        <w:tc>
          <w:tcPr>
            <w:tcW w:w="1440" w:type="dxa"/>
          </w:tcPr>
          <w:p w14:paraId="5386AC7F" w14:textId="4604EB11" w:rsidR="005913A7" w:rsidRDefault="005913A7" w:rsidP="00D0664A">
            <w:pPr>
              <w:pStyle w:val="NoSpacing"/>
              <w:rPr>
                <w:sz w:val="16"/>
                <w:szCs w:val="16"/>
              </w:rPr>
            </w:pPr>
            <w:r>
              <w:rPr>
                <w:sz w:val="16"/>
                <w:szCs w:val="16"/>
              </w:rPr>
              <w:t>Low</w:t>
            </w:r>
          </w:p>
        </w:tc>
        <w:tc>
          <w:tcPr>
            <w:tcW w:w="2099" w:type="dxa"/>
            <w:gridSpan w:val="2"/>
          </w:tcPr>
          <w:p w14:paraId="22EE96C6" w14:textId="3DB2E6A4" w:rsidR="005913A7" w:rsidRDefault="005913A7" w:rsidP="00D0664A">
            <w:pPr>
              <w:pStyle w:val="NoSpacing"/>
              <w:rPr>
                <w:sz w:val="16"/>
                <w:szCs w:val="16"/>
              </w:rPr>
            </w:pPr>
            <w:proofErr w:type="spellStart"/>
            <w:r>
              <w:rPr>
                <w:sz w:val="16"/>
                <w:szCs w:val="20"/>
              </w:rPr>
              <w:t>Fryrear</w:t>
            </w:r>
            <w:proofErr w:type="spellEnd"/>
            <w:r>
              <w:rPr>
                <w:sz w:val="16"/>
                <w:szCs w:val="20"/>
              </w:rPr>
              <w:t xml:space="preserve"> (1986), Webb et al. (2016)</w:t>
            </w:r>
          </w:p>
        </w:tc>
      </w:tr>
      <w:tr w:rsidR="005913A7" w14:paraId="63C8FF0F" w14:textId="77777777" w:rsidTr="00F10638">
        <w:tc>
          <w:tcPr>
            <w:tcW w:w="1838" w:type="dxa"/>
          </w:tcPr>
          <w:p w14:paraId="4E236EEC" w14:textId="30EDDD2F" w:rsidR="005913A7" w:rsidRPr="00033FD8" w:rsidRDefault="005913A7" w:rsidP="00D0664A">
            <w:pPr>
              <w:pStyle w:val="NoSpacing"/>
              <w:rPr>
                <w:sz w:val="16"/>
                <w:szCs w:val="20"/>
              </w:rPr>
            </w:pPr>
            <w:r>
              <w:rPr>
                <w:sz w:val="16"/>
                <w:szCs w:val="20"/>
              </w:rPr>
              <w:t>Dust mass flux (</w:t>
            </w:r>
            <w:r w:rsidRPr="00904E87">
              <w:rPr>
                <w:i/>
                <w:sz w:val="16"/>
                <w:szCs w:val="20"/>
              </w:rPr>
              <w:t>F</w:t>
            </w:r>
            <w:r>
              <w:rPr>
                <w:sz w:val="16"/>
                <w:szCs w:val="20"/>
              </w:rPr>
              <w:t>)</w:t>
            </w:r>
          </w:p>
        </w:tc>
        <w:tc>
          <w:tcPr>
            <w:tcW w:w="3163" w:type="dxa"/>
          </w:tcPr>
          <w:p w14:paraId="406345A0" w14:textId="304B1BC8" w:rsidR="005913A7" w:rsidRDefault="005913A7" w:rsidP="00D0664A">
            <w:pPr>
              <w:pStyle w:val="NoSpacing"/>
              <w:rPr>
                <w:sz w:val="16"/>
                <w:szCs w:val="20"/>
              </w:rPr>
            </w:pPr>
            <w:r>
              <w:rPr>
                <w:sz w:val="16"/>
                <w:szCs w:val="20"/>
              </w:rPr>
              <w:t>Vertical dust emission rate (g m</w:t>
            </w:r>
            <w:r w:rsidRPr="00B0080D">
              <w:rPr>
                <w:sz w:val="16"/>
                <w:szCs w:val="20"/>
                <w:vertAlign w:val="superscript"/>
              </w:rPr>
              <w:t>-</w:t>
            </w:r>
            <w:r>
              <w:rPr>
                <w:sz w:val="16"/>
                <w:szCs w:val="20"/>
                <w:vertAlign w:val="superscript"/>
              </w:rPr>
              <w:t xml:space="preserve">2 </w:t>
            </w:r>
            <w:r>
              <w:rPr>
                <w:sz w:val="16"/>
                <w:szCs w:val="20"/>
              </w:rPr>
              <w:t>s</w:t>
            </w:r>
            <w:r w:rsidRPr="00B0080D">
              <w:rPr>
                <w:sz w:val="16"/>
                <w:szCs w:val="20"/>
                <w:vertAlign w:val="superscript"/>
              </w:rPr>
              <w:t>-1</w:t>
            </w:r>
            <w:r>
              <w:rPr>
                <w:sz w:val="16"/>
                <w:szCs w:val="20"/>
              </w:rPr>
              <w:t>)</w:t>
            </w:r>
          </w:p>
        </w:tc>
        <w:tc>
          <w:tcPr>
            <w:tcW w:w="2217" w:type="dxa"/>
          </w:tcPr>
          <w:p w14:paraId="3B72E890" w14:textId="4929BCF7" w:rsidR="005913A7" w:rsidRDefault="00504E84" w:rsidP="00D0664A">
            <w:pPr>
              <w:pStyle w:val="NoSpacing"/>
              <w:rPr>
                <w:sz w:val="16"/>
                <w:szCs w:val="20"/>
              </w:rPr>
            </w:pPr>
            <w:r>
              <w:rPr>
                <w:sz w:val="16"/>
                <w:szCs w:val="20"/>
              </w:rPr>
              <w:t xml:space="preserve">Derived from vertical profile of </w:t>
            </w:r>
            <w:r w:rsidR="0096235E">
              <w:rPr>
                <w:sz w:val="16"/>
                <w:szCs w:val="20"/>
              </w:rPr>
              <w:t>PM</w:t>
            </w:r>
            <w:r>
              <w:rPr>
                <w:sz w:val="16"/>
                <w:szCs w:val="20"/>
              </w:rPr>
              <w:t xml:space="preserve"> concentration measurements</w:t>
            </w:r>
          </w:p>
        </w:tc>
        <w:tc>
          <w:tcPr>
            <w:tcW w:w="1342" w:type="dxa"/>
          </w:tcPr>
          <w:p w14:paraId="4250A332" w14:textId="4C759AFA" w:rsidR="005913A7" w:rsidRDefault="005913A7" w:rsidP="00D0664A">
            <w:pPr>
              <w:pStyle w:val="NoSpacing"/>
              <w:rPr>
                <w:sz w:val="16"/>
                <w:szCs w:val="20"/>
              </w:rPr>
            </w:pPr>
            <w:r>
              <w:rPr>
                <w:sz w:val="16"/>
                <w:szCs w:val="20"/>
              </w:rPr>
              <w:t>Low</w:t>
            </w:r>
          </w:p>
        </w:tc>
        <w:tc>
          <w:tcPr>
            <w:tcW w:w="1440" w:type="dxa"/>
          </w:tcPr>
          <w:p w14:paraId="7B993FEB" w14:textId="6F30B228" w:rsidR="005913A7" w:rsidRDefault="005913A7" w:rsidP="00D0664A">
            <w:pPr>
              <w:pStyle w:val="NoSpacing"/>
              <w:rPr>
                <w:sz w:val="16"/>
                <w:szCs w:val="20"/>
              </w:rPr>
            </w:pPr>
            <w:r>
              <w:rPr>
                <w:sz w:val="16"/>
                <w:szCs w:val="20"/>
              </w:rPr>
              <w:t>Low</w:t>
            </w:r>
          </w:p>
        </w:tc>
        <w:tc>
          <w:tcPr>
            <w:tcW w:w="2099" w:type="dxa"/>
            <w:gridSpan w:val="2"/>
          </w:tcPr>
          <w:p w14:paraId="2C30B629" w14:textId="78137DCA" w:rsidR="005913A7" w:rsidRDefault="006C6967" w:rsidP="00D0664A">
            <w:pPr>
              <w:pStyle w:val="NoSpacing"/>
              <w:rPr>
                <w:sz w:val="16"/>
                <w:szCs w:val="20"/>
              </w:rPr>
            </w:pPr>
            <w:r w:rsidRPr="006C6967">
              <w:rPr>
                <w:sz w:val="16"/>
                <w:szCs w:val="20"/>
                <w:highlight w:val="yellow"/>
              </w:rPr>
              <w:t>Gillette et al.</w:t>
            </w:r>
          </w:p>
        </w:tc>
      </w:tr>
      <w:tr w:rsidR="005913A7" w14:paraId="3DF7CC93" w14:textId="77777777" w:rsidTr="00F10638">
        <w:tc>
          <w:tcPr>
            <w:tcW w:w="1838" w:type="dxa"/>
          </w:tcPr>
          <w:p w14:paraId="6D10F4F3" w14:textId="56D0155F" w:rsidR="005913A7" w:rsidRDefault="005913A7" w:rsidP="00D0664A">
            <w:pPr>
              <w:pStyle w:val="NoSpacing"/>
              <w:rPr>
                <w:sz w:val="16"/>
                <w:szCs w:val="20"/>
              </w:rPr>
            </w:pPr>
            <w:r>
              <w:rPr>
                <w:sz w:val="16"/>
                <w:szCs w:val="20"/>
              </w:rPr>
              <w:t>Dust event frequency</w:t>
            </w:r>
          </w:p>
        </w:tc>
        <w:tc>
          <w:tcPr>
            <w:tcW w:w="3163" w:type="dxa"/>
          </w:tcPr>
          <w:p w14:paraId="3E92033E" w14:textId="582570A5" w:rsidR="005913A7" w:rsidRDefault="005913A7" w:rsidP="00D0664A">
            <w:pPr>
              <w:pStyle w:val="NoSpacing"/>
              <w:rPr>
                <w:sz w:val="16"/>
                <w:szCs w:val="20"/>
              </w:rPr>
            </w:pPr>
            <w:r>
              <w:rPr>
                <w:sz w:val="16"/>
                <w:szCs w:val="20"/>
              </w:rPr>
              <w:t>Occurrence of blowing dust events, including dust storms, dust hazes, and dust devils</w:t>
            </w:r>
          </w:p>
        </w:tc>
        <w:tc>
          <w:tcPr>
            <w:tcW w:w="2217" w:type="dxa"/>
          </w:tcPr>
          <w:p w14:paraId="029329D5" w14:textId="0BA4E726" w:rsidR="005913A7" w:rsidRDefault="005913A7" w:rsidP="00D0664A">
            <w:pPr>
              <w:pStyle w:val="NoSpacing"/>
              <w:rPr>
                <w:sz w:val="16"/>
                <w:szCs w:val="20"/>
              </w:rPr>
            </w:pPr>
            <w:r>
              <w:rPr>
                <w:sz w:val="16"/>
                <w:szCs w:val="20"/>
              </w:rPr>
              <w:t>Visual observation for weather records</w:t>
            </w:r>
          </w:p>
        </w:tc>
        <w:tc>
          <w:tcPr>
            <w:tcW w:w="1342" w:type="dxa"/>
          </w:tcPr>
          <w:p w14:paraId="62B88EB8" w14:textId="68D499F2" w:rsidR="005913A7" w:rsidRDefault="005913A7" w:rsidP="00D0664A">
            <w:pPr>
              <w:pStyle w:val="NoSpacing"/>
              <w:rPr>
                <w:sz w:val="16"/>
                <w:szCs w:val="20"/>
              </w:rPr>
            </w:pPr>
            <w:r>
              <w:rPr>
                <w:sz w:val="16"/>
                <w:szCs w:val="20"/>
              </w:rPr>
              <w:t>High</w:t>
            </w:r>
          </w:p>
        </w:tc>
        <w:tc>
          <w:tcPr>
            <w:tcW w:w="1440" w:type="dxa"/>
          </w:tcPr>
          <w:p w14:paraId="6A3F432D" w14:textId="260EBC0A" w:rsidR="005913A7" w:rsidRDefault="005913A7" w:rsidP="00D0664A">
            <w:pPr>
              <w:pStyle w:val="NoSpacing"/>
              <w:rPr>
                <w:sz w:val="16"/>
                <w:szCs w:val="20"/>
              </w:rPr>
            </w:pPr>
            <w:r>
              <w:rPr>
                <w:sz w:val="16"/>
                <w:szCs w:val="20"/>
              </w:rPr>
              <w:t>High</w:t>
            </w:r>
          </w:p>
        </w:tc>
        <w:tc>
          <w:tcPr>
            <w:tcW w:w="2099" w:type="dxa"/>
            <w:gridSpan w:val="2"/>
          </w:tcPr>
          <w:p w14:paraId="2F53D3F9" w14:textId="7CBB42EA" w:rsidR="005913A7" w:rsidRDefault="005913A7" w:rsidP="00D0664A">
            <w:pPr>
              <w:pStyle w:val="NoSpacing"/>
              <w:rPr>
                <w:sz w:val="16"/>
                <w:szCs w:val="20"/>
              </w:rPr>
            </w:pPr>
            <w:proofErr w:type="spellStart"/>
            <w:r>
              <w:rPr>
                <w:sz w:val="16"/>
                <w:szCs w:val="20"/>
              </w:rPr>
              <w:t>O’Loingsigh</w:t>
            </w:r>
            <w:proofErr w:type="spellEnd"/>
            <w:r>
              <w:rPr>
                <w:sz w:val="16"/>
                <w:szCs w:val="20"/>
              </w:rPr>
              <w:t xml:space="preserve"> et al. (2010)</w:t>
            </w:r>
          </w:p>
        </w:tc>
      </w:tr>
      <w:tr w:rsidR="005913A7" w14:paraId="5E0E9698" w14:textId="77777777" w:rsidTr="00F10638">
        <w:tc>
          <w:tcPr>
            <w:tcW w:w="1838" w:type="dxa"/>
          </w:tcPr>
          <w:p w14:paraId="7409B44A" w14:textId="70B41E61" w:rsidR="005913A7" w:rsidRDefault="005913A7" w:rsidP="00D0664A">
            <w:pPr>
              <w:pStyle w:val="NoSpacing"/>
              <w:rPr>
                <w:sz w:val="16"/>
                <w:szCs w:val="20"/>
              </w:rPr>
            </w:pPr>
            <w:r>
              <w:rPr>
                <w:sz w:val="16"/>
                <w:szCs w:val="20"/>
              </w:rPr>
              <w:t>Particulate matter concentration (PM)</w:t>
            </w:r>
          </w:p>
        </w:tc>
        <w:tc>
          <w:tcPr>
            <w:tcW w:w="3163" w:type="dxa"/>
          </w:tcPr>
          <w:p w14:paraId="33567265" w14:textId="48FE7549" w:rsidR="005913A7" w:rsidRDefault="005913A7" w:rsidP="00D0664A">
            <w:pPr>
              <w:pStyle w:val="NoSpacing"/>
              <w:rPr>
                <w:sz w:val="16"/>
                <w:szCs w:val="20"/>
              </w:rPr>
            </w:pPr>
            <w:r>
              <w:rPr>
                <w:sz w:val="16"/>
                <w:szCs w:val="20"/>
              </w:rPr>
              <w:t>Abundance of mineral dust particles in a volume of air (</w:t>
            </w:r>
            <w:proofErr w:type="spellStart"/>
            <w:r>
              <w:rPr>
                <w:sz w:val="16"/>
                <w:szCs w:val="20"/>
              </w:rPr>
              <w:t>μg</w:t>
            </w:r>
            <w:proofErr w:type="spellEnd"/>
            <w:r>
              <w:rPr>
                <w:sz w:val="16"/>
                <w:szCs w:val="20"/>
              </w:rPr>
              <w:t xml:space="preserve"> m</w:t>
            </w:r>
            <w:r w:rsidRPr="007B6545">
              <w:rPr>
                <w:sz w:val="16"/>
                <w:szCs w:val="20"/>
                <w:vertAlign w:val="superscript"/>
              </w:rPr>
              <w:t>-3</w:t>
            </w:r>
            <w:r>
              <w:rPr>
                <w:sz w:val="16"/>
                <w:szCs w:val="20"/>
              </w:rPr>
              <w:t>)</w:t>
            </w:r>
          </w:p>
        </w:tc>
        <w:tc>
          <w:tcPr>
            <w:tcW w:w="2217" w:type="dxa"/>
          </w:tcPr>
          <w:p w14:paraId="64E649B5" w14:textId="77777777" w:rsidR="005913A7" w:rsidRDefault="005913A7" w:rsidP="00D0664A">
            <w:pPr>
              <w:pStyle w:val="NoSpacing"/>
              <w:rPr>
                <w:sz w:val="16"/>
                <w:szCs w:val="20"/>
              </w:rPr>
            </w:pPr>
            <w:r>
              <w:rPr>
                <w:sz w:val="16"/>
                <w:szCs w:val="20"/>
              </w:rPr>
              <w:t>Light scattering laser photometer</w:t>
            </w:r>
          </w:p>
          <w:p w14:paraId="166F5BBE" w14:textId="71A69CF0" w:rsidR="005913A7" w:rsidRDefault="005913A7" w:rsidP="00D0664A">
            <w:pPr>
              <w:pStyle w:val="NoSpacing"/>
              <w:rPr>
                <w:sz w:val="16"/>
                <w:szCs w:val="20"/>
              </w:rPr>
            </w:pPr>
            <w:r>
              <w:rPr>
                <w:sz w:val="16"/>
                <w:szCs w:val="20"/>
              </w:rPr>
              <w:t>Lidar</w:t>
            </w:r>
          </w:p>
        </w:tc>
        <w:tc>
          <w:tcPr>
            <w:tcW w:w="1342" w:type="dxa"/>
          </w:tcPr>
          <w:p w14:paraId="491F53B3" w14:textId="16BDAD8F" w:rsidR="005913A7" w:rsidRDefault="00A62E6F" w:rsidP="00D0664A">
            <w:pPr>
              <w:pStyle w:val="NoSpacing"/>
              <w:rPr>
                <w:sz w:val="16"/>
                <w:szCs w:val="20"/>
              </w:rPr>
            </w:pPr>
            <w:r>
              <w:rPr>
                <w:sz w:val="16"/>
                <w:szCs w:val="20"/>
              </w:rPr>
              <w:t>High</w:t>
            </w:r>
          </w:p>
        </w:tc>
        <w:tc>
          <w:tcPr>
            <w:tcW w:w="1440" w:type="dxa"/>
          </w:tcPr>
          <w:p w14:paraId="715E6491" w14:textId="4E572527" w:rsidR="005913A7" w:rsidRDefault="00B21BC5" w:rsidP="00D0664A">
            <w:pPr>
              <w:pStyle w:val="NoSpacing"/>
              <w:rPr>
                <w:sz w:val="16"/>
                <w:szCs w:val="20"/>
              </w:rPr>
            </w:pPr>
            <w:r>
              <w:rPr>
                <w:sz w:val="16"/>
                <w:szCs w:val="20"/>
              </w:rPr>
              <w:t>Moderate</w:t>
            </w:r>
          </w:p>
        </w:tc>
        <w:tc>
          <w:tcPr>
            <w:tcW w:w="2099" w:type="dxa"/>
            <w:gridSpan w:val="2"/>
          </w:tcPr>
          <w:p w14:paraId="559F5F0F" w14:textId="5DD1B002" w:rsidR="005913A7" w:rsidRDefault="005913A7" w:rsidP="00D0664A">
            <w:pPr>
              <w:pStyle w:val="NoSpacing"/>
              <w:rPr>
                <w:sz w:val="16"/>
                <w:szCs w:val="20"/>
              </w:rPr>
            </w:pPr>
            <w:r>
              <w:rPr>
                <w:sz w:val="16"/>
                <w:szCs w:val="20"/>
              </w:rPr>
              <w:t>Hand et al. (2016)</w:t>
            </w:r>
          </w:p>
        </w:tc>
      </w:tr>
      <w:tr w:rsidR="005913A7" w14:paraId="0B60126E" w14:textId="77777777" w:rsidTr="00F10638">
        <w:tc>
          <w:tcPr>
            <w:tcW w:w="1838" w:type="dxa"/>
            <w:tcBorders>
              <w:bottom w:val="single" w:sz="4" w:space="0" w:color="auto"/>
            </w:tcBorders>
          </w:tcPr>
          <w:p w14:paraId="47E68E5C" w14:textId="65212A8A" w:rsidR="005913A7" w:rsidRDefault="005913A7" w:rsidP="00D0664A">
            <w:pPr>
              <w:pStyle w:val="NoSpacing"/>
              <w:rPr>
                <w:sz w:val="16"/>
                <w:szCs w:val="20"/>
              </w:rPr>
            </w:pPr>
            <w:r>
              <w:rPr>
                <w:sz w:val="16"/>
                <w:szCs w:val="20"/>
              </w:rPr>
              <w:t>Aerosol optical depth (AOD)</w:t>
            </w:r>
          </w:p>
        </w:tc>
        <w:tc>
          <w:tcPr>
            <w:tcW w:w="3163" w:type="dxa"/>
            <w:tcBorders>
              <w:bottom w:val="single" w:sz="4" w:space="0" w:color="auto"/>
            </w:tcBorders>
          </w:tcPr>
          <w:p w14:paraId="72F03476" w14:textId="12B1D7A4" w:rsidR="005913A7" w:rsidRDefault="005913A7" w:rsidP="00D0664A">
            <w:pPr>
              <w:pStyle w:val="NoSpacing"/>
              <w:rPr>
                <w:sz w:val="16"/>
                <w:szCs w:val="20"/>
              </w:rPr>
            </w:pPr>
            <w:r>
              <w:rPr>
                <w:sz w:val="16"/>
                <w:szCs w:val="20"/>
              </w:rPr>
              <w:t>Natural logarithm of the ratio of incident to transmitted radiance through the atmosphere</w:t>
            </w:r>
          </w:p>
        </w:tc>
        <w:tc>
          <w:tcPr>
            <w:tcW w:w="2217" w:type="dxa"/>
            <w:tcBorders>
              <w:bottom w:val="single" w:sz="4" w:space="0" w:color="auto"/>
            </w:tcBorders>
          </w:tcPr>
          <w:p w14:paraId="4BAA5CF5" w14:textId="77777777" w:rsidR="005913A7" w:rsidRDefault="005913A7" w:rsidP="00D0664A">
            <w:pPr>
              <w:pStyle w:val="NoSpacing"/>
              <w:rPr>
                <w:sz w:val="16"/>
                <w:szCs w:val="20"/>
              </w:rPr>
            </w:pPr>
            <w:r>
              <w:rPr>
                <w:sz w:val="16"/>
                <w:szCs w:val="20"/>
              </w:rPr>
              <w:t>Sun photometer</w:t>
            </w:r>
          </w:p>
          <w:p w14:paraId="0419994B" w14:textId="61BD0D8D" w:rsidR="005913A7" w:rsidRDefault="005913A7" w:rsidP="00D0664A">
            <w:pPr>
              <w:pStyle w:val="NoSpacing"/>
              <w:rPr>
                <w:sz w:val="16"/>
                <w:szCs w:val="20"/>
              </w:rPr>
            </w:pPr>
            <w:r>
              <w:rPr>
                <w:sz w:val="16"/>
                <w:szCs w:val="20"/>
              </w:rPr>
              <w:t>Moderate-resolution remote sensing</w:t>
            </w:r>
          </w:p>
        </w:tc>
        <w:tc>
          <w:tcPr>
            <w:tcW w:w="1342" w:type="dxa"/>
            <w:tcBorders>
              <w:bottom w:val="single" w:sz="4" w:space="0" w:color="auto"/>
            </w:tcBorders>
          </w:tcPr>
          <w:p w14:paraId="651A80A0" w14:textId="2CBDBF4D" w:rsidR="005913A7" w:rsidRDefault="005913A7" w:rsidP="00D0664A">
            <w:pPr>
              <w:pStyle w:val="NoSpacing"/>
              <w:rPr>
                <w:sz w:val="16"/>
                <w:szCs w:val="20"/>
              </w:rPr>
            </w:pPr>
            <w:r>
              <w:rPr>
                <w:sz w:val="16"/>
                <w:szCs w:val="20"/>
              </w:rPr>
              <w:t>High</w:t>
            </w:r>
          </w:p>
        </w:tc>
        <w:tc>
          <w:tcPr>
            <w:tcW w:w="1440" w:type="dxa"/>
            <w:tcBorders>
              <w:bottom w:val="single" w:sz="4" w:space="0" w:color="auto"/>
            </w:tcBorders>
          </w:tcPr>
          <w:p w14:paraId="56052E3F" w14:textId="7210F9DC" w:rsidR="005913A7" w:rsidRDefault="005913A7" w:rsidP="00D0664A">
            <w:pPr>
              <w:pStyle w:val="NoSpacing"/>
              <w:rPr>
                <w:sz w:val="16"/>
                <w:szCs w:val="20"/>
              </w:rPr>
            </w:pPr>
            <w:r>
              <w:rPr>
                <w:sz w:val="16"/>
                <w:szCs w:val="20"/>
              </w:rPr>
              <w:t>Low</w:t>
            </w:r>
          </w:p>
        </w:tc>
        <w:tc>
          <w:tcPr>
            <w:tcW w:w="2099" w:type="dxa"/>
            <w:gridSpan w:val="2"/>
            <w:tcBorders>
              <w:bottom w:val="single" w:sz="4" w:space="0" w:color="auto"/>
            </w:tcBorders>
          </w:tcPr>
          <w:p w14:paraId="63B3FF90" w14:textId="49E8C909" w:rsidR="005913A7" w:rsidRDefault="005913A7" w:rsidP="00D0664A">
            <w:pPr>
              <w:pStyle w:val="NoSpacing"/>
              <w:rPr>
                <w:sz w:val="16"/>
                <w:szCs w:val="20"/>
              </w:rPr>
            </w:pPr>
            <w:proofErr w:type="spellStart"/>
            <w:r>
              <w:rPr>
                <w:sz w:val="16"/>
                <w:szCs w:val="20"/>
              </w:rPr>
              <w:t>Holben</w:t>
            </w:r>
            <w:proofErr w:type="spellEnd"/>
            <w:r>
              <w:rPr>
                <w:sz w:val="16"/>
                <w:szCs w:val="20"/>
              </w:rPr>
              <w:t xml:space="preserve"> et al. (2001), Green et al. (2009)</w:t>
            </w:r>
          </w:p>
        </w:tc>
      </w:tr>
    </w:tbl>
    <w:p w14:paraId="6E1F4300" w14:textId="77777777" w:rsidR="00D0664A" w:rsidRDefault="00D0664A" w:rsidP="005A6816">
      <w:pPr>
        <w:pStyle w:val="NoSpacing"/>
        <w:spacing w:line="360" w:lineRule="auto"/>
        <w:contextualSpacing/>
        <w:jc w:val="both"/>
      </w:pPr>
    </w:p>
    <w:p w14:paraId="2A748F72" w14:textId="77777777" w:rsidR="00DF6A3D" w:rsidRDefault="00DF6A3D" w:rsidP="005A6816">
      <w:pPr>
        <w:pStyle w:val="NoSpacing"/>
        <w:spacing w:line="360" w:lineRule="auto"/>
        <w:contextualSpacing/>
        <w:jc w:val="both"/>
      </w:pPr>
    </w:p>
    <w:p w14:paraId="48B6DE7D" w14:textId="13AD1E36" w:rsidR="00487607" w:rsidRDefault="00487607" w:rsidP="005A6816">
      <w:pPr>
        <w:pStyle w:val="NoSpacing"/>
        <w:spacing w:line="360" w:lineRule="auto"/>
        <w:contextualSpacing/>
        <w:jc w:val="both"/>
        <w:sectPr w:rsidR="00487607" w:rsidSect="00487607">
          <w:pgSz w:w="15840" w:h="12240" w:orient="landscape" w:code="1"/>
          <w:pgMar w:top="1440" w:right="1440" w:bottom="1440" w:left="1440" w:header="720" w:footer="720" w:gutter="0"/>
          <w:lnNumType w:countBy="1" w:restart="continuous"/>
          <w:cols w:space="720"/>
          <w:docGrid w:linePitch="360"/>
        </w:sectPr>
      </w:pPr>
    </w:p>
    <w:p w14:paraId="3357D727" w14:textId="146DA5D5" w:rsidR="00F737DC" w:rsidRDefault="00F737DC" w:rsidP="00C03621">
      <w:pPr>
        <w:pStyle w:val="NoSpacing"/>
        <w:spacing w:line="360" w:lineRule="auto"/>
        <w:contextualSpacing/>
        <w:jc w:val="both"/>
      </w:pPr>
      <w:r>
        <w:lastRenderedPageBreak/>
        <w:t xml:space="preserve">Figure 1 </w:t>
      </w:r>
      <w:r w:rsidR="003D28DC">
        <w:t>–</w:t>
      </w:r>
      <w:r>
        <w:t xml:space="preserve"> </w:t>
      </w:r>
      <w:r w:rsidR="003D28DC">
        <w:t xml:space="preserve">Illustration of </w:t>
      </w:r>
      <w:r w:rsidR="006656CA">
        <w:t xml:space="preserve">how measurements, indicators and benchmarks are defined by monitoring and management objectives and are used to inform </w:t>
      </w:r>
      <w:r w:rsidR="0099488E">
        <w:t>management decisions</w:t>
      </w:r>
      <w:r w:rsidR="00383B66">
        <w:t xml:space="preserve">. Monitoring objectives </w:t>
      </w:r>
      <w:r w:rsidR="00A04D68">
        <w:t>define how changes in condition, trend, or treatment effectiveness should be assessed for each</w:t>
      </w:r>
      <w:r w:rsidR="00383B66">
        <w:t xml:space="preserve"> management objective</w:t>
      </w:r>
      <w:r w:rsidR="00A04D68">
        <w:t>.</w:t>
      </w:r>
      <w:r w:rsidR="006D0289">
        <w:t xml:space="preserve"> Monitoring objectives include information</w:t>
      </w:r>
      <w:r w:rsidR="00C42109">
        <w:t xml:space="preserve"> about the indicators, benchmarks, proportion of the study area, confidence level and time over which an assessment is being made.</w:t>
      </w:r>
      <w:r w:rsidR="00A73C26">
        <w:t xml:space="preserve"> Benchmarks should </w:t>
      </w:r>
      <w:r w:rsidR="005426E8">
        <w:t xml:space="preserve">be defined for </w:t>
      </w:r>
      <w:r w:rsidR="00A73C26">
        <w:t xml:space="preserve">indicators </w:t>
      </w:r>
      <w:r w:rsidR="00B633B0">
        <w:t>identified in the monitoring objectives and which</w:t>
      </w:r>
      <w:r w:rsidR="00A73C26">
        <w:t xml:space="preserve"> can be </w:t>
      </w:r>
      <w:r w:rsidR="00F964EF">
        <w:t>obtained</w:t>
      </w:r>
      <w:r w:rsidR="00A73C26">
        <w:t xml:space="preserve"> from </w:t>
      </w:r>
      <w:r w:rsidR="00AD074D">
        <w:t>measurements</w:t>
      </w:r>
      <w:r w:rsidR="00550D76">
        <w:t xml:space="preserve"> or models</w:t>
      </w:r>
      <w:r w:rsidR="00AD074D">
        <w:t>.</w:t>
      </w:r>
    </w:p>
    <w:p w14:paraId="2C11551D" w14:textId="77777777" w:rsidR="003D28DC" w:rsidRDefault="003D28DC" w:rsidP="00C03621">
      <w:pPr>
        <w:pStyle w:val="NoSpacing"/>
        <w:spacing w:line="360" w:lineRule="auto"/>
        <w:contextualSpacing/>
        <w:jc w:val="both"/>
      </w:pPr>
    </w:p>
    <w:p w14:paraId="2FD65A61" w14:textId="5E185DDF" w:rsidR="00F737DC" w:rsidRDefault="004009A6" w:rsidP="003D28DC">
      <w:pPr>
        <w:pStyle w:val="NoSpacing"/>
        <w:spacing w:line="360" w:lineRule="auto"/>
        <w:contextualSpacing/>
        <w:jc w:val="center"/>
      </w:pPr>
      <w:r>
        <w:rPr>
          <w:noProof/>
          <w:lang w:val="en-AU" w:eastAsia="en-AU"/>
        </w:rPr>
        <w:drawing>
          <wp:inline distT="0" distB="0" distL="0" distR="0" wp14:anchorId="62B8F556" wp14:editId="32D1F215">
            <wp:extent cx="5083592" cy="509016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095" cy="5101678"/>
                    </a:xfrm>
                    <a:prstGeom prst="rect">
                      <a:avLst/>
                    </a:prstGeom>
                    <a:noFill/>
                  </pic:spPr>
                </pic:pic>
              </a:graphicData>
            </a:graphic>
          </wp:inline>
        </w:drawing>
      </w:r>
    </w:p>
    <w:p w14:paraId="4489D334" w14:textId="77777777" w:rsidR="003D28DC" w:rsidRDefault="003D28DC">
      <w:r>
        <w:br w:type="page"/>
      </w:r>
    </w:p>
    <w:p w14:paraId="002A02E7" w14:textId="26EC76AC" w:rsidR="00C03621" w:rsidRDefault="00C03621" w:rsidP="00C03621">
      <w:pPr>
        <w:pStyle w:val="NoSpacing"/>
        <w:spacing w:line="360" w:lineRule="auto"/>
        <w:contextualSpacing/>
        <w:jc w:val="both"/>
      </w:pPr>
      <w:r>
        <w:lastRenderedPageBreak/>
        <w:t xml:space="preserve">Figure </w:t>
      </w:r>
      <w:r w:rsidR="003D28DC">
        <w:t>2</w:t>
      </w:r>
      <w:r>
        <w:t xml:space="preserve"> – Schematic illustrating ma</w:t>
      </w:r>
      <w:r w:rsidR="000F7411">
        <w:t>in</w:t>
      </w:r>
      <w:r>
        <w:t xml:space="preserve"> controls on </w:t>
      </w:r>
      <w:r w:rsidR="004873BA">
        <w:t>the</w:t>
      </w:r>
      <w:r>
        <w:t xml:space="preserve"> susceptibility</w:t>
      </w:r>
      <w:r w:rsidR="004873BA">
        <w:t xml:space="preserve"> of landscapes</w:t>
      </w:r>
      <w:r>
        <w:t xml:space="preserve"> to wind erosion including indicators that </w:t>
      </w:r>
      <w:r w:rsidR="004873BA">
        <w:t xml:space="preserve">are routinely collected by </w:t>
      </w:r>
      <w:r w:rsidR="0019506B">
        <w:t>agro</w:t>
      </w:r>
      <w:r w:rsidR="004873BA">
        <w:t>ecological (green labels) and air quality (blue labels) monitoring programs</w:t>
      </w:r>
      <w:r w:rsidR="00750D1A">
        <w:t xml:space="preserve">, </w:t>
      </w:r>
      <w:r w:rsidR="00CA7CDF">
        <w:t>and</w:t>
      </w:r>
      <w:r w:rsidR="00750D1A">
        <w:t xml:space="preserve"> which can be obtained from models (black labels) using </w:t>
      </w:r>
      <w:r w:rsidR="00BB2DFE">
        <w:t xml:space="preserve">the </w:t>
      </w:r>
      <w:r w:rsidR="0072505D">
        <w:t>agro</w:t>
      </w:r>
      <w:r w:rsidR="00BB2DFE">
        <w:t xml:space="preserve">ecological indicators </w:t>
      </w:r>
      <w:r w:rsidR="00BF501D">
        <w:t>and/</w:t>
      </w:r>
      <w:r w:rsidR="00BB2DFE">
        <w:t>or remote sensing</w:t>
      </w:r>
      <w:r>
        <w:t>.</w:t>
      </w:r>
    </w:p>
    <w:p w14:paraId="442CCAD9" w14:textId="394D4DE3" w:rsidR="00BC2644" w:rsidRDefault="00BC2644" w:rsidP="005A6816">
      <w:pPr>
        <w:pStyle w:val="NoSpacing"/>
        <w:spacing w:line="360" w:lineRule="auto"/>
        <w:contextualSpacing/>
        <w:jc w:val="both"/>
      </w:pPr>
    </w:p>
    <w:p w14:paraId="2277A686" w14:textId="2D8EB45F" w:rsidR="00487607" w:rsidRDefault="00042D9F" w:rsidP="005D3343">
      <w:pPr>
        <w:pStyle w:val="NoSpacing"/>
        <w:spacing w:line="360" w:lineRule="auto"/>
        <w:contextualSpacing/>
        <w:jc w:val="center"/>
      </w:pPr>
      <w:r>
        <w:rPr>
          <w:noProof/>
          <w:lang w:val="en-AU" w:eastAsia="en-AU"/>
        </w:rPr>
        <w:drawing>
          <wp:inline distT="0" distB="0" distL="0" distR="0" wp14:anchorId="7437E446" wp14:editId="2F835727">
            <wp:extent cx="5926763" cy="357429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0836" cy="3588812"/>
                    </a:xfrm>
                    <a:prstGeom prst="rect">
                      <a:avLst/>
                    </a:prstGeom>
                    <a:noFill/>
                  </pic:spPr>
                </pic:pic>
              </a:graphicData>
            </a:graphic>
          </wp:inline>
        </w:drawing>
      </w:r>
    </w:p>
    <w:p w14:paraId="323E5D28" w14:textId="76674CF1" w:rsidR="00BC2644" w:rsidRDefault="00BC2644" w:rsidP="00487607">
      <w:r>
        <w:br w:type="page"/>
      </w:r>
    </w:p>
    <w:p w14:paraId="665B3144" w14:textId="280FE04B" w:rsidR="00C533C2" w:rsidRDefault="00C533C2" w:rsidP="00C533C2">
      <w:pPr>
        <w:pStyle w:val="NoSpacing"/>
        <w:spacing w:line="360" w:lineRule="auto"/>
        <w:contextualSpacing/>
        <w:jc w:val="both"/>
      </w:pPr>
      <w:commentRangeStart w:id="24"/>
      <w:r>
        <w:lastRenderedPageBreak/>
        <w:t xml:space="preserve">Figure </w:t>
      </w:r>
      <w:r w:rsidR="00DE04AF">
        <w:t>2</w:t>
      </w:r>
      <w:r>
        <w:t xml:space="preserve"> – </w:t>
      </w:r>
      <w:r w:rsidR="00AD0D2C">
        <w:t>Illustration of different approaches to presenting</w:t>
      </w:r>
      <w:r>
        <w:t xml:space="preserve"> benchmark</w:t>
      </w:r>
      <w:r w:rsidR="00AD0D2C">
        <w:t xml:space="preserve"> information</w:t>
      </w:r>
      <w:r>
        <w:t xml:space="preserve"> based on reference sites.</w:t>
      </w:r>
      <w:r w:rsidR="002E46BC">
        <w:t xml:space="preserve"> [Sarah, Brandon E, Nick]</w:t>
      </w:r>
      <w:commentRangeEnd w:id="24"/>
      <w:r w:rsidR="0069378C">
        <w:rPr>
          <w:rStyle w:val="CommentReference"/>
        </w:rPr>
        <w:commentReference w:id="24"/>
      </w:r>
    </w:p>
    <w:p w14:paraId="537DD990" w14:textId="77777777" w:rsidR="00C533C2" w:rsidRDefault="00C533C2" w:rsidP="00C533C2">
      <w:pPr>
        <w:pStyle w:val="NoSpacing"/>
        <w:spacing w:line="360" w:lineRule="auto"/>
        <w:contextualSpacing/>
        <w:jc w:val="both"/>
      </w:pPr>
    </w:p>
    <w:p w14:paraId="1E105DAE" w14:textId="785CBD35" w:rsidR="00C533C2" w:rsidRDefault="00C533C2" w:rsidP="000D4FDB">
      <w:pPr>
        <w:pStyle w:val="NoSpacing"/>
        <w:spacing w:line="360" w:lineRule="auto"/>
        <w:contextualSpacing/>
        <w:jc w:val="center"/>
      </w:pPr>
    </w:p>
    <w:p w14:paraId="0311F123" w14:textId="77777777" w:rsidR="00C533C2" w:rsidRDefault="00C533C2">
      <w:r>
        <w:br w:type="page"/>
      </w:r>
    </w:p>
    <w:p w14:paraId="2A40F596" w14:textId="2615C33F" w:rsidR="00DE04AF" w:rsidRDefault="00DE04AF" w:rsidP="00DE04AF">
      <w:pPr>
        <w:pStyle w:val="NoSpacing"/>
        <w:spacing w:line="360" w:lineRule="auto"/>
        <w:contextualSpacing/>
        <w:jc w:val="both"/>
      </w:pPr>
      <w:r>
        <w:lastRenderedPageBreak/>
        <w:t xml:space="preserve">Figure </w:t>
      </w:r>
      <w:r w:rsidR="00D84AA8">
        <w:t>4</w:t>
      </w:r>
      <w:r>
        <w:t xml:space="preserve"> – Linking ground cover and air quality benchmarks [John Leys].</w:t>
      </w:r>
    </w:p>
    <w:p w14:paraId="191A38F0" w14:textId="77777777" w:rsidR="00DE04AF" w:rsidRDefault="00DE04AF" w:rsidP="00DE04AF">
      <w:pPr>
        <w:pStyle w:val="NoSpacing"/>
        <w:spacing w:line="360" w:lineRule="auto"/>
        <w:contextualSpacing/>
        <w:jc w:val="both"/>
      </w:pPr>
    </w:p>
    <w:p w14:paraId="5A4F2294" w14:textId="61D885E1" w:rsidR="00EE79D5" w:rsidRDefault="00625076" w:rsidP="005A6816">
      <w:pPr>
        <w:pStyle w:val="NoSpacing"/>
        <w:spacing w:line="360" w:lineRule="auto"/>
        <w:contextualSpacing/>
        <w:jc w:val="both"/>
      </w:pPr>
      <w:r w:rsidRPr="00625076">
        <w:rPr>
          <w:noProof/>
          <w:lang w:val="en-AU" w:eastAsia="en-AU"/>
        </w:rPr>
        <w:drawing>
          <wp:inline distT="0" distB="0" distL="0" distR="0" wp14:anchorId="5E931DC7" wp14:editId="4DFC2DBD">
            <wp:extent cx="5943600" cy="487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72FBD1EA" w14:textId="77777777" w:rsidR="00EE79D5" w:rsidRDefault="00EE79D5" w:rsidP="005A6816">
      <w:pPr>
        <w:pStyle w:val="NoSpacing"/>
        <w:spacing w:line="360" w:lineRule="auto"/>
        <w:contextualSpacing/>
        <w:jc w:val="both"/>
      </w:pPr>
    </w:p>
    <w:sectPr w:rsidR="00EE79D5" w:rsidSect="00DB1D45">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McCord" w:date="2019-05-09T14:13:00Z" w:initials="SM">
    <w:p w14:paraId="120C76EC" w14:textId="1F377BC0" w:rsidR="007742F1" w:rsidRDefault="007742F1">
      <w:pPr>
        <w:pStyle w:val="CommentText"/>
      </w:pPr>
      <w:r>
        <w:rPr>
          <w:rStyle w:val="CommentReference"/>
        </w:rPr>
        <w:annotationRef/>
      </w:r>
      <w:r>
        <w:t xml:space="preserve">Changes---or maintaining status quo? I guess I dispute the idea the management objectives </w:t>
      </w:r>
      <w:proofErr w:type="gramStart"/>
      <w:r>
        <w:t>have to</w:t>
      </w:r>
      <w:proofErr w:type="gramEnd"/>
      <w:r>
        <w:t xml:space="preserve"> be change oriented</w:t>
      </w:r>
    </w:p>
  </w:comment>
  <w:comment w:id="3" w:author="Sarah McCord" w:date="2019-05-10T16:00:00Z" w:initials="SM">
    <w:p w14:paraId="4CDCE62E" w14:textId="4E8EEA3F" w:rsidR="007742F1" w:rsidRDefault="007742F1">
      <w:pPr>
        <w:pStyle w:val="CommentText"/>
      </w:pPr>
      <w:r>
        <w:rPr>
          <w:rStyle w:val="CommentReference"/>
        </w:rPr>
        <w:annotationRef/>
      </w:r>
      <w:r>
        <w:t xml:space="preserve">Can we make this definition </w:t>
      </w:r>
      <w:proofErr w:type="gramStart"/>
      <w:r>
        <w:t>more clear</w:t>
      </w:r>
      <w:proofErr w:type="gramEnd"/>
      <w:r>
        <w:t xml:space="preserve">? </w:t>
      </w:r>
    </w:p>
  </w:comment>
  <w:comment w:id="13" w:author="Sarah McCord" w:date="2019-05-10T16:15:00Z" w:initials="SM">
    <w:p w14:paraId="58C7D69F" w14:textId="255BF12C" w:rsidR="007742F1" w:rsidRDefault="007742F1">
      <w:pPr>
        <w:pStyle w:val="CommentText"/>
      </w:pPr>
      <w:r>
        <w:rPr>
          <w:rStyle w:val="CommentReference"/>
        </w:rPr>
        <w:annotationRef/>
      </w:r>
      <w:r>
        <w:t>Semantics, but can you really have bare ground cover??</w:t>
      </w:r>
    </w:p>
  </w:comment>
  <w:comment w:id="15" w:author="Sarah McCord" w:date="2019-05-10T16:26:00Z" w:initials="SM">
    <w:p w14:paraId="651B66E7" w14:textId="17DF9B14" w:rsidR="008A6024" w:rsidRDefault="008A6024">
      <w:pPr>
        <w:pStyle w:val="CommentText"/>
      </w:pPr>
      <w:r>
        <w:rPr>
          <w:rStyle w:val="CommentReference"/>
        </w:rPr>
        <w:annotationRef/>
      </w:r>
      <w:r>
        <w:t>Can you point to decision resources to help the user assess tradeoffs? Or use other benchmark approaches to validate model-informed benchmarks?</w:t>
      </w:r>
    </w:p>
  </w:comment>
  <w:comment w:id="20" w:author="Sarah McCord" w:date="2019-05-10T16:41:00Z" w:initials="SM">
    <w:p w14:paraId="22335C48" w14:textId="669F9A06" w:rsidR="0069378C" w:rsidRDefault="0069378C">
      <w:pPr>
        <w:pStyle w:val="CommentText"/>
      </w:pPr>
      <w:r>
        <w:rPr>
          <w:rStyle w:val="CommentReference"/>
        </w:rPr>
        <w:annotationRef/>
      </w:r>
      <w:r>
        <w:t xml:space="preserve">Can you provide an example? </w:t>
      </w:r>
    </w:p>
  </w:comment>
  <w:comment w:id="22" w:author="Sarah McCord" w:date="2019-05-10T16:52:00Z" w:initials="SM">
    <w:p w14:paraId="5C7D8556" w14:textId="191DD90D" w:rsidR="008206AD" w:rsidRDefault="008206AD">
      <w:pPr>
        <w:pStyle w:val="CommentText"/>
      </w:pPr>
      <w:r>
        <w:rPr>
          <w:rStyle w:val="CommentReference"/>
        </w:rPr>
        <w:annotationRef/>
      </w:r>
      <w:r>
        <w:t xml:space="preserve">Can we tie back to management and monitoring objectives? </w:t>
      </w:r>
    </w:p>
  </w:comment>
  <w:comment w:id="24" w:author="Sarah McCord" w:date="2019-05-10T16:47:00Z" w:initials="SM">
    <w:p w14:paraId="0534F0D6" w14:textId="5F467226" w:rsidR="0069378C" w:rsidRDefault="0069378C">
      <w:pPr>
        <w:pStyle w:val="CommentText"/>
      </w:pPr>
      <w:r>
        <w:rPr>
          <w:rStyle w:val="CommentReference"/>
        </w:rPr>
        <w:annotationRef/>
      </w:r>
      <w:r>
        <w:t xml:space="preserve">Having read through the paper, I think this figure could take an ecological site in Nevada (say), and 1) Explore IIRH indicator benchmarks vs. canopy gap and/or bare soil distributions, vs dust flux. We could either use IIRH to identify “least disturbed” sites, or some other covariate?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0C76EC" w15:done="0"/>
  <w15:commentEx w15:paraId="4CDCE62E" w15:done="0"/>
  <w15:commentEx w15:paraId="58C7D69F" w15:done="0"/>
  <w15:commentEx w15:paraId="651B66E7" w15:done="0"/>
  <w15:commentEx w15:paraId="22335C48" w15:done="0"/>
  <w15:commentEx w15:paraId="5C7D8556" w15:done="0"/>
  <w15:commentEx w15:paraId="0534F0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C76EC" w16cid:durableId="207EB421"/>
  <w16cid:commentId w16cid:paraId="4CDCE62E" w16cid:durableId="20801EA8"/>
  <w16cid:commentId w16cid:paraId="58C7D69F" w16cid:durableId="20802230"/>
  <w16cid:commentId w16cid:paraId="651B66E7" w16cid:durableId="208024C5"/>
  <w16cid:commentId w16cid:paraId="22335C48" w16cid:durableId="20802849"/>
  <w16cid:commentId w16cid:paraId="5C7D8556" w16cid:durableId="20802ABB"/>
  <w16cid:commentId w16cid:paraId="0534F0D6" w16cid:durableId="20802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98C6" w14:textId="77777777" w:rsidR="00EF570B" w:rsidRDefault="00EF570B" w:rsidP="00B23F40">
      <w:pPr>
        <w:spacing w:after="0" w:line="240" w:lineRule="auto"/>
      </w:pPr>
      <w:r>
        <w:separator/>
      </w:r>
    </w:p>
  </w:endnote>
  <w:endnote w:type="continuationSeparator" w:id="0">
    <w:p w14:paraId="03067C9F" w14:textId="77777777" w:rsidR="00EF570B" w:rsidRDefault="00EF570B" w:rsidP="00B2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482148"/>
      <w:docPartObj>
        <w:docPartGallery w:val="Page Numbers (Bottom of Page)"/>
        <w:docPartUnique/>
      </w:docPartObj>
    </w:sdtPr>
    <w:sdtEndPr>
      <w:rPr>
        <w:b/>
        <w:noProof/>
        <w:sz w:val="20"/>
      </w:rPr>
    </w:sdtEndPr>
    <w:sdtContent>
      <w:p w14:paraId="362D8D9A" w14:textId="2AAFF9C7" w:rsidR="007742F1" w:rsidRPr="00C33CB9" w:rsidRDefault="007742F1">
        <w:pPr>
          <w:pStyle w:val="Footer"/>
          <w:jc w:val="right"/>
          <w:rPr>
            <w:b/>
            <w:sz w:val="20"/>
          </w:rPr>
        </w:pPr>
        <w:r w:rsidRPr="00C33CB9">
          <w:rPr>
            <w:b/>
            <w:sz w:val="20"/>
          </w:rPr>
          <w:fldChar w:fldCharType="begin"/>
        </w:r>
        <w:r w:rsidRPr="00C33CB9">
          <w:rPr>
            <w:b/>
            <w:sz w:val="20"/>
          </w:rPr>
          <w:instrText xml:space="preserve"> PAGE   \* MERGEFORMAT </w:instrText>
        </w:r>
        <w:r w:rsidRPr="00C33CB9">
          <w:rPr>
            <w:b/>
            <w:sz w:val="20"/>
          </w:rPr>
          <w:fldChar w:fldCharType="separate"/>
        </w:r>
        <w:r>
          <w:rPr>
            <w:b/>
            <w:noProof/>
            <w:sz w:val="20"/>
          </w:rPr>
          <w:t>18</w:t>
        </w:r>
        <w:r w:rsidRPr="00C33CB9">
          <w:rPr>
            <w:b/>
            <w:noProof/>
            <w:sz w:val="20"/>
          </w:rPr>
          <w:fldChar w:fldCharType="end"/>
        </w:r>
      </w:p>
    </w:sdtContent>
  </w:sdt>
  <w:p w14:paraId="362313E2" w14:textId="77777777" w:rsidR="007742F1" w:rsidRDefault="00774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B11EA" w14:textId="77777777" w:rsidR="00EF570B" w:rsidRDefault="00EF570B" w:rsidP="00B23F40">
      <w:pPr>
        <w:spacing w:after="0" w:line="240" w:lineRule="auto"/>
      </w:pPr>
      <w:r>
        <w:separator/>
      </w:r>
    </w:p>
  </w:footnote>
  <w:footnote w:type="continuationSeparator" w:id="0">
    <w:p w14:paraId="653BC73B" w14:textId="77777777" w:rsidR="00EF570B" w:rsidRDefault="00EF570B" w:rsidP="00B23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81C"/>
    <w:multiLevelType w:val="hybridMultilevel"/>
    <w:tmpl w:val="AF24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54051"/>
    <w:multiLevelType w:val="hybridMultilevel"/>
    <w:tmpl w:val="3170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E74A2"/>
    <w:multiLevelType w:val="hybridMultilevel"/>
    <w:tmpl w:val="6894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57120"/>
    <w:multiLevelType w:val="hybridMultilevel"/>
    <w:tmpl w:val="2D187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9102D"/>
    <w:multiLevelType w:val="hybridMultilevel"/>
    <w:tmpl w:val="69C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74966"/>
    <w:multiLevelType w:val="hybridMultilevel"/>
    <w:tmpl w:val="265A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62A7"/>
    <w:multiLevelType w:val="hybridMultilevel"/>
    <w:tmpl w:val="F98C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McCord">
    <w15:presenceInfo w15:providerId="AD" w15:userId="S-1-5-21-2695731160-1560392354-770750661-4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2"/>
    <w:rsid w:val="00000036"/>
    <w:rsid w:val="00000252"/>
    <w:rsid w:val="00000497"/>
    <w:rsid w:val="00000567"/>
    <w:rsid w:val="00000C1C"/>
    <w:rsid w:val="00000E32"/>
    <w:rsid w:val="00001594"/>
    <w:rsid w:val="00001B7D"/>
    <w:rsid w:val="00001CD4"/>
    <w:rsid w:val="00002088"/>
    <w:rsid w:val="000021B9"/>
    <w:rsid w:val="00002662"/>
    <w:rsid w:val="00002688"/>
    <w:rsid w:val="0000279E"/>
    <w:rsid w:val="000028B1"/>
    <w:rsid w:val="00002ACE"/>
    <w:rsid w:val="00002C8C"/>
    <w:rsid w:val="00002CCF"/>
    <w:rsid w:val="00003453"/>
    <w:rsid w:val="000038CD"/>
    <w:rsid w:val="00003C4F"/>
    <w:rsid w:val="00004033"/>
    <w:rsid w:val="000043CC"/>
    <w:rsid w:val="0000477D"/>
    <w:rsid w:val="00004B50"/>
    <w:rsid w:val="00004BC5"/>
    <w:rsid w:val="00005083"/>
    <w:rsid w:val="000050F7"/>
    <w:rsid w:val="000051F1"/>
    <w:rsid w:val="0000558F"/>
    <w:rsid w:val="000057CF"/>
    <w:rsid w:val="00005E27"/>
    <w:rsid w:val="00006659"/>
    <w:rsid w:val="0000681F"/>
    <w:rsid w:val="00006E67"/>
    <w:rsid w:val="00006EDD"/>
    <w:rsid w:val="00006F18"/>
    <w:rsid w:val="0000702A"/>
    <w:rsid w:val="00007725"/>
    <w:rsid w:val="000078BA"/>
    <w:rsid w:val="00007BFE"/>
    <w:rsid w:val="00007D6C"/>
    <w:rsid w:val="000102E0"/>
    <w:rsid w:val="000103A3"/>
    <w:rsid w:val="000103E0"/>
    <w:rsid w:val="000103E5"/>
    <w:rsid w:val="00010727"/>
    <w:rsid w:val="00010C99"/>
    <w:rsid w:val="00010DA2"/>
    <w:rsid w:val="0001143E"/>
    <w:rsid w:val="00011571"/>
    <w:rsid w:val="0001163A"/>
    <w:rsid w:val="000116E2"/>
    <w:rsid w:val="000119A3"/>
    <w:rsid w:val="00011BA4"/>
    <w:rsid w:val="00011DDB"/>
    <w:rsid w:val="00011DDC"/>
    <w:rsid w:val="000122F1"/>
    <w:rsid w:val="00012380"/>
    <w:rsid w:val="000125F5"/>
    <w:rsid w:val="00013B01"/>
    <w:rsid w:val="00013D7A"/>
    <w:rsid w:val="000142C5"/>
    <w:rsid w:val="000146DA"/>
    <w:rsid w:val="000147C0"/>
    <w:rsid w:val="000148CB"/>
    <w:rsid w:val="00014DA5"/>
    <w:rsid w:val="00014FC5"/>
    <w:rsid w:val="00014FE9"/>
    <w:rsid w:val="000156E5"/>
    <w:rsid w:val="00015E87"/>
    <w:rsid w:val="00016172"/>
    <w:rsid w:val="000166F2"/>
    <w:rsid w:val="000169EA"/>
    <w:rsid w:val="00016C52"/>
    <w:rsid w:val="00016E38"/>
    <w:rsid w:val="00017D15"/>
    <w:rsid w:val="00017EDC"/>
    <w:rsid w:val="000204B0"/>
    <w:rsid w:val="000206A1"/>
    <w:rsid w:val="000206CA"/>
    <w:rsid w:val="00020D07"/>
    <w:rsid w:val="00020E1E"/>
    <w:rsid w:val="000213F6"/>
    <w:rsid w:val="00021684"/>
    <w:rsid w:val="00021A6D"/>
    <w:rsid w:val="00022110"/>
    <w:rsid w:val="0002262E"/>
    <w:rsid w:val="00022A61"/>
    <w:rsid w:val="00022A68"/>
    <w:rsid w:val="00022F7D"/>
    <w:rsid w:val="00022FFB"/>
    <w:rsid w:val="000238C9"/>
    <w:rsid w:val="00023BC6"/>
    <w:rsid w:val="0002424F"/>
    <w:rsid w:val="0002448F"/>
    <w:rsid w:val="00024998"/>
    <w:rsid w:val="00024B50"/>
    <w:rsid w:val="0002508A"/>
    <w:rsid w:val="000251F5"/>
    <w:rsid w:val="000251F8"/>
    <w:rsid w:val="00025208"/>
    <w:rsid w:val="00025406"/>
    <w:rsid w:val="000255D1"/>
    <w:rsid w:val="00025721"/>
    <w:rsid w:val="000258FC"/>
    <w:rsid w:val="00025A11"/>
    <w:rsid w:val="00025A49"/>
    <w:rsid w:val="00025AB7"/>
    <w:rsid w:val="00026134"/>
    <w:rsid w:val="00027085"/>
    <w:rsid w:val="000270E0"/>
    <w:rsid w:val="000272EE"/>
    <w:rsid w:val="00027530"/>
    <w:rsid w:val="0002789F"/>
    <w:rsid w:val="00027A81"/>
    <w:rsid w:val="00027E80"/>
    <w:rsid w:val="00030142"/>
    <w:rsid w:val="00030174"/>
    <w:rsid w:val="000301E1"/>
    <w:rsid w:val="00030319"/>
    <w:rsid w:val="00030635"/>
    <w:rsid w:val="000306F5"/>
    <w:rsid w:val="00030DAF"/>
    <w:rsid w:val="00030E3F"/>
    <w:rsid w:val="00030E7C"/>
    <w:rsid w:val="00031087"/>
    <w:rsid w:val="00031289"/>
    <w:rsid w:val="00031408"/>
    <w:rsid w:val="000314EB"/>
    <w:rsid w:val="00031595"/>
    <w:rsid w:val="00032E36"/>
    <w:rsid w:val="000330AA"/>
    <w:rsid w:val="00033749"/>
    <w:rsid w:val="000337BF"/>
    <w:rsid w:val="00033B3C"/>
    <w:rsid w:val="00033B7F"/>
    <w:rsid w:val="00033CCC"/>
    <w:rsid w:val="00033F60"/>
    <w:rsid w:val="00033FD8"/>
    <w:rsid w:val="00034360"/>
    <w:rsid w:val="00034393"/>
    <w:rsid w:val="00034536"/>
    <w:rsid w:val="000349F6"/>
    <w:rsid w:val="000356EC"/>
    <w:rsid w:val="0003591C"/>
    <w:rsid w:val="00035C0B"/>
    <w:rsid w:val="00035E28"/>
    <w:rsid w:val="00035E5D"/>
    <w:rsid w:val="00035E9A"/>
    <w:rsid w:val="00035EED"/>
    <w:rsid w:val="000363DE"/>
    <w:rsid w:val="0003682E"/>
    <w:rsid w:val="00036932"/>
    <w:rsid w:val="000369C8"/>
    <w:rsid w:val="00036A02"/>
    <w:rsid w:val="00036B2A"/>
    <w:rsid w:val="00036CAE"/>
    <w:rsid w:val="000377BC"/>
    <w:rsid w:val="0003780F"/>
    <w:rsid w:val="000379B8"/>
    <w:rsid w:val="00037AE4"/>
    <w:rsid w:val="00037CB5"/>
    <w:rsid w:val="00037CC9"/>
    <w:rsid w:val="000402C0"/>
    <w:rsid w:val="0004063A"/>
    <w:rsid w:val="0004067F"/>
    <w:rsid w:val="0004097C"/>
    <w:rsid w:val="0004098B"/>
    <w:rsid w:val="00040A6A"/>
    <w:rsid w:val="00040DB9"/>
    <w:rsid w:val="000413E5"/>
    <w:rsid w:val="00041757"/>
    <w:rsid w:val="00041E39"/>
    <w:rsid w:val="000426B4"/>
    <w:rsid w:val="000429D9"/>
    <w:rsid w:val="00042AD5"/>
    <w:rsid w:val="00042AE4"/>
    <w:rsid w:val="00042D9F"/>
    <w:rsid w:val="00042E94"/>
    <w:rsid w:val="000430B0"/>
    <w:rsid w:val="00043425"/>
    <w:rsid w:val="000439EB"/>
    <w:rsid w:val="00043D61"/>
    <w:rsid w:val="00043E83"/>
    <w:rsid w:val="00044159"/>
    <w:rsid w:val="00044197"/>
    <w:rsid w:val="0004422D"/>
    <w:rsid w:val="000443E9"/>
    <w:rsid w:val="00044656"/>
    <w:rsid w:val="000446FF"/>
    <w:rsid w:val="0004479F"/>
    <w:rsid w:val="00044AA6"/>
    <w:rsid w:val="00044C87"/>
    <w:rsid w:val="00045206"/>
    <w:rsid w:val="0004531F"/>
    <w:rsid w:val="00045412"/>
    <w:rsid w:val="00045C2A"/>
    <w:rsid w:val="00045D04"/>
    <w:rsid w:val="00045F1A"/>
    <w:rsid w:val="0004633E"/>
    <w:rsid w:val="0004637E"/>
    <w:rsid w:val="00046402"/>
    <w:rsid w:val="00046B24"/>
    <w:rsid w:val="00046E95"/>
    <w:rsid w:val="000471DE"/>
    <w:rsid w:val="00047264"/>
    <w:rsid w:val="0004735A"/>
    <w:rsid w:val="00047491"/>
    <w:rsid w:val="000475C1"/>
    <w:rsid w:val="00050787"/>
    <w:rsid w:val="00050FCE"/>
    <w:rsid w:val="00051101"/>
    <w:rsid w:val="00051520"/>
    <w:rsid w:val="00051CA5"/>
    <w:rsid w:val="000522A0"/>
    <w:rsid w:val="0005292C"/>
    <w:rsid w:val="00052F22"/>
    <w:rsid w:val="00053198"/>
    <w:rsid w:val="000539B6"/>
    <w:rsid w:val="00053B07"/>
    <w:rsid w:val="00053E4C"/>
    <w:rsid w:val="000541EA"/>
    <w:rsid w:val="0005427F"/>
    <w:rsid w:val="000548CD"/>
    <w:rsid w:val="000549BC"/>
    <w:rsid w:val="000549D5"/>
    <w:rsid w:val="00054B91"/>
    <w:rsid w:val="000551CC"/>
    <w:rsid w:val="0005563D"/>
    <w:rsid w:val="00055E2F"/>
    <w:rsid w:val="00056019"/>
    <w:rsid w:val="00056193"/>
    <w:rsid w:val="00056393"/>
    <w:rsid w:val="000565E6"/>
    <w:rsid w:val="00056B4A"/>
    <w:rsid w:val="00056C3F"/>
    <w:rsid w:val="00056EE4"/>
    <w:rsid w:val="0005744B"/>
    <w:rsid w:val="000574C4"/>
    <w:rsid w:val="00057522"/>
    <w:rsid w:val="0005793B"/>
    <w:rsid w:val="00057A0B"/>
    <w:rsid w:val="0006013A"/>
    <w:rsid w:val="00060225"/>
    <w:rsid w:val="00060469"/>
    <w:rsid w:val="000604CC"/>
    <w:rsid w:val="00060745"/>
    <w:rsid w:val="0006095D"/>
    <w:rsid w:val="00060AC4"/>
    <w:rsid w:val="00061075"/>
    <w:rsid w:val="0006129D"/>
    <w:rsid w:val="00061B6B"/>
    <w:rsid w:val="00061D60"/>
    <w:rsid w:val="000620CA"/>
    <w:rsid w:val="000623CF"/>
    <w:rsid w:val="00062446"/>
    <w:rsid w:val="00062475"/>
    <w:rsid w:val="00062A6A"/>
    <w:rsid w:val="00062ADF"/>
    <w:rsid w:val="00063090"/>
    <w:rsid w:val="00063766"/>
    <w:rsid w:val="00063893"/>
    <w:rsid w:val="00063E29"/>
    <w:rsid w:val="00063EB1"/>
    <w:rsid w:val="00063F68"/>
    <w:rsid w:val="000645EE"/>
    <w:rsid w:val="000648EA"/>
    <w:rsid w:val="00064913"/>
    <w:rsid w:val="00064B4F"/>
    <w:rsid w:val="000650CC"/>
    <w:rsid w:val="0006539A"/>
    <w:rsid w:val="000653C8"/>
    <w:rsid w:val="000657A7"/>
    <w:rsid w:val="00065820"/>
    <w:rsid w:val="00065E07"/>
    <w:rsid w:val="00066BC9"/>
    <w:rsid w:val="00066BCE"/>
    <w:rsid w:val="00066E70"/>
    <w:rsid w:val="00066EFC"/>
    <w:rsid w:val="00066F39"/>
    <w:rsid w:val="00066FC6"/>
    <w:rsid w:val="00067142"/>
    <w:rsid w:val="000671AC"/>
    <w:rsid w:val="000671E5"/>
    <w:rsid w:val="000673A0"/>
    <w:rsid w:val="000673BA"/>
    <w:rsid w:val="00067B87"/>
    <w:rsid w:val="00067DD1"/>
    <w:rsid w:val="00067F4E"/>
    <w:rsid w:val="0007035B"/>
    <w:rsid w:val="000708C2"/>
    <w:rsid w:val="00070D50"/>
    <w:rsid w:val="00070F71"/>
    <w:rsid w:val="00070FE5"/>
    <w:rsid w:val="000712B6"/>
    <w:rsid w:val="000713CB"/>
    <w:rsid w:val="00071B80"/>
    <w:rsid w:val="00071D45"/>
    <w:rsid w:val="000720D1"/>
    <w:rsid w:val="000721E5"/>
    <w:rsid w:val="00072258"/>
    <w:rsid w:val="000729C2"/>
    <w:rsid w:val="00072A1D"/>
    <w:rsid w:val="00072A7D"/>
    <w:rsid w:val="00072C12"/>
    <w:rsid w:val="00072FFF"/>
    <w:rsid w:val="000733F2"/>
    <w:rsid w:val="00073760"/>
    <w:rsid w:val="00073897"/>
    <w:rsid w:val="00073A21"/>
    <w:rsid w:val="000741AF"/>
    <w:rsid w:val="000742F3"/>
    <w:rsid w:val="000742F8"/>
    <w:rsid w:val="000747D2"/>
    <w:rsid w:val="000747DC"/>
    <w:rsid w:val="00074915"/>
    <w:rsid w:val="00074EBD"/>
    <w:rsid w:val="000750CD"/>
    <w:rsid w:val="00075123"/>
    <w:rsid w:val="0007520E"/>
    <w:rsid w:val="0007551E"/>
    <w:rsid w:val="000755B0"/>
    <w:rsid w:val="000758CF"/>
    <w:rsid w:val="00075A30"/>
    <w:rsid w:val="00076447"/>
    <w:rsid w:val="00076467"/>
    <w:rsid w:val="000765F7"/>
    <w:rsid w:val="00076A01"/>
    <w:rsid w:val="0007712D"/>
    <w:rsid w:val="00077656"/>
    <w:rsid w:val="000777B1"/>
    <w:rsid w:val="00077AEA"/>
    <w:rsid w:val="00077CBD"/>
    <w:rsid w:val="000803BD"/>
    <w:rsid w:val="000805C9"/>
    <w:rsid w:val="000808FF"/>
    <w:rsid w:val="0008096F"/>
    <w:rsid w:val="000809DE"/>
    <w:rsid w:val="00080A15"/>
    <w:rsid w:val="00080D2D"/>
    <w:rsid w:val="00080D99"/>
    <w:rsid w:val="0008134A"/>
    <w:rsid w:val="0008184B"/>
    <w:rsid w:val="00081854"/>
    <w:rsid w:val="00081952"/>
    <w:rsid w:val="0008196B"/>
    <w:rsid w:val="000823C1"/>
    <w:rsid w:val="000825B5"/>
    <w:rsid w:val="000826CA"/>
    <w:rsid w:val="00082728"/>
    <w:rsid w:val="00082B73"/>
    <w:rsid w:val="00082BC3"/>
    <w:rsid w:val="0008360D"/>
    <w:rsid w:val="00083E68"/>
    <w:rsid w:val="0008431F"/>
    <w:rsid w:val="00084520"/>
    <w:rsid w:val="00084C49"/>
    <w:rsid w:val="000851ED"/>
    <w:rsid w:val="0008529D"/>
    <w:rsid w:val="000853B8"/>
    <w:rsid w:val="00085E84"/>
    <w:rsid w:val="00086261"/>
    <w:rsid w:val="00086508"/>
    <w:rsid w:val="0008672F"/>
    <w:rsid w:val="00086CB8"/>
    <w:rsid w:val="00087073"/>
    <w:rsid w:val="00087C63"/>
    <w:rsid w:val="00090108"/>
    <w:rsid w:val="000902CF"/>
    <w:rsid w:val="00090D3B"/>
    <w:rsid w:val="00090F45"/>
    <w:rsid w:val="0009107E"/>
    <w:rsid w:val="00091516"/>
    <w:rsid w:val="00091933"/>
    <w:rsid w:val="0009193A"/>
    <w:rsid w:val="00091B5F"/>
    <w:rsid w:val="00091E93"/>
    <w:rsid w:val="00091F91"/>
    <w:rsid w:val="00092CB3"/>
    <w:rsid w:val="00092DF7"/>
    <w:rsid w:val="00092F09"/>
    <w:rsid w:val="000932C9"/>
    <w:rsid w:val="000936EF"/>
    <w:rsid w:val="00093C8F"/>
    <w:rsid w:val="000943DC"/>
    <w:rsid w:val="00094DA6"/>
    <w:rsid w:val="000959C8"/>
    <w:rsid w:val="00095C66"/>
    <w:rsid w:val="00095D6C"/>
    <w:rsid w:val="00095EDD"/>
    <w:rsid w:val="00095FBD"/>
    <w:rsid w:val="000962FC"/>
    <w:rsid w:val="00096324"/>
    <w:rsid w:val="000965B5"/>
    <w:rsid w:val="000965F2"/>
    <w:rsid w:val="000966AD"/>
    <w:rsid w:val="00096B7C"/>
    <w:rsid w:val="0009786C"/>
    <w:rsid w:val="000A0294"/>
    <w:rsid w:val="000A0392"/>
    <w:rsid w:val="000A0925"/>
    <w:rsid w:val="000A0C33"/>
    <w:rsid w:val="000A10C7"/>
    <w:rsid w:val="000A124E"/>
    <w:rsid w:val="000A1905"/>
    <w:rsid w:val="000A1AE0"/>
    <w:rsid w:val="000A1C7A"/>
    <w:rsid w:val="000A1C8D"/>
    <w:rsid w:val="000A1D77"/>
    <w:rsid w:val="000A1DAC"/>
    <w:rsid w:val="000A1DCD"/>
    <w:rsid w:val="000A20E3"/>
    <w:rsid w:val="000A20F5"/>
    <w:rsid w:val="000A2115"/>
    <w:rsid w:val="000A23BE"/>
    <w:rsid w:val="000A2959"/>
    <w:rsid w:val="000A2B9C"/>
    <w:rsid w:val="000A2C42"/>
    <w:rsid w:val="000A2F3D"/>
    <w:rsid w:val="000A2F61"/>
    <w:rsid w:val="000A321C"/>
    <w:rsid w:val="000A330F"/>
    <w:rsid w:val="000A33FC"/>
    <w:rsid w:val="000A3710"/>
    <w:rsid w:val="000A3760"/>
    <w:rsid w:val="000A39B8"/>
    <w:rsid w:val="000A3DDA"/>
    <w:rsid w:val="000A410E"/>
    <w:rsid w:val="000A4468"/>
    <w:rsid w:val="000A44CE"/>
    <w:rsid w:val="000A44E7"/>
    <w:rsid w:val="000A4627"/>
    <w:rsid w:val="000A46E2"/>
    <w:rsid w:val="000A49A5"/>
    <w:rsid w:val="000A4ADB"/>
    <w:rsid w:val="000A4BF8"/>
    <w:rsid w:val="000A4DF0"/>
    <w:rsid w:val="000A4ECD"/>
    <w:rsid w:val="000A5080"/>
    <w:rsid w:val="000A5147"/>
    <w:rsid w:val="000A54FB"/>
    <w:rsid w:val="000A559C"/>
    <w:rsid w:val="000A570A"/>
    <w:rsid w:val="000A57B3"/>
    <w:rsid w:val="000A5AA3"/>
    <w:rsid w:val="000A61AE"/>
    <w:rsid w:val="000A64A4"/>
    <w:rsid w:val="000A6519"/>
    <w:rsid w:val="000A66DE"/>
    <w:rsid w:val="000A6BAE"/>
    <w:rsid w:val="000A7177"/>
    <w:rsid w:val="000A7211"/>
    <w:rsid w:val="000A72F8"/>
    <w:rsid w:val="000A7712"/>
    <w:rsid w:val="000A7865"/>
    <w:rsid w:val="000A79A8"/>
    <w:rsid w:val="000A7ED6"/>
    <w:rsid w:val="000B06BE"/>
    <w:rsid w:val="000B0ACB"/>
    <w:rsid w:val="000B0DAB"/>
    <w:rsid w:val="000B0FB2"/>
    <w:rsid w:val="000B10D2"/>
    <w:rsid w:val="000B11AB"/>
    <w:rsid w:val="000B11E4"/>
    <w:rsid w:val="000B154F"/>
    <w:rsid w:val="000B1600"/>
    <w:rsid w:val="000B1B8C"/>
    <w:rsid w:val="000B1DC2"/>
    <w:rsid w:val="000B1E91"/>
    <w:rsid w:val="000B2280"/>
    <w:rsid w:val="000B242B"/>
    <w:rsid w:val="000B245B"/>
    <w:rsid w:val="000B2642"/>
    <w:rsid w:val="000B29C9"/>
    <w:rsid w:val="000B2A25"/>
    <w:rsid w:val="000B30B0"/>
    <w:rsid w:val="000B3362"/>
    <w:rsid w:val="000B37D2"/>
    <w:rsid w:val="000B454C"/>
    <w:rsid w:val="000B4649"/>
    <w:rsid w:val="000B4707"/>
    <w:rsid w:val="000B4A5B"/>
    <w:rsid w:val="000B4B52"/>
    <w:rsid w:val="000B4CBC"/>
    <w:rsid w:val="000B4DC3"/>
    <w:rsid w:val="000B4F23"/>
    <w:rsid w:val="000B532C"/>
    <w:rsid w:val="000B5829"/>
    <w:rsid w:val="000B5BE2"/>
    <w:rsid w:val="000B5E95"/>
    <w:rsid w:val="000B63FD"/>
    <w:rsid w:val="000B64E8"/>
    <w:rsid w:val="000B68D7"/>
    <w:rsid w:val="000B6ABA"/>
    <w:rsid w:val="000B6E0E"/>
    <w:rsid w:val="000B6E6A"/>
    <w:rsid w:val="000B6E78"/>
    <w:rsid w:val="000B7439"/>
    <w:rsid w:val="000B7CA8"/>
    <w:rsid w:val="000B7CF0"/>
    <w:rsid w:val="000B7DD2"/>
    <w:rsid w:val="000B7E5B"/>
    <w:rsid w:val="000B7ED4"/>
    <w:rsid w:val="000C03AA"/>
    <w:rsid w:val="000C06D4"/>
    <w:rsid w:val="000C07D0"/>
    <w:rsid w:val="000C0BAA"/>
    <w:rsid w:val="000C0CAE"/>
    <w:rsid w:val="000C0F76"/>
    <w:rsid w:val="000C132A"/>
    <w:rsid w:val="000C13E6"/>
    <w:rsid w:val="000C1548"/>
    <w:rsid w:val="000C197E"/>
    <w:rsid w:val="000C19B3"/>
    <w:rsid w:val="000C1B05"/>
    <w:rsid w:val="000C1C2D"/>
    <w:rsid w:val="000C1C5E"/>
    <w:rsid w:val="000C2052"/>
    <w:rsid w:val="000C2207"/>
    <w:rsid w:val="000C2282"/>
    <w:rsid w:val="000C27C1"/>
    <w:rsid w:val="000C2AF6"/>
    <w:rsid w:val="000C2BC7"/>
    <w:rsid w:val="000C2C42"/>
    <w:rsid w:val="000C2F60"/>
    <w:rsid w:val="000C2FB5"/>
    <w:rsid w:val="000C32E6"/>
    <w:rsid w:val="000C3710"/>
    <w:rsid w:val="000C3C10"/>
    <w:rsid w:val="000C3D0A"/>
    <w:rsid w:val="000C451B"/>
    <w:rsid w:val="000C4ADD"/>
    <w:rsid w:val="000C4DC0"/>
    <w:rsid w:val="000C5D51"/>
    <w:rsid w:val="000C5E06"/>
    <w:rsid w:val="000C5EC7"/>
    <w:rsid w:val="000C6006"/>
    <w:rsid w:val="000C623E"/>
    <w:rsid w:val="000C6260"/>
    <w:rsid w:val="000C66DE"/>
    <w:rsid w:val="000C6789"/>
    <w:rsid w:val="000C6BF9"/>
    <w:rsid w:val="000C6C9E"/>
    <w:rsid w:val="000C6E1E"/>
    <w:rsid w:val="000C756A"/>
    <w:rsid w:val="000C76D8"/>
    <w:rsid w:val="000C7735"/>
    <w:rsid w:val="000C7817"/>
    <w:rsid w:val="000C7A0F"/>
    <w:rsid w:val="000C7BDF"/>
    <w:rsid w:val="000D01D3"/>
    <w:rsid w:val="000D028E"/>
    <w:rsid w:val="000D04A8"/>
    <w:rsid w:val="000D09CA"/>
    <w:rsid w:val="000D0CC1"/>
    <w:rsid w:val="000D0F75"/>
    <w:rsid w:val="000D109D"/>
    <w:rsid w:val="000D1245"/>
    <w:rsid w:val="000D1DFA"/>
    <w:rsid w:val="000D24E3"/>
    <w:rsid w:val="000D2994"/>
    <w:rsid w:val="000D2A64"/>
    <w:rsid w:val="000D2CB1"/>
    <w:rsid w:val="000D2DC2"/>
    <w:rsid w:val="000D3203"/>
    <w:rsid w:val="000D3604"/>
    <w:rsid w:val="000D37F0"/>
    <w:rsid w:val="000D4201"/>
    <w:rsid w:val="000D4698"/>
    <w:rsid w:val="000D4795"/>
    <w:rsid w:val="000D4896"/>
    <w:rsid w:val="000D4969"/>
    <w:rsid w:val="000D4F3D"/>
    <w:rsid w:val="000D4FDB"/>
    <w:rsid w:val="000D52E7"/>
    <w:rsid w:val="000D55A4"/>
    <w:rsid w:val="000D560B"/>
    <w:rsid w:val="000D5842"/>
    <w:rsid w:val="000D5DCF"/>
    <w:rsid w:val="000D5E3B"/>
    <w:rsid w:val="000D6889"/>
    <w:rsid w:val="000D68DA"/>
    <w:rsid w:val="000D6958"/>
    <w:rsid w:val="000D71A6"/>
    <w:rsid w:val="000D764A"/>
    <w:rsid w:val="000D78CC"/>
    <w:rsid w:val="000D7B1F"/>
    <w:rsid w:val="000D7CF0"/>
    <w:rsid w:val="000D7E21"/>
    <w:rsid w:val="000E043B"/>
    <w:rsid w:val="000E093D"/>
    <w:rsid w:val="000E0CC3"/>
    <w:rsid w:val="000E0DAA"/>
    <w:rsid w:val="000E0E19"/>
    <w:rsid w:val="000E0FFC"/>
    <w:rsid w:val="000E1137"/>
    <w:rsid w:val="000E1A74"/>
    <w:rsid w:val="000E252A"/>
    <w:rsid w:val="000E294E"/>
    <w:rsid w:val="000E2A15"/>
    <w:rsid w:val="000E2D09"/>
    <w:rsid w:val="000E2D89"/>
    <w:rsid w:val="000E2F07"/>
    <w:rsid w:val="000E300E"/>
    <w:rsid w:val="000E3069"/>
    <w:rsid w:val="000E3904"/>
    <w:rsid w:val="000E3D72"/>
    <w:rsid w:val="000E405B"/>
    <w:rsid w:val="000E4154"/>
    <w:rsid w:val="000E4165"/>
    <w:rsid w:val="000E4442"/>
    <w:rsid w:val="000E448F"/>
    <w:rsid w:val="000E4ACD"/>
    <w:rsid w:val="000E4D5A"/>
    <w:rsid w:val="000E50DF"/>
    <w:rsid w:val="000E54BE"/>
    <w:rsid w:val="000E562D"/>
    <w:rsid w:val="000E595A"/>
    <w:rsid w:val="000E6137"/>
    <w:rsid w:val="000E63E7"/>
    <w:rsid w:val="000E6857"/>
    <w:rsid w:val="000E6C4E"/>
    <w:rsid w:val="000E712C"/>
    <w:rsid w:val="000E71AF"/>
    <w:rsid w:val="000E72BC"/>
    <w:rsid w:val="000E737B"/>
    <w:rsid w:val="000F06D1"/>
    <w:rsid w:val="000F0893"/>
    <w:rsid w:val="000F170F"/>
    <w:rsid w:val="000F1C11"/>
    <w:rsid w:val="000F1EF7"/>
    <w:rsid w:val="000F2107"/>
    <w:rsid w:val="000F21AF"/>
    <w:rsid w:val="000F2786"/>
    <w:rsid w:val="000F2C42"/>
    <w:rsid w:val="000F2E90"/>
    <w:rsid w:val="000F2EDF"/>
    <w:rsid w:val="000F3594"/>
    <w:rsid w:val="000F35F4"/>
    <w:rsid w:val="000F37AD"/>
    <w:rsid w:val="000F3A71"/>
    <w:rsid w:val="000F3F1E"/>
    <w:rsid w:val="000F4482"/>
    <w:rsid w:val="000F4946"/>
    <w:rsid w:val="000F499A"/>
    <w:rsid w:val="000F4B04"/>
    <w:rsid w:val="000F4D6D"/>
    <w:rsid w:val="000F558C"/>
    <w:rsid w:val="000F59E8"/>
    <w:rsid w:val="000F5A3B"/>
    <w:rsid w:val="000F5C00"/>
    <w:rsid w:val="000F5C1B"/>
    <w:rsid w:val="000F5CBF"/>
    <w:rsid w:val="000F6271"/>
    <w:rsid w:val="000F6556"/>
    <w:rsid w:val="000F65FA"/>
    <w:rsid w:val="000F677C"/>
    <w:rsid w:val="000F6A43"/>
    <w:rsid w:val="000F72AF"/>
    <w:rsid w:val="000F7411"/>
    <w:rsid w:val="000F7962"/>
    <w:rsid w:val="000F7E76"/>
    <w:rsid w:val="00100570"/>
    <w:rsid w:val="001005F7"/>
    <w:rsid w:val="001006B3"/>
    <w:rsid w:val="00100897"/>
    <w:rsid w:val="00100CBD"/>
    <w:rsid w:val="00100D5C"/>
    <w:rsid w:val="00100DF3"/>
    <w:rsid w:val="00100F62"/>
    <w:rsid w:val="0010113B"/>
    <w:rsid w:val="001011FA"/>
    <w:rsid w:val="00101331"/>
    <w:rsid w:val="0010161C"/>
    <w:rsid w:val="0010175F"/>
    <w:rsid w:val="00101D30"/>
    <w:rsid w:val="00101F5F"/>
    <w:rsid w:val="00102283"/>
    <w:rsid w:val="001025D5"/>
    <w:rsid w:val="00102897"/>
    <w:rsid w:val="001031B9"/>
    <w:rsid w:val="00103A85"/>
    <w:rsid w:val="00104117"/>
    <w:rsid w:val="0010414F"/>
    <w:rsid w:val="0010432A"/>
    <w:rsid w:val="0010440C"/>
    <w:rsid w:val="00104623"/>
    <w:rsid w:val="0010473E"/>
    <w:rsid w:val="001048F1"/>
    <w:rsid w:val="00104DF9"/>
    <w:rsid w:val="00104F99"/>
    <w:rsid w:val="00105B2C"/>
    <w:rsid w:val="00105B9C"/>
    <w:rsid w:val="00106548"/>
    <w:rsid w:val="001066CF"/>
    <w:rsid w:val="001068E5"/>
    <w:rsid w:val="00106E2D"/>
    <w:rsid w:val="00106F61"/>
    <w:rsid w:val="00107292"/>
    <w:rsid w:val="0010733F"/>
    <w:rsid w:val="0010736C"/>
    <w:rsid w:val="001078F7"/>
    <w:rsid w:val="00107A4E"/>
    <w:rsid w:val="00107BC2"/>
    <w:rsid w:val="00107E35"/>
    <w:rsid w:val="00110181"/>
    <w:rsid w:val="001104D4"/>
    <w:rsid w:val="001107E5"/>
    <w:rsid w:val="00110CA1"/>
    <w:rsid w:val="00110DCC"/>
    <w:rsid w:val="00111318"/>
    <w:rsid w:val="0011137A"/>
    <w:rsid w:val="00111D17"/>
    <w:rsid w:val="00112558"/>
    <w:rsid w:val="001127B7"/>
    <w:rsid w:val="00112C56"/>
    <w:rsid w:val="00112C5A"/>
    <w:rsid w:val="00112D01"/>
    <w:rsid w:val="00112EA7"/>
    <w:rsid w:val="001131FF"/>
    <w:rsid w:val="00113314"/>
    <w:rsid w:val="001137B9"/>
    <w:rsid w:val="00113C16"/>
    <w:rsid w:val="00114335"/>
    <w:rsid w:val="001146E8"/>
    <w:rsid w:val="00114953"/>
    <w:rsid w:val="00114C86"/>
    <w:rsid w:val="00114DB5"/>
    <w:rsid w:val="00114ED0"/>
    <w:rsid w:val="00114F05"/>
    <w:rsid w:val="001153D2"/>
    <w:rsid w:val="00115C31"/>
    <w:rsid w:val="00116085"/>
    <w:rsid w:val="001160CB"/>
    <w:rsid w:val="00116447"/>
    <w:rsid w:val="00116549"/>
    <w:rsid w:val="00116CDE"/>
    <w:rsid w:val="0011713C"/>
    <w:rsid w:val="00117480"/>
    <w:rsid w:val="00117FB7"/>
    <w:rsid w:val="0012021F"/>
    <w:rsid w:val="0012062B"/>
    <w:rsid w:val="00120899"/>
    <w:rsid w:val="001209A2"/>
    <w:rsid w:val="00120ABB"/>
    <w:rsid w:val="00120D20"/>
    <w:rsid w:val="00120EC5"/>
    <w:rsid w:val="00121196"/>
    <w:rsid w:val="0012196C"/>
    <w:rsid w:val="00121999"/>
    <w:rsid w:val="001223E7"/>
    <w:rsid w:val="0012269F"/>
    <w:rsid w:val="00122A11"/>
    <w:rsid w:val="00122F63"/>
    <w:rsid w:val="00123381"/>
    <w:rsid w:val="001233FD"/>
    <w:rsid w:val="001234D0"/>
    <w:rsid w:val="00123716"/>
    <w:rsid w:val="00123C58"/>
    <w:rsid w:val="00123D97"/>
    <w:rsid w:val="00123FD1"/>
    <w:rsid w:val="00124218"/>
    <w:rsid w:val="001243FC"/>
    <w:rsid w:val="001245C4"/>
    <w:rsid w:val="00124A70"/>
    <w:rsid w:val="00124A89"/>
    <w:rsid w:val="00124AC5"/>
    <w:rsid w:val="00124BE0"/>
    <w:rsid w:val="00124DCB"/>
    <w:rsid w:val="00125093"/>
    <w:rsid w:val="00125167"/>
    <w:rsid w:val="0012519F"/>
    <w:rsid w:val="00125DA1"/>
    <w:rsid w:val="001261C6"/>
    <w:rsid w:val="00126375"/>
    <w:rsid w:val="00126586"/>
    <w:rsid w:val="001266F7"/>
    <w:rsid w:val="0012703F"/>
    <w:rsid w:val="00127819"/>
    <w:rsid w:val="00127ADA"/>
    <w:rsid w:val="00127BE7"/>
    <w:rsid w:val="00127F97"/>
    <w:rsid w:val="0013005C"/>
    <w:rsid w:val="00130214"/>
    <w:rsid w:val="0013021E"/>
    <w:rsid w:val="00130523"/>
    <w:rsid w:val="0013065D"/>
    <w:rsid w:val="00130969"/>
    <w:rsid w:val="00130B59"/>
    <w:rsid w:val="00130B82"/>
    <w:rsid w:val="00130FF8"/>
    <w:rsid w:val="00131001"/>
    <w:rsid w:val="0013105B"/>
    <w:rsid w:val="001312B6"/>
    <w:rsid w:val="00131429"/>
    <w:rsid w:val="00131C3C"/>
    <w:rsid w:val="00132046"/>
    <w:rsid w:val="00132110"/>
    <w:rsid w:val="00132255"/>
    <w:rsid w:val="0013232B"/>
    <w:rsid w:val="00132459"/>
    <w:rsid w:val="0013254B"/>
    <w:rsid w:val="00132C9D"/>
    <w:rsid w:val="00132D7A"/>
    <w:rsid w:val="00133101"/>
    <w:rsid w:val="001333F9"/>
    <w:rsid w:val="00133955"/>
    <w:rsid w:val="001339B6"/>
    <w:rsid w:val="00133A3B"/>
    <w:rsid w:val="00133C7A"/>
    <w:rsid w:val="001340D1"/>
    <w:rsid w:val="0013429A"/>
    <w:rsid w:val="00134A4E"/>
    <w:rsid w:val="00134EF1"/>
    <w:rsid w:val="00134FD7"/>
    <w:rsid w:val="00135336"/>
    <w:rsid w:val="001354D3"/>
    <w:rsid w:val="0013566B"/>
    <w:rsid w:val="001356AB"/>
    <w:rsid w:val="00135BEA"/>
    <w:rsid w:val="00135D3F"/>
    <w:rsid w:val="00135E20"/>
    <w:rsid w:val="00136012"/>
    <w:rsid w:val="001367EE"/>
    <w:rsid w:val="00136858"/>
    <w:rsid w:val="00136D5D"/>
    <w:rsid w:val="00136E00"/>
    <w:rsid w:val="00137250"/>
    <w:rsid w:val="00137362"/>
    <w:rsid w:val="00137AF7"/>
    <w:rsid w:val="001401EB"/>
    <w:rsid w:val="001403AC"/>
    <w:rsid w:val="001405C4"/>
    <w:rsid w:val="00140AB7"/>
    <w:rsid w:val="00140C8F"/>
    <w:rsid w:val="00140DDA"/>
    <w:rsid w:val="00141478"/>
    <w:rsid w:val="00141632"/>
    <w:rsid w:val="001419AC"/>
    <w:rsid w:val="001419E5"/>
    <w:rsid w:val="00141C17"/>
    <w:rsid w:val="00141C3B"/>
    <w:rsid w:val="00141D81"/>
    <w:rsid w:val="001425BF"/>
    <w:rsid w:val="00142EB9"/>
    <w:rsid w:val="00142F0D"/>
    <w:rsid w:val="001431CB"/>
    <w:rsid w:val="00143497"/>
    <w:rsid w:val="00143A33"/>
    <w:rsid w:val="00143AD1"/>
    <w:rsid w:val="00144252"/>
    <w:rsid w:val="0014450A"/>
    <w:rsid w:val="001447D5"/>
    <w:rsid w:val="00144AA1"/>
    <w:rsid w:val="001450AB"/>
    <w:rsid w:val="0014522C"/>
    <w:rsid w:val="00145D8A"/>
    <w:rsid w:val="001466DA"/>
    <w:rsid w:val="00146A36"/>
    <w:rsid w:val="00146AFE"/>
    <w:rsid w:val="00146DBD"/>
    <w:rsid w:val="00146FF2"/>
    <w:rsid w:val="0014752B"/>
    <w:rsid w:val="001477A5"/>
    <w:rsid w:val="00147A6A"/>
    <w:rsid w:val="00147C61"/>
    <w:rsid w:val="00147FB0"/>
    <w:rsid w:val="00147FC9"/>
    <w:rsid w:val="0015008A"/>
    <w:rsid w:val="001501C2"/>
    <w:rsid w:val="00150955"/>
    <w:rsid w:val="0015120E"/>
    <w:rsid w:val="001515E5"/>
    <w:rsid w:val="001517EA"/>
    <w:rsid w:val="00151AB2"/>
    <w:rsid w:val="00151FC9"/>
    <w:rsid w:val="001520A9"/>
    <w:rsid w:val="00152131"/>
    <w:rsid w:val="0015247A"/>
    <w:rsid w:val="001526FD"/>
    <w:rsid w:val="00152A11"/>
    <w:rsid w:val="00152DD9"/>
    <w:rsid w:val="00152F4C"/>
    <w:rsid w:val="00152F95"/>
    <w:rsid w:val="00153020"/>
    <w:rsid w:val="001534F4"/>
    <w:rsid w:val="00153520"/>
    <w:rsid w:val="00153CA2"/>
    <w:rsid w:val="00153F63"/>
    <w:rsid w:val="001541F1"/>
    <w:rsid w:val="00154502"/>
    <w:rsid w:val="001545FE"/>
    <w:rsid w:val="00154ACC"/>
    <w:rsid w:val="00154BFF"/>
    <w:rsid w:val="00154DBE"/>
    <w:rsid w:val="00154FF9"/>
    <w:rsid w:val="0015535D"/>
    <w:rsid w:val="0015573A"/>
    <w:rsid w:val="00155A4B"/>
    <w:rsid w:val="00156504"/>
    <w:rsid w:val="001565FE"/>
    <w:rsid w:val="00156A7D"/>
    <w:rsid w:val="00156E9A"/>
    <w:rsid w:val="0015712B"/>
    <w:rsid w:val="00157880"/>
    <w:rsid w:val="00157957"/>
    <w:rsid w:val="00157CF2"/>
    <w:rsid w:val="001600CF"/>
    <w:rsid w:val="001600D0"/>
    <w:rsid w:val="001601BA"/>
    <w:rsid w:val="00160495"/>
    <w:rsid w:val="00160808"/>
    <w:rsid w:val="00160CDC"/>
    <w:rsid w:val="00160F55"/>
    <w:rsid w:val="00161628"/>
    <w:rsid w:val="00161C0E"/>
    <w:rsid w:val="001624AF"/>
    <w:rsid w:val="00162B13"/>
    <w:rsid w:val="00162B1D"/>
    <w:rsid w:val="00162C72"/>
    <w:rsid w:val="00162E7C"/>
    <w:rsid w:val="00162F49"/>
    <w:rsid w:val="001630F5"/>
    <w:rsid w:val="001631D8"/>
    <w:rsid w:val="00163395"/>
    <w:rsid w:val="00163818"/>
    <w:rsid w:val="00163AC7"/>
    <w:rsid w:val="00163D4D"/>
    <w:rsid w:val="00163F6A"/>
    <w:rsid w:val="00164406"/>
    <w:rsid w:val="0016469B"/>
    <w:rsid w:val="001646D0"/>
    <w:rsid w:val="00164DCC"/>
    <w:rsid w:val="00164E01"/>
    <w:rsid w:val="00164EEA"/>
    <w:rsid w:val="001651BA"/>
    <w:rsid w:val="00165390"/>
    <w:rsid w:val="00165401"/>
    <w:rsid w:val="0016582F"/>
    <w:rsid w:val="00165A20"/>
    <w:rsid w:val="00165CCC"/>
    <w:rsid w:val="0016667E"/>
    <w:rsid w:val="00166CA5"/>
    <w:rsid w:val="00166CE1"/>
    <w:rsid w:val="001673BB"/>
    <w:rsid w:val="001676E0"/>
    <w:rsid w:val="001679B7"/>
    <w:rsid w:val="00167B09"/>
    <w:rsid w:val="0017037E"/>
    <w:rsid w:val="00170482"/>
    <w:rsid w:val="00170A1F"/>
    <w:rsid w:val="00170B33"/>
    <w:rsid w:val="00170B9E"/>
    <w:rsid w:val="00171044"/>
    <w:rsid w:val="0017179C"/>
    <w:rsid w:val="00171D5A"/>
    <w:rsid w:val="00171F7A"/>
    <w:rsid w:val="00172102"/>
    <w:rsid w:val="001725FE"/>
    <w:rsid w:val="00172757"/>
    <w:rsid w:val="0017356F"/>
    <w:rsid w:val="001738F6"/>
    <w:rsid w:val="00173AA1"/>
    <w:rsid w:val="00173DCE"/>
    <w:rsid w:val="00173F33"/>
    <w:rsid w:val="00174240"/>
    <w:rsid w:val="001745DE"/>
    <w:rsid w:val="00174801"/>
    <w:rsid w:val="0017481C"/>
    <w:rsid w:val="00174F26"/>
    <w:rsid w:val="00175693"/>
    <w:rsid w:val="001757FD"/>
    <w:rsid w:val="001758F2"/>
    <w:rsid w:val="00175B49"/>
    <w:rsid w:val="001760A9"/>
    <w:rsid w:val="0017619F"/>
    <w:rsid w:val="001761D3"/>
    <w:rsid w:val="00176AAD"/>
    <w:rsid w:val="00176C49"/>
    <w:rsid w:val="00176D5F"/>
    <w:rsid w:val="00176F96"/>
    <w:rsid w:val="0017705D"/>
    <w:rsid w:val="0017721C"/>
    <w:rsid w:val="001773A1"/>
    <w:rsid w:val="001778B4"/>
    <w:rsid w:val="001779C8"/>
    <w:rsid w:val="00177D2B"/>
    <w:rsid w:val="00177DBA"/>
    <w:rsid w:val="00177EF8"/>
    <w:rsid w:val="00177FE1"/>
    <w:rsid w:val="00180471"/>
    <w:rsid w:val="0018073C"/>
    <w:rsid w:val="00180CE2"/>
    <w:rsid w:val="00180F76"/>
    <w:rsid w:val="00181107"/>
    <w:rsid w:val="001812F0"/>
    <w:rsid w:val="00181381"/>
    <w:rsid w:val="001813C4"/>
    <w:rsid w:val="001813C6"/>
    <w:rsid w:val="001815B8"/>
    <w:rsid w:val="00181789"/>
    <w:rsid w:val="001818D5"/>
    <w:rsid w:val="00181937"/>
    <w:rsid w:val="001819E1"/>
    <w:rsid w:val="00181C7F"/>
    <w:rsid w:val="00181DAC"/>
    <w:rsid w:val="00181E7C"/>
    <w:rsid w:val="00181F54"/>
    <w:rsid w:val="00181FA0"/>
    <w:rsid w:val="00182175"/>
    <w:rsid w:val="001824FD"/>
    <w:rsid w:val="001825DB"/>
    <w:rsid w:val="0018284F"/>
    <w:rsid w:val="00182BDF"/>
    <w:rsid w:val="00183229"/>
    <w:rsid w:val="001833B2"/>
    <w:rsid w:val="00183AD8"/>
    <w:rsid w:val="0018408A"/>
    <w:rsid w:val="0018448B"/>
    <w:rsid w:val="0018461B"/>
    <w:rsid w:val="001846D1"/>
    <w:rsid w:val="00184752"/>
    <w:rsid w:val="00184B54"/>
    <w:rsid w:val="00184BF8"/>
    <w:rsid w:val="00184C0A"/>
    <w:rsid w:val="00184CE6"/>
    <w:rsid w:val="00184FCA"/>
    <w:rsid w:val="00184FFF"/>
    <w:rsid w:val="001853C6"/>
    <w:rsid w:val="00185A11"/>
    <w:rsid w:val="00185A3B"/>
    <w:rsid w:val="00186037"/>
    <w:rsid w:val="001864C3"/>
    <w:rsid w:val="00186694"/>
    <w:rsid w:val="00186F9A"/>
    <w:rsid w:val="001871FB"/>
    <w:rsid w:val="00187303"/>
    <w:rsid w:val="001875AA"/>
    <w:rsid w:val="001876D5"/>
    <w:rsid w:val="00187A69"/>
    <w:rsid w:val="00187BDC"/>
    <w:rsid w:val="00187E73"/>
    <w:rsid w:val="00187EFA"/>
    <w:rsid w:val="001905DA"/>
    <w:rsid w:val="00190FD5"/>
    <w:rsid w:val="001911A8"/>
    <w:rsid w:val="00191360"/>
    <w:rsid w:val="001919F7"/>
    <w:rsid w:val="001921A2"/>
    <w:rsid w:val="00192D01"/>
    <w:rsid w:val="0019361C"/>
    <w:rsid w:val="00194306"/>
    <w:rsid w:val="001945F2"/>
    <w:rsid w:val="001946D4"/>
    <w:rsid w:val="001947CB"/>
    <w:rsid w:val="001948A0"/>
    <w:rsid w:val="001948A6"/>
    <w:rsid w:val="00194B54"/>
    <w:rsid w:val="00194E4A"/>
    <w:rsid w:val="0019506B"/>
    <w:rsid w:val="001950F4"/>
    <w:rsid w:val="00195D33"/>
    <w:rsid w:val="00195FA9"/>
    <w:rsid w:val="001960DB"/>
    <w:rsid w:val="001965C7"/>
    <w:rsid w:val="00196864"/>
    <w:rsid w:val="00196929"/>
    <w:rsid w:val="00196AFE"/>
    <w:rsid w:val="00196D35"/>
    <w:rsid w:val="001975EE"/>
    <w:rsid w:val="00197DFD"/>
    <w:rsid w:val="001A0183"/>
    <w:rsid w:val="001A0285"/>
    <w:rsid w:val="001A03D9"/>
    <w:rsid w:val="001A0490"/>
    <w:rsid w:val="001A0625"/>
    <w:rsid w:val="001A0B0A"/>
    <w:rsid w:val="001A0BC6"/>
    <w:rsid w:val="001A1540"/>
    <w:rsid w:val="001A1541"/>
    <w:rsid w:val="001A1A3B"/>
    <w:rsid w:val="001A1B4D"/>
    <w:rsid w:val="001A1FD1"/>
    <w:rsid w:val="001A303F"/>
    <w:rsid w:val="001A3524"/>
    <w:rsid w:val="001A35EC"/>
    <w:rsid w:val="001A35F3"/>
    <w:rsid w:val="001A38FC"/>
    <w:rsid w:val="001A3A64"/>
    <w:rsid w:val="001A3C23"/>
    <w:rsid w:val="001A3C8C"/>
    <w:rsid w:val="001A3E03"/>
    <w:rsid w:val="001A4268"/>
    <w:rsid w:val="001A498C"/>
    <w:rsid w:val="001A4A23"/>
    <w:rsid w:val="001A4A79"/>
    <w:rsid w:val="001A4EF2"/>
    <w:rsid w:val="001A51A4"/>
    <w:rsid w:val="001A5F44"/>
    <w:rsid w:val="001A6276"/>
    <w:rsid w:val="001A6547"/>
    <w:rsid w:val="001A6B15"/>
    <w:rsid w:val="001A7139"/>
    <w:rsid w:val="001A78D6"/>
    <w:rsid w:val="001A7AE3"/>
    <w:rsid w:val="001B0534"/>
    <w:rsid w:val="001B11FA"/>
    <w:rsid w:val="001B16A4"/>
    <w:rsid w:val="001B1771"/>
    <w:rsid w:val="001B19FB"/>
    <w:rsid w:val="001B1DDF"/>
    <w:rsid w:val="001B20D1"/>
    <w:rsid w:val="001B20DB"/>
    <w:rsid w:val="001B25AF"/>
    <w:rsid w:val="001B2A07"/>
    <w:rsid w:val="001B2C77"/>
    <w:rsid w:val="001B2D81"/>
    <w:rsid w:val="001B2D82"/>
    <w:rsid w:val="001B2F2C"/>
    <w:rsid w:val="001B3066"/>
    <w:rsid w:val="001B3581"/>
    <w:rsid w:val="001B38C6"/>
    <w:rsid w:val="001B38CD"/>
    <w:rsid w:val="001B3F17"/>
    <w:rsid w:val="001B42BC"/>
    <w:rsid w:val="001B42C2"/>
    <w:rsid w:val="001B4500"/>
    <w:rsid w:val="001B472F"/>
    <w:rsid w:val="001B49E0"/>
    <w:rsid w:val="001B4D9E"/>
    <w:rsid w:val="001B50BB"/>
    <w:rsid w:val="001B53DC"/>
    <w:rsid w:val="001B5F5F"/>
    <w:rsid w:val="001B60C8"/>
    <w:rsid w:val="001B61A6"/>
    <w:rsid w:val="001B66AA"/>
    <w:rsid w:val="001B67D5"/>
    <w:rsid w:val="001B6D3F"/>
    <w:rsid w:val="001B6E6E"/>
    <w:rsid w:val="001B71FF"/>
    <w:rsid w:val="001B7308"/>
    <w:rsid w:val="001B7413"/>
    <w:rsid w:val="001B74B6"/>
    <w:rsid w:val="001B76DF"/>
    <w:rsid w:val="001B7E9F"/>
    <w:rsid w:val="001C070B"/>
    <w:rsid w:val="001C0910"/>
    <w:rsid w:val="001C12DA"/>
    <w:rsid w:val="001C1613"/>
    <w:rsid w:val="001C1658"/>
    <w:rsid w:val="001C18DE"/>
    <w:rsid w:val="001C1C34"/>
    <w:rsid w:val="001C2682"/>
    <w:rsid w:val="001C28B7"/>
    <w:rsid w:val="001C29C1"/>
    <w:rsid w:val="001C2B6D"/>
    <w:rsid w:val="001C2C2F"/>
    <w:rsid w:val="001C2E88"/>
    <w:rsid w:val="001C2EB0"/>
    <w:rsid w:val="001C3029"/>
    <w:rsid w:val="001C325D"/>
    <w:rsid w:val="001C33F6"/>
    <w:rsid w:val="001C3DA1"/>
    <w:rsid w:val="001C3FE2"/>
    <w:rsid w:val="001C409C"/>
    <w:rsid w:val="001C4313"/>
    <w:rsid w:val="001C478D"/>
    <w:rsid w:val="001C4AA7"/>
    <w:rsid w:val="001C4BA2"/>
    <w:rsid w:val="001C4BAF"/>
    <w:rsid w:val="001C5280"/>
    <w:rsid w:val="001C53DA"/>
    <w:rsid w:val="001C5407"/>
    <w:rsid w:val="001C552B"/>
    <w:rsid w:val="001C58B1"/>
    <w:rsid w:val="001C59A7"/>
    <w:rsid w:val="001C5D7B"/>
    <w:rsid w:val="001C614C"/>
    <w:rsid w:val="001C654E"/>
    <w:rsid w:val="001C6742"/>
    <w:rsid w:val="001C6BEF"/>
    <w:rsid w:val="001C705A"/>
    <w:rsid w:val="001C70E1"/>
    <w:rsid w:val="001C7561"/>
    <w:rsid w:val="001C78CE"/>
    <w:rsid w:val="001C7F67"/>
    <w:rsid w:val="001D0236"/>
    <w:rsid w:val="001D0239"/>
    <w:rsid w:val="001D02A0"/>
    <w:rsid w:val="001D03E9"/>
    <w:rsid w:val="001D0AF8"/>
    <w:rsid w:val="001D0E4B"/>
    <w:rsid w:val="001D0F4B"/>
    <w:rsid w:val="001D0FB5"/>
    <w:rsid w:val="001D15A3"/>
    <w:rsid w:val="001D1C22"/>
    <w:rsid w:val="001D1CC2"/>
    <w:rsid w:val="001D1FF0"/>
    <w:rsid w:val="001D22D1"/>
    <w:rsid w:val="001D2418"/>
    <w:rsid w:val="001D28EA"/>
    <w:rsid w:val="001D3399"/>
    <w:rsid w:val="001D375A"/>
    <w:rsid w:val="001D3B44"/>
    <w:rsid w:val="001D41B1"/>
    <w:rsid w:val="001D42E9"/>
    <w:rsid w:val="001D441B"/>
    <w:rsid w:val="001D536D"/>
    <w:rsid w:val="001D5835"/>
    <w:rsid w:val="001D5966"/>
    <w:rsid w:val="001D5967"/>
    <w:rsid w:val="001D5CE6"/>
    <w:rsid w:val="001D6229"/>
    <w:rsid w:val="001D6312"/>
    <w:rsid w:val="001D63A5"/>
    <w:rsid w:val="001D6561"/>
    <w:rsid w:val="001D65BA"/>
    <w:rsid w:val="001D6AA3"/>
    <w:rsid w:val="001D6D41"/>
    <w:rsid w:val="001D6DC8"/>
    <w:rsid w:val="001D6F0A"/>
    <w:rsid w:val="001D7B96"/>
    <w:rsid w:val="001D7D8E"/>
    <w:rsid w:val="001D7DF3"/>
    <w:rsid w:val="001D7F1C"/>
    <w:rsid w:val="001E005A"/>
    <w:rsid w:val="001E0A6B"/>
    <w:rsid w:val="001E0C04"/>
    <w:rsid w:val="001E0E89"/>
    <w:rsid w:val="001E103A"/>
    <w:rsid w:val="001E132C"/>
    <w:rsid w:val="001E155A"/>
    <w:rsid w:val="001E1775"/>
    <w:rsid w:val="001E1BC7"/>
    <w:rsid w:val="001E1D51"/>
    <w:rsid w:val="001E1ED1"/>
    <w:rsid w:val="001E22B8"/>
    <w:rsid w:val="001E24D2"/>
    <w:rsid w:val="001E2795"/>
    <w:rsid w:val="001E2969"/>
    <w:rsid w:val="001E29BF"/>
    <w:rsid w:val="001E2E47"/>
    <w:rsid w:val="001E2FCB"/>
    <w:rsid w:val="001E3230"/>
    <w:rsid w:val="001E3768"/>
    <w:rsid w:val="001E3988"/>
    <w:rsid w:val="001E3CBA"/>
    <w:rsid w:val="001E3F6C"/>
    <w:rsid w:val="001E3FBE"/>
    <w:rsid w:val="001E3FF8"/>
    <w:rsid w:val="001E4126"/>
    <w:rsid w:val="001E4168"/>
    <w:rsid w:val="001E43B1"/>
    <w:rsid w:val="001E47DE"/>
    <w:rsid w:val="001E497A"/>
    <w:rsid w:val="001E49AC"/>
    <w:rsid w:val="001E49B9"/>
    <w:rsid w:val="001E4B91"/>
    <w:rsid w:val="001E4D55"/>
    <w:rsid w:val="001E5101"/>
    <w:rsid w:val="001E52DA"/>
    <w:rsid w:val="001E5302"/>
    <w:rsid w:val="001E53A9"/>
    <w:rsid w:val="001E564D"/>
    <w:rsid w:val="001E567F"/>
    <w:rsid w:val="001E57C3"/>
    <w:rsid w:val="001E58B7"/>
    <w:rsid w:val="001E592C"/>
    <w:rsid w:val="001E6129"/>
    <w:rsid w:val="001E64D6"/>
    <w:rsid w:val="001E6C2D"/>
    <w:rsid w:val="001E7147"/>
    <w:rsid w:val="001E71C9"/>
    <w:rsid w:val="001E73BA"/>
    <w:rsid w:val="001E7523"/>
    <w:rsid w:val="001E7A01"/>
    <w:rsid w:val="001E7A0A"/>
    <w:rsid w:val="001E7B7E"/>
    <w:rsid w:val="001E7B83"/>
    <w:rsid w:val="001E7C51"/>
    <w:rsid w:val="001F0234"/>
    <w:rsid w:val="001F0625"/>
    <w:rsid w:val="001F08A1"/>
    <w:rsid w:val="001F0C7F"/>
    <w:rsid w:val="001F0D75"/>
    <w:rsid w:val="001F0FD7"/>
    <w:rsid w:val="001F1085"/>
    <w:rsid w:val="001F124D"/>
    <w:rsid w:val="001F14D0"/>
    <w:rsid w:val="001F1526"/>
    <w:rsid w:val="001F17C2"/>
    <w:rsid w:val="001F1E16"/>
    <w:rsid w:val="001F1F27"/>
    <w:rsid w:val="001F22CD"/>
    <w:rsid w:val="001F2537"/>
    <w:rsid w:val="001F2A82"/>
    <w:rsid w:val="001F302E"/>
    <w:rsid w:val="001F3667"/>
    <w:rsid w:val="001F3871"/>
    <w:rsid w:val="001F3F9C"/>
    <w:rsid w:val="001F41E3"/>
    <w:rsid w:val="001F44F8"/>
    <w:rsid w:val="001F472E"/>
    <w:rsid w:val="001F4749"/>
    <w:rsid w:val="001F49CA"/>
    <w:rsid w:val="001F4D0D"/>
    <w:rsid w:val="001F4E52"/>
    <w:rsid w:val="001F4EC1"/>
    <w:rsid w:val="001F4F79"/>
    <w:rsid w:val="001F503F"/>
    <w:rsid w:val="001F54A7"/>
    <w:rsid w:val="001F5C73"/>
    <w:rsid w:val="001F5D12"/>
    <w:rsid w:val="001F5DCF"/>
    <w:rsid w:val="001F654E"/>
    <w:rsid w:val="001F680D"/>
    <w:rsid w:val="001F68B6"/>
    <w:rsid w:val="001F6ADC"/>
    <w:rsid w:val="001F6D22"/>
    <w:rsid w:val="001F70A0"/>
    <w:rsid w:val="001F7202"/>
    <w:rsid w:val="001F75DA"/>
    <w:rsid w:val="001F786C"/>
    <w:rsid w:val="001F7916"/>
    <w:rsid w:val="001F7F18"/>
    <w:rsid w:val="00201016"/>
    <w:rsid w:val="0020116A"/>
    <w:rsid w:val="00201170"/>
    <w:rsid w:val="002012EB"/>
    <w:rsid w:val="00201855"/>
    <w:rsid w:val="00201AC7"/>
    <w:rsid w:val="00202402"/>
    <w:rsid w:val="0020268F"/>
    <w:rsid w:val="002026CE"/>
    <w:rsid w:val="00202B3A"/>
    <w:rsid w:val="00202E1A"/>
    <w:rsid w:val="00203410"/>
    <w:rsid w:val="00203548"/>
    <w:rsid w:val="0020357E"/>
    <w:rsid w:val="002036DC"/>
    <w:rsid w:val="00203C01"/>
    <w:rsid w:val="00203DB9"/>
    <w:rsid w:val="00203E53"/>
    <w:rsid w:val="00204692"/>
    <w:rsid w:val="00204964"/>
    <w:rsid w:val="00204B50"/>
    <w:rsid w:val="00204D5D"/>
    <w:rsid w:val="00204DAA"/>
    <w:rsid w:val="00205D26"/>
    <w:rsid w:val="00205DFC"/>
    <w:rsid w:val="002060A8"/>
    <w:rsid w:val="002061C6"/>
    <w:rsid w:val="0020668A"/>
    <w:rsid w:val="00206746"/>
    <w:rsid w:val="00206A5F"/>
    <w:rsid w:val="00206ADD"/>
    <w:rsid w:val="00206E71"/>
    <w:rsid w:val="0020717A"/>
    <w:rsid w:val="00207368"/>
    <w:rsid w:val="002077B0"/>
    <w:rsid w:val="002079B3"/>
    <w:rsid w:val="00207A1C"/>
    <w:rsid w:val="00207D42"/>
    <w:rsid w:val="00207FEC"/>
    <w:rsid w:val="00210176"/>
    <w:rsid w:val="0021037D"/>
    <w:rsid w:val="002105FA"/>
    <w:rsid w:val="002106C6"/>
    <w:rsid w:val="00210746"/>
    <w:rsid w:val="00210797"/>
    <w:rsid w:val="00210C0C"/>
    <w:rsid w:val="00211048"/>
    <w:rsid w:val="00211144"/>
    <w:rsid w:val="00211360"/>
    <w:rsid w:val="00211454"/>
    <w:rsid w:val="00211CEF"/>
    <w:rsid w:val="00211D47"/>
    <w:rsid w:val="00211D9B"/>
    <w:rsid w:val="00211E20"/>
    <w:rsid w:val="0021207E"/>
    <w:rsid w:val="00212532"/>
    <w:rsid w:val="002125F7"/>
    <w:rsid w:val="00212712"/>
    <w:rsid w:val="0021289D"/>
    <w:rsid w:val="002128E2"/>
    <w:rsid w:val="00212A87"/>
    <w:rsid w:val="00212B3A"/>
    <w:rsid w:val="00212CDD"/>
    <w:rsid w:val="00212EE4"/>
    <w:rsid w:val="00212EFE"/>
    <w:rsid w:val="0021371B"/>
    <w:rsid w:val="00213DEB"/>
    <w:rsid w:val="00214172"/>
    <w:rsid w:val="00214C7A"/>
    <w:rsid w:val="00214F79"/>
    <w:rsid w:val="00215117"/>
    <w:rsid w:val="002155E6"/>
    <w:rsid w:val="00215801"/>
    <w:rsid w:val="0021584C"/>
    <w:rsid w:val="002158B7"/>
    <w:rsid w:val="00215B40"/>
    <w:rsid w:val="00215BF7"/>
    <w:rsid w:val="002161CD"/>
    <w:rsid w:val="00216220"/>
    <w:rsid w:val="00216631"/>
    <w:rsid w:val="00216701"/>
    <w:rsid w:val="00216DFA"/>
    <w:rsid w:val="00217AC9"/>
    <w:rsid w:val="00217B78"/>
    <w:rsid w:val="00220485"/>
    <w:rsid w:val="002204A5"/>
    <w:rsid w:val="002208F6"/>
    <w:rsid w:val="00220E9C"/>
    <w:rsid w:val="00221487"/>
    <w:rsid w:val="0022160B"/>
    <w:rsid w:val="00221746"/>
    <w:rsid w:val="00221787"/>
    <w:rsid w:val="00221D92"/>
    <w:rsid w:val="002227D2"/>
    <w:rsid w:val="00222B9C"/>
    <w:rsid w:val="00222C74"/>
    <w:rsid w:val="00222E97"/>
    <w:rsid w:val="00223A2F"/>
    <w:rsid w:val="00223C39"/>
    <w:rsid w:val="00223DE9"/>
    <w:rsid w:val="0022463C"/>
    <w:rsid w:val="00224720"/>
    <w:rsid w:val="0022472A"/>
    <w:rsid w:val="002249FA"/>
    <w:rsid w:val="00224BDD"/>
    <w:rsid w:val="00224FEB"/>
    <w:rsid w:val="00224FEE"/>
    <w:rsid w:val="002251E1"/>
    <w:rsid w:val="002254FF"/>
    <w:rsid w:val="002255FE"/>
    <w:rsid w:val="00225816"/>
    <w:rsid w:val="00225F04"/>
    <w:rsid w:val="0022651D"/>
    <w:rsid w:val="00226822"/>
    <w:rsid w:val="00227014"/>
    <w:rsid w:val="00227551"/>
    <w:rsid w:val="00227C75"/>
    <w:rsid w:val="00227F5B"/>
    <w:rsid w:val="00230177"/>
    <w:rsid w:val="002306BB"/>
    <w:rsid w:val="00230905"/>
    <w:rsid w:val="0023099F"/>
    <w:rsid w:val="00230D44"/>
    <w:rsid w:val="00230F07"/>
    <w:rsid w:val="00231093"/>
    <w:rsid w:val="0023147C"/>
    <w:rsid w:val="002319EE"/>
    <w:rsid w:val="00231AB2"/>
    <w:rsid w:val="00231B6B"/>
    <w:rsid w:val="00231F9B"/>
    <w:rsid w:val="002326F7"/>
    <w:rsid w:val="00232A55"/>
    <w:rsid w:val="00232ABD"/>
    <w:rsid w:val="00232DDE"/>
    <w:rsid w:val="00232FC1"/>
    <w:rsid w:val="002330D3"/>
    <w:rsid w:val="002330F2"/>
    <w:rsid w:val="00233893"/>
    <w:rsid w:val="00233A10"/>
    <w:rsid w:val="00233A1F"/>
    <w:rsid w:val="00233AB6"/>
    <w:rsid w:val="00233E47"/>
    <w:rsid w:val="00233E9D"/>
    <w:rsid w:val="002340F8"/>
    <w:rsid w:val="002347EF"/>
    <w:rsid w:val="00234894"/>
    <w:rsid w:val="00234E7B"/>
    <w:rsid w:val="00235286"/>
    <w:rsid w:val="0023534D"/>
    <w:rsid w:val="00235A7B"/>
    <w:rsid w:val="00235C8B"/>
    <w:rsid w:val="00235EC1"/>
    <w:rsid w:val="002362B6"/>
    <w:rsid w:val="002363BF"/>
    <w:rsid w:val="00236B2A"/>
    <w:rsid w:val="00236BD8"/>
    <w:rsid w:val="00236DB4"/>
    <w:rsid w:val="00237174"/>
    <w:rsid w:val="002371C5"/>
    <w:rsid w:val="00237266"/>
    <w:rsid w:val="0023747B"/>
    <w:rsid w:val="002375F3"/>
    <w:rsid w:val="0023766B"/>
    <w:rsid w:val="00237B90"/>
    <w:rsid w:val="00237BA0"/>
    <w:rsid w:val="00237D18"/>
    <w:rsid w:val="00237D58"/>
    <w:rsid w:val="00237E70"/>
    <w:rsid w:val="00237F8A"/>
    <w:rsid w:val="00240036"/>
    <w:rsid w:val="00240563"/>
    <w:rsid w:val="00240B3C"/>
    <w:rsid w:val="0024111A"/>
    <w:rsid w:val="00241548"/>
    <w:rsid w:val="00241816"/>
    <w:rsid w:val="00241A46"/>
    <w:rsid w:val="00241CFE"/>
    <w:rsid w:val="00242231"/>
    <w:rsid w:val="002422FA"/>
    <w:rsid w:val="002424EC"/>
    <w:rsid w:val="002425A7"/>
    <w:rsid w:val="00242E2D"/>
    <w:rsid w:val="00242FFD"/>
    <w:rsid w:val="00243170"/>
    <w:rsid w:val="00243376"/>
    <w:rsid w:val="002435B9"/>
    <w:rsid w:val="00243CBD"/>
    <w:rsid w:val="002444B1"/>
    <w:rsid w:val="002445BC"/>
    <w:rsid w:val="00244627"/>
    <w:rsid w:val="00244AAD"/>
    <w:rsid w:val="00244BE5"/>
    <w:rsid w:val="00244DD7"/>
    <w:rsid w:val="00244E01"/>
    <w:rsid w:val="00245865"/>
    <w:rsid w:val="00245949"/>
    <w:rsid w:val="002459DF"/>
    <w:rsid w:val="00245E7B"/>
    <w:rsid w:val="00245E8F"/>
    <w:rsid w:val="00245F78"/>
    <w:rsid w:val="002462C0"/>
    <w:rsid w:val="00246BF5"/>
    <w:rsid w:val="00246D7D"/>
    <w:rsid w:val="00247242"/>
    <w:rsid w:val="00247267"/>
    <w:rsid w:val="00247277"/>
    <w:rsid w:val="002475B5"/>
    <w:rsid w:val="002476AC"/>
    <w:rsid w:val="0024782A"/>
    <w:rsid w:val="00247B52"/>
    <w:rsid w:val="0025013C"/>
    <w:rsid w:val="00250384"/>
    <w:rsid w:val="00250632"/>
    <w:rsid w:val="00250762"/>
    <w:rsid w:val="00250DE3"/>
    <w:rsid w:val="00250E45"/>
    <w:rsid w:val="00250EF4"/>
    <w:rsid w:val="00251300"/>
    <w:rsid w:val="002513C3"/>
    <w:rsid w:val="00251E67"/>
    <w:rsid w:val="0025239C"/>
    <w:rsid w:val="002524C2"/>
    <w:rsid w:val="00252ADF"/>
    <w:rsid w:val="00252E03"/>
    <w:rsid w:val="00252E5B"/>
    <w:rsid w:val="00252FBB"/>
    <w:rsid w:val="002530F9"/>
    <w:rsid w:val="00253212"/>
    <w:rsid w:val="00253229"/>
    <w:rsid w:val="00253544"/>
    <w:rsid w:val="002538A0"/>
    <w:rsid w:val="00253AB9"/>
    <w:rsid w:val="00253AD3"/>
    <w:rsid w:val="0025400F"/>
    <w:rsid w:val="002545BD"/>
    <w:rsid w:val="00254AF3"/>
    <w:rsid w:val="00254E74"/>
    <w:rsid w:val="00254F9C"/>
    <w:rsid w:val="00255225"/>
    <w:rsid w:val="00255337"/>
    <w:rsid w:val="00255AE6"/>
    <w:rsid w:val="00255DDB"/>
    <w:rsid w:val="00255DE3"/>
    <w:rsid w:val="00255FE4"/>
    <w:rsid w:val="0025615E"/>
    <w:rsid w:val="00256553"/>
    <w:rsid w:val="00256852"/>
    <w:rsid w:val="0025721E"/>
    <w:rsid w:val="00257941"/>
    <w:rsid w:val="00257BD3"/>
    <w:rsid w:val="00257CBF"/>
    <w:rsid w:val="00257FA4"/>
    <w:rsid w:val="00260B3E"/>
    <w:rsid w:val="002613AD"/>
    <w:rsid w:val="002615B4"/>
    <w:rsid w:val="00261677"/>
    <w:rsid w:val="00261AE8"/>
    <w:rsid w:val="0026240A"/>
    <w:rsid w:val="00263B15"/>
    <w:rsid w:val="00263E7E"/>
    <w:rsid w:val="00263ECB"/>
    <w:rsid w:val="002640E0"/>
    <w:rsid w:val="00264304"/>
    <w:rsid w:val="00264410"/>
    <w:rsid w:val="00264626"/>
    <w:rsid w:val="002647EA"/>
    <w:rsid w:val="0026489F"/>
    <w:rsid w:val="00264E0B"/>
    <w:rsid w:val="00264E8B"/>
    <w:rsid w:val="00265112"/>
    <w:rsid w:val="002658C2"/>
    <w:rsid w:val="00265BF5"/>
    <w:rsid w:val="00265DFD"/>
    <w:rsid w:val="002662CD"/>
    <w:rsid w:val="0026645B"/>
    <w:rsid w:val="00266C1F"/>
    <w:rsid w:val="00266F86"/>
    <w:rsid w:val="002672D6"/>
    <w:rsid w:val="0026741D"/>
    <w:rsid w:val="00267CE1"/>
    <w:rsid w:val="00270330"/>
    <w:rsid w:val="0027034E"/>
    <w:rsid w:val="002706D5"/>
    <w:rsid w:val="00270A7F"/>
    <w:rsid w:val="00270C88"/>
    <w:rsid w:val="00270DB4"/>
    <w:rsid w:val="00271428"/>
    <w:rsid w:val="002719E7"/>
    <w:rsid w:val="00271A8C"/>
    <w:rsid w:val="002721FA"/>
    <w:rsid w:val="00272204"/>
    <w:rsid w:val="00272623"/>
    <w:rsid w:val="00272757"/>
    <w:rsid w:val="002728F2"/>
    <w:rsid w:val="00272E07"/>
    <w:rsid w:val="00272E24"/>
    <w:rsid w:val="00273211"/>
    <w:rsid w:val="0027322D"/>
    <w:rsid w:val="0027396A"/>
    <w:rsid w:val="00273ABD"/>
    <w:rsid w:val="00273ADF"/>
    <w:rsid w:val="00273B6D"/>
    <w:rsid w:val="002743D8"/>
    <w:rsid w:val="002745A5"/>
    <w:rsid w:val="00274BD1"/>
    <w:rsid w:val="00274CB5"/>
    <w:rsid w:val="00275391"/>
    <w:rsid w:val="0027568D"/>
    <w:rsid w:val="00275A0F"/>
    <w:rsid w:val="00275C2F"/>
    <w:rsid w:val="00275CF9"/>
    <w:rsid w:val="00276054"/>
    <w:rsid w:val="0027605D"/>
    <w:rsid w:val="002768BA"/>
    <w:rsid w:val="00277063"/>
    <w:rsid w:val="002770F7"/>
    <w:rsid w:val="00277314"/>
    <w:rsid w:val="002774D2"/>
    <w:rsid w:val="0027753A"/>
    <w:rsid w:val="002779D6"/>
    <w:rsid w:val="00277FE3"/>
    <w:rsid w:val="00280241"/>
    <w:rsid w:val="00280246"/>
    <w:rsid w:val="0028052C"/>
    <w:rsid w:val="0028080C"/>
    <w:rsid w:val="002809B1"/>
    <w:rsid w:val="00280B46"/>
    <w:rsid w:val="00281114"/>
    <w:rsid w:val="002812E7"/>
    <w:rsid w:val="00281B5A"/>
    <w:rsid w:val="00281B99"/>
    <w:rsid w:val="00281FD4"/>
    <w:rsid w:val="00282249"/>
    <w:rsid w:val="00282444"/>
    <w:rsid w:val="00282B01"/>
    <w:rsid w:val="002830E5"/>
    <w:rsid w:val="002832EB"/>
    <w:rsid w:val="00283767"/>
    <w:rsid w:val="00283874"/>
    <w:rsid w:val="00283DA0"/>
    <w:rsid w:val="0028401C"/>
    <w:rsid w:val="00284042"/>
    <w:rsid w:val="002840DA"/>
    <w:rsid w:val="002845B7"/>
    <w:rsid w:val="0028492A"/>
    <w:rsid w:val="00285129"/>
    <w:rsid w:val="002856D7"/>
    <w:rsid w:val="00285A08"/>
    <w:rsid w:val="00285E91"/>
    <w:rsid w:val="00285FD3"/>
    <w:rsid w:val="002860E2"/>
    <w:rsid w:val="0028621D"/>
    <w:rsid w:val="00286405"/>
    <w:rsid w:val="00286579"/>
    <w:rsid w:val="002866A0"/>
    <w:rsid w:val="0028680D"/>
    <w:rsid w:val="00286831"/>
    <w:rsid w:val="00286857"/>
    <w:rsid w:val="00286BC4"/>
    <w:rsid w:val="00286C08"/>
    <w:rsid w:val="00286C14"/>
    <w:rsid w:val="00286F9A"/>
    <w:rsid w:val="00287212"/>
    <w:rsid w:val="0028787E"/>
    <w:rsid w:val="002878B1"/>
    <w:rsid w:val="0028795F"/>
    <w:rsid w:val="00287E30"/>
    <w:rsid w:val="00287F5E"/>
    <w:rsid w:val="0029084A"/>
    <w:rsid w:val="00290858"/>
    <w:rsid w:val="00290C3B"/>
    <w:rsid w:val="00290D4A"/>
    <w:rsid w:val="00290E17"/>
    <w:rsid w:val="00291AEC"/>
    <w:rsid w:val="00291D57"/>
    <w:rsid w:val="00291D6E"/>
    <w:rsid w:val="00292073"/>
    <w:rsid w:val="00292733"/>
    <w:rsid w:val="002927F4"/>
    <w:rsid w:val="00292DD3"/>
    <w:rsid w:val="00292E0B"/>
    <w:rsid w:val="00292F51"/>
    <w:rsid w:val="00293349"/>
    <w:rsid w:val="00293472"/>
    <w:rsid w:val="002937F5"/>
    <w:rsid w:val="00293C4E"/>
    <w:rsid w:val="002940F4"/>
    <w:rsid w:val="0029456A"/>
    <w:rsid w:val="002945ED"/>
    <w:rsid w:val="00294BE8"/>
    <w:rsid w:val="0029502E"/>
    <w:rsid w:val="002955FB"/>
    <w:rsid w:val="002956AD"/>
    <w:rsid w:val="002957A5"/>
    <w:rsid w:val="00296938"/>
    <w:rsid w:val="00296AF6"/>
    <w:rsid w:val="00296EEE"/>
    <w:rsid w:val="00297A0B"/>
    <w:rsid w:val="00297B35"/>
    <w:rsid w:val="002A07CD"/>
    <w:rsid w:val="002A09EE"/>
    <w:rsid w:val="002A0CA3"/>
    <w:rsid w:val="002A0E7F"/>
    <w:rsid w:val="002A101C"/>
    <w:rsid w:val="002A2424"/>
    <w:rsid w:val="002A2679"/>
    <w:rsid w:val="002A2914"/>
    <w:rsid w:val="002A2C7C"/>
    <w:rsid w:val="002A2FB3"/>
    <w:rsid w:val="002A318E"/>
    <w:rsid w:val="002A3752"/>
    <w:rsid w:val="002A392E"/>
    <w:rsid w:val="002A3C59"/>
    <w:rsid w:val="002A40EF"/>
    <w:rsid w:val="002A43D7"/>
    <w:rsid w:val="002A4746"/>
    <w:rsid w:val="002A476E"/>
    <w:rsid w:val="002A4B45"/>
    <w:rsid w:val="002A4E6A"/>
    <w:rsid w:val="002A50D7"/>
    <w:rsid w:val="002A5727"/>
    <w:rsid w:val="002A57F5"/>
    <w:rsid w:val="002A5BAC"/>
    <w:rsid w:val="002A5D0E"/>
    <w:rsid w:val="002A6210"/>
    <w:rsid w:val="002A644B"/>
    <w:rsid w:val="002A65B9"/>
    <w:rsid w:val="002A6E65"/>
    <w:rsid w:val="002A71C3"/>
    <w:rsid w:val="002A745B"/>
    <w:rsid w:val="002A7629"/>
    <w:rsid w:val="002A76FD"/>
    <w:rsid w:val="002A78AC"/>
    <w:rsid w:val="002A797D"/>
    <w:rsid w:val="002A7B61"/>
    <w:rsid w:val="002B099C"/>
    <w:rsid w:val="002B0A76"/>
    <w:rsid w:val="002B0AE0"/>
    <w:rsid w:val="002B1009"/>
    <w:rsid w:val="002B12C1"/>
    <w:rsid w:val="002B1356"/>
    <w:rsid w:val="002B17B7"/>
    <w:rsid w:val="002B189C"/>
    <w:rsid w:val="002B1C46"/>
    <w:rsid w:val="002B1EA1"/>
    <w:rsid w:val="002B21E5"/>
    <w:rsid w:val="002B3347"/>
    <w:rsid w:val="002B3A05"/>
    <w:rsid w:val="002B3CD8"/>
    <w:rsid w:val="002B3CFC"/>
    <w:rsid w:val="002B3F02"/>
    <w:rsid w:val="002B3F5F"/>
    <w:rsid w:val="002B4444"/>
    <w:rsid w:val="002B494E"/>
    <w:rsid w:val="002B4972"/>
    <w:rsid w:val="002B4E06"/>
    <w:rsid w:val="002B5293"/>
    <w:rsid w:val="002B55F8"/>
    <w:rsid w:val="002B579F"/>
    <w:rsid w:val="002B5CAB"/>
    <w:rsid w:val="002B63DF"/>
    <w:rsid w:val="002B6609"/>
    <w:rsid w:val="002B69C9"/>
    <w:rsid w:val="002B6A88"/>
    <w:rsid w:val="002B6AC3"/>
    <w:rsid w:val="002B705A"/>
    <w:rsid w:val="002B73EE"/>
    <w:rsid w:val="002B7587"/>
    <w:rsid w:val="002B75B3"/>
    <w:rsid w:val="002B7615"/>
    <w:rsid w:val="002B777F"/>
    <w:rsid w:val="002B78E4"/>
    <w:rsid w:val="002B7F2C"/>
    <w:rsid w:val="002C0158"/>
    <w:rsid w:val="002C0217"/>
    <w:rsid w:val="002C0353"/>
    <w:rsid w:val="002C0553"/>
    <w:rsid w:val="002C07A3"/>
    <w:rsid w:val="002C086D"/>
    <w:rsid w:val="002C0BD3"/>
    <w:rsid w:val="002C0DB1"/>
    <w:rsid w:val="002C0E9D"/>
    <w:rsid w:val="002C1728"/>
    <w:rsid w:val="002C1931"/>
    <w:rsid w:val="002C24E4"/>
    <w:rsid w:val="002C303E"/>
    <w:rsid w:val="002C33C7"/>
    <w:rsid w:val="002C33FE"/>
    <w:rsid w:val="002C34C1"/>
    <w:rsid w:val="002C35FB"/>
    <w:rsid w:val="002C3B3E"/>
    <w:rsid w:val="002C3CD9"/>
    <w:rsid w:val="002C3CFD"/>
    <w:rsid w:val="002C3F0C"/>
    <w:rsid w:val="002C3F28"/>
    <w:rsid w:val="002C4443"/>
    <w:rsid w:val="002C44B4"/>
    <w:rsid w:val="002C4593"/>
    <w:rsid w:val="002C4B30"/>
    <w:rsid w:val="002C4B7C"/>
    <w:rsid w:val="002C501C"/>
    <w:rsid w:val="002C551A"/>
    <w:rsid w:val="002C5845"/>
    <w:rsid w:val="002C5C13"/>
    <w:rsid w:val="002C5D64"/>
    <w:rsid w:val="002C5D69"/>
    <w:rsid w:val="002C5F6C"/>
    <w:rsid w:val="002C5FC3"/>
    <w:rsid w:val="002C618C"/>
    <w:rsid w:val="002C6207"/>
    <w:rsid w:val="002C6429"/>
    <w:rsid w:val="002C644A"/>
    <w:rsid w:val="002C688B"/>
    <w:rsid w:val="002C69E2"/>
    <w:rsid w:val="002C6D6B"/>
    <w:rsid w:val="002C6EDA"/>
    <w:rsid w:val="002C709D"/>
    <w:rsid w:val="002C7251"/>
    <w:rsid w:val="002C7269"/>
    <w:rsid w:val="002C745B"/>
    <w:rsid w:val="002C7891"/>
    <w:rsid w:val="002C79E4"/>
    <w:rsid w:val="002C7CD5"/>
    <w:rsid w:val="002C7F3F"/>
    <w:rsid w:val="002D019A"/>
    <w:rsid w:val="002D06D2"/>
    <w:rsid w:val="002D07B0"/>
    <w:rsid w:val="002D09C1"/>
    <w:rsid w:val="002D1171"/>
    <w:rsid w:val="002D11B8"/>
    <w:rsid w:val="002D14E9"/>
    <w:rsid w:val="002D184E"/>
    <w:rsid w:val="002D1877"/>
    <w:rsid w:val="002D1AC3"/>
    <w:rsid w:val="002D1F8B"/>
    <w:rsid w:val="002D24DC"/>
    <w:rsid w:val="002D2CFD"/>
    <w:rsid w:val="002D3657"/>
    <w:rsid w:val="002D3818"/>
    <w:rsid w:val="002D38D5"/>
    <w:rsid w:val="002D39A7"/>
    <w:rsid w:val="002D3EF3"/>
    <w:rsid w:val="002D3FD2"/>
    <w:rsid w:val="002D4606"/>
    <w:rsid w:val="002D4B9D"/>
    <w:rsid w:val="002D50A3"/>
    <w:rsid w:val="002D5152"/>
    <w:rsid w:val="002D5763"/>
    <w:rsid w:val="002D59B3"/>
    <w:rsid w:val="002D5AB1"/>
    <w:rsid w:val="002D5C89"/>
    <w:rsid w:val="002D5D0A"/>
    <w:rsid w:val="002D6231"/>
    <w:rsid w:val="002D6311"/>
    <w:rsid w:val="002D6504"/>
    <w:rsid w:val="002D68BA"/>
    <w:rsid w:val="002D68D4"/>
    <w:rsid w:val="002D691E"/>
    <w:rsid w:val="002D6C9D"/>
    <w:rsid w:val="002D6E53"/>
    <w:rsid w:val="002D6F01"/>
    <w:rsid w:val="002D71D9"/>
    <w:rsid w:val="002D7865"/>
    <w:rsid w:val="002D7F84"/>
    <w:rsid w:val="002E001D"/>
    <w:rsid w:val="002E030F"/>
    <w:rsid w:val="002E059B"/>
    <w:rsid w:val="002E0C2C"/>
    <w:rsid w:val="002E0F08"/>
    <w:rsid w:val="002E1075"/>
    <w:rsid w:val="002E116A"/>
    <w:rsid w:val="002E15AF"/>
    <w:rsid w:val="002E163A"/>
    <w:rsid w:val="002E16F5"/>
    <w:rsid w:val="002E1AB9"/>
    <w:rsid w:val="002E1FCF"/>
    <w:rsid w:val="002E20CD"/>
    <w:rsid w:val="002E26AF"/>
    <w:rsid w:val="002E2825"/>
    <w:rsid w:val="002E2D4C"/>
    <w:rsid w:val="002E2F36"/>
    <w:rsid w:val="002E319B"/>
    <w:rsid w:val="002E3596"/>
    <w:rsid w:val="002E3635"/>
    <w:rsid w:val="002E40A0"/>
    <w:rsid w:val="002E46BC"/>
    <w:rsid w:val="002E47E7"/>
    <w:rsid w:val="002E4A56"/>
    <w:rsid w:val="002E4F34"/>
    <w:rsid w:val="002E53AC"/>
    <w:rsid w:val="002E5582"/>
    <w:rsid w:val="002E55E7"/>
    <w:rsid w:val="002E5805"/>
    <w:rsid w:val="002E595B"/>
    <w:rsid w:val="002E5A5F"/>
    <w:rsid w:val="002E5F03"/>
    <w:rsid w:val="002E61E6"/>
    <w:rsid w:val="002E63C8"/>
    <w:rsid w:val="002E675E"/>
    <w:rsid w:val="002E6778"/>
    <w:rsid w:val="002E6BD6"/>
    <w:rsid w:val="002E6E4C"/>
    <w:rsid w:val="002E773A"/>
    <w:rsid w:val="002F0186"/>
    <w:rsid w:val="002F01CF"/>
    <w:rsid w:val="002F07D9"/>
    <w:rsid w:val="002F0F4B"/>
    <w:rsid w:val="002F0F88"/>
    <w:rsid w:val="002F12F3"/>
    <w:rsid w:val="002F1393"/>
    <w:rsid w:val="002F13D4"/>
    <w:rsid w:val="002F16DE"/>
    <w:rsid w:val="002F18B1"/>
    <w:rsid w:val="002F1A87"/>
    <w:rsid w:val="002F1D51"/>
    <w:rsid w:val="002F1E9E"/>
    <w:rsid w:val="002F26E0"/>
    <w:rsid w:val="002F278F"/>
    <w:rsid w:val="002F27D6"/>
    <w:rsid w:val="002F28F7"/>
    <w:rsid w:val="002F2A38"/>
    <w:rsid w:val="002F2B45"/>
    <w:rsid w:val="002F2B5A"/>
    <w:rsid w:val="002F2D6E"/>
    <w:rsid w:val="002F30B0"/>
    <w:rsid w:val="002F33E2"/>
    <w:rsid w:val="002F349E"/>
    <w:rsid w:val="002F380E"/>
    <w:rsid w:val="002F3960"/>
    <w:rsid w:val="002F3A2A"/>
    <w:rsid w:val="002F3BB4"/>
    <w:rsid w:val="002F3F02"/>
    <w:rsid w:val="002F3F51"/>
    <w:rsid w:val="002F3FDB"/>
    <w:rsid w:val="002F4296"/>
    <w:rsid w:val="002F48F2"/>
    <w:rsid w:val="002F4BA0"/>
    <w:rsid w:val="002F58AC"/>
    <w:rsid w:val="002F58E5"/>
    <w:rsid w:val="002F5917"/>
    <w:rsid w:val="002F5B69"/>
    <w:rsid w:val="002F6222"/>
    <w:rsid w:val="002F625E"/>
    <w:rsid w:val="002F6456"/>
    <w:rsid w:val="002F645E"/>
    <w:rsid w:val="002F6472"/>
    <w:rsid w:val="002F68FC"/>
    <w:rsid w:val="002F6A15"/>
    <w:rsid w:val="002F6B0C"/>
    <w:rsid w:val="002F6B61"/>
    <w:rsid w:val="002F6E6E"/>
    <w:rsid w:val="002F6E7D"/>
    <w:rsid w:val="0030001C"/>
    <w:rsid w:val="0030025F"/>
    <w:rsid w:val="00300330"/>
    <w:rsid w:val="003004DE"/>
    <w:rsid w:val="0030060C"/>
    <w:rsid w:val="00300A8B"/>
    <w:rsid w:val="0030112C"/>
    <w:rsid w:val="003012A0"/>
    <w:rsid w:val="003012E1"/>
    <w:rsid w:val="00301491"/>
    <w:rsid w:val="003015BE"/>
    <w:rsid w:val="003016D2"/>
    <w:rsid w:val="00301B5A"/>
    <w:rsid w:val="00301C97"/>
    <w:rsid w:val="00301FB0"/>
    <w:rsid w:val="0030217D"/>
    <w:rsid w:val="00302314"/>
    <w:rsid w:val="00302598"/>
    <w:rsid w:val="00302887"/>
    <w:rsid w:val="00303076"/>
    <w:rsid w:val="00303145"/>
    <w:rsid w:val="0030350B"/>
    <w:rsid w:val="00303AF6"/>
    <w:rsid w:val="00303BFF"/>
    <w:rsid w:val="00303CE2"/>
    <w:rsid w:val="00304025"/>
    <w:rsid w:val="0030420F"/>
    <w:rsid w:val="00304448"/>
    <w:rsid w:val="00304595"/>
    <w:rsid w:val="003049FB"/>
    <w:rsid w:val="00304A3C"/>
    <w:rsid w:val="00304C71"/>
    <w:rsid w:val="00304D06"/>
    <w:rsid w:val="0030541F"/>
    <w:rsid w:val="003064DF"/>
    <w:rsid w:val="00306519"/>
    <w:rsid w:val="00306B02"/>
    <w:rsid w:val="00306CCE"/>
    <w:rsid w:val="00306F26"/>
    <w:rsid w:val="0030735B"/>
    <w:rsid w:val="00307535"/>
    <w:rsid w:val="00307543"/>
    <w:rsid w:val="0030798C"/>
    <w:rsid w:val="00307A89"/>
    <w:rsid w:val="00307BEB"/>
    <w:rsid w:val="00307D39"/>
    <w:rsid w:val="00307DCF"/>
    <w:rsid w:val="00310169"/>
    <w:rsid w:val="003104C5"/>
    <w:rsid w:val="00310DCA"/>
    <w:rsid w:val="00310E1E"/>
    <w:rsid w:val="00310E93"/>
    <w:rsid w:val="00310F13"/>
    <w:rsid w:val="00310F9F"/>
    <w:rsid w:val="0031101B"/>
    <w:rsid w:val="003117D2"/>
    <w:rsid w:val="00311F9F"/>
    <w:rsid w:val="00312953"/>
    <w:rsid w:val="00312E23"/>
    <w:rsid w:val="00312E8C"/>
    <w:rsid w:val="00312FAB"/>
    <w:rsid w:val="00313340"/>
    <w:rsid w:val="003137FB"/>
    <w:rsid w:val="0031411C"/>
    <w:rsid w:val="0031458A"/>
    <w:rsid w:val="0031463D"/>
    <w:rsid w:val="00314751"/>
    <w:rsid w:val="003149CE"/>
    <w:rsid w:val="00314CBC"/>
    <w:rsid w:val="00314D45"/>
    <w:rsid w:val="00314D77"/>
    <w:rsid w:val="00314E74"/>
    <w:rsid w:val="00314F3C"/>
    <w:rsid w:val="003151AF"/>
    <w:rsid w:val="003151CE"/>
    <w:rsid w:val="00315351"/>
    <w:rsid w:val="00315393"/>
    <w:rsid w:val="00315755"/>
    <w:rsid w:val="003164EA"/>
    <w:rsid w:val="00316BFD"/>
    <w:rsid w:val="00316D10"/>
    <w:rsid w:val="00316D41"/>
    <w:rsid w:val="00316DE5"/>
    <w:rsid w:val="003171FD"/>
    <w:rsid w:val="003172E5"/>
    <w:rsid w:val="00317332"/>
    <w:rsid w:val="00317369"/>
    <w:rsid w:val="00317640"/>
    <w:rsid w:val="00317E3D"/>
    <w:rsid w:val="00317F63"/>
    <w:rsid w:val="00317FC4"/>
    <w:rsid w:val="0032016E"/>
    <w:rsid w:val="00320342"/>
    <w:rsid w:val="0032093D"/>
    <w:rsid w:val="00320BCF"/>
    <w:rsid w:val="00320C41"/>
    <w:rsid w:val="00320CD8"/>
    <w:rsid w:val="00320DEA"/>
    <w:rsid w:val="00321016"/>
    <w:rsid w:val="00321021"/>
    <w:rsid w:val="00321592"/>
    <w:rsid w:val="003219BB"/>
    <w:rsid w:val="00321E3C"/>
    <w:rsid w:val="00321F48"/>
    <w:rsid w:val="003220E0"/>
    <w:rsid w:val="003222CC"/>
    <w:rsid w:val="00322615"/>
    <w:rsid w:val="00322894"/>
    <w:rsid w:val="00322AD8"/>
    <w:rsid w:val="003231DE"/>
    <w:rsid w:val="003241EC"/>
    <w:rsid w:val="00324654"/>
    <w:rsid w:val="003249BF"/>
    <w:rsid w:val="00324BE2"/>
    <w:rsid w:val="00324CCB"/>
    <w:rsid w:val="0032538B"/>
    <w:rsid w:val="0032542E"/>
    <w:rsid w:val="0032569C"/>
    <w:rsid w:val="00325954"/>
    <w:rsid w:val="00325AAB"/>
    <w:rsid w:val="00325B0C"/>
    <w:rsid w:val="00325B24"/>
    <w:rsid w:val="00325C50"/>
    <w:rsid w:val="00325CA4"/>
    <w:rsid w:val="00326310"/>
    <w:rsid w:val="00326618"/>
    <w:rsid w:val="00326EDE"/>
    <w:rsid w:val="0032725C"/>
    <w:rsid w:val="003272B1"/>
    <w:rsid w:val="00327300"/>
    <w:rsid w:val="0033008A"/>
    <w:rsid w:val="00330154"/>
    <w:rsid w:val="0033026B"/>
    <w:rsid w:val="00330898"/>
    <w:rsid w:val="003309B3"/>
    <w:rsid w:val="00330F55"/>
    <w:rsid w:val="00331302"/>
    <w:rsid w:val="003314AB"/>
    <w:rsid w:val="00331932"/>
    <w:rsid w:val="00331DCB"/>
    <w:rsid w:val="00332084"/>
    <w:rsid w:val="00332A56"/>
    <w:rsid w:val="003334FA"/>
    <w:rsid w:val="003339E3"/>
    <w:rsid w:val="00333E31"/>
    <w:rsid w:val="00333EEA"/>
    <w:rsid w:val="00334D53"/>
    <w:rsid w:val="00334E85"/>
    <w:rsid w:val="00334F37"/>
    <w:rsid w:val="00335082"/>
    <w:rsid w:val="003351D9"/>
    <w:rsid w:val="00335250"/>
    <w:rsid w:val="00335712"/>
    <w:rsid w:val="003358F8"/>
    <w:rsid w:val="0033590D"/>
    <w:rsid w:val="00335E13"/>
    <w:rsid w:val="0033628F"/>
    <w:rsid w:val="00336D5F"/>
    <w:rsid w:val="00336F25"/>
    <w:rsid w:val="00337195"/>
    <w:rsid w:val="00337217"/>
    <w:rsid w:val="00337255"/>
    <w:rsid w:val="00337327"/>
    <w:rsid w:val="00337886"/>
    <w:rsid w:val="00337AD2"/>
    <w:rsid w:val="00337DF0"/>
    <w:rsid w:val="00340127"/>
    <w:rsid w:val="00340222"/>
    <w:rsid w:val="0034040D"/>
    <w:rsid w:val="00340491"/>
    <w:rsid w:val="003406C3"/>
    <w:rsid w:val="003407C0"/>
    <w:rsid w:val="0034096D"/>
    <w:rsid w:val="00340EC4"/>
    <w:rsid w:val="003415D8"/>
    <w:rsid w:val="003417EE"/>
    <w:rsid w:val="003417FE"/>
    <w:rsid w:val="00341815"/>
    <w:rsid w:val="003418FB"/>
    <w:rsid w:val="003419AB"/>
    <w:rsid w:val="00341A87"/>
    <w:rsid w:val="00341D03"/>
    <w:rsid w:val="00341F24"/>
    <w:rsid w:val="00342013"/>
    <w:rsid w:val="003424F0"/>
    <w:rsid w:val="003426B6"/>
    <w:rsid w:val="00342720"/>
    <w:rsid w:val="0034284A"/>
    <w:rsid w:val="0034291D"/>
    <w:rsid w:val="00342A50"/>
    <w:rsid w:val="00342CE3"/>
    <w:rsid w:val="003430EF"/>
    <w:rsid w:val="003432FD"/>
    <w:rsid w:val="00343733"/>
    <w:rsid w:val="00343978"/>
    <w:rsid w:val="00343B5E"/>
    <w:rsid w:val="00343F5E"/>
    <w:rsid w:val="00344084"/>
    <w:rsid w:val="003440E2"/>
    <w:rsid w:val="003441E7"/>
    <w:rsid w:val="00344689"/>
    <w:rsid w:val="00344924"/>
    <w:rsid w:val="00344984"/>
    <w:rsid w:val="003452BE"/>
    <w:rsid w:val="00345483"/>
    <w:rsid w:val="00345598"/>
    <w:rsid w:val="00345887"/>
    <w:rsid w:val="00345923"/>
    <w:rsid w:val="00345BF6"/>
    <w:rsid w:val="00345C86"/>
    <w:rsid w:val="00346741"/>
    <w:rsid w:val="003468F6"/>
    <w:rsid w:val="0034691C"/>
    <w:rsid w:val="0034696F"/>
    <w:rsid w:val="00346CA3"/>
    <w:rsid w:val="00346DF6"/>
    <w:rsid w:val="003474F1"/>
    <w:rsid w:val="00347511"/>
    <w:rsid w:val="00347826"/>
    <w:rsid w:val="00347930"/>
    <w:rsid w:val="003479A7"/>
    <w:rsid w:val="00350015"/>
    <w:rsid w:val="00350188"/>
    <w:rsid w:val="00350219"/>
    <w:rsid w:val="00350660"/>
    <w:rsid w:val="00350804"/>
    <w:rsid w:val="00350AF8"/>
    <w:rsid w:val="00350D05"/>
    <w:rsid w:val="00350D1C"/>
    <w:rsid w:val="00350FBD"/>
    <w:rsid w:val="003511E7"/>
    <w:rsid w:val="003515EF"/>
    <w:rsid w:val="00351D04"/>
    <w:rsid w:val="003521A8"/>
    <w:rsid w:val="00352240"/>
    <w:rsid w:val="003524AD"/>
    <w:rsid w:val="00352508"/>
    <w:rsid w:val="003531C4"/>
    <w:rsid w:val="003531DF"/>
    <w:rsid w:val="003533C7"/>
    <w:rsid w:val="00353A6B"/>
    <w:rsid w:val="00353C20"/>
    <w:rsid w:val="00353C3A"/>
    <w:rsid w:val="00353C46"/>
    <w:rsid w:val="00353DB7"/>
    <w:rsid w:val="00353F8D"/>
    <w:rsid w:val="003540D4"/>
    <w:rsid w:val="00354434"/>
    <w:rsid w:val="0035481F"/>
    <w:rsid w:val="00354D7A"/>
    <w:rsid w:val="00354FC3"/>
    <w:rsid w:val="00355123"/>
    <w:rsid w:val="00355F07"/>
    <w:rsid w:val="0035626F"/>
    <w:rsid w:val="003563A4"/>
    <w:rsid w:val="0035643F"/>
    <w:rsid w:val="003567D8"/>
    <w:rsid w:val="0035685A"/>
    <w:rsid w:val="00356939"/>
    <w:rsid w:val="00356B6E"/>
    <w:rsid w:val="00356CAB"/>
    <w:rsid w:val="0035712C"/>
    <w:rsid w:val="003577FF"/>
    <w:rsid w:val="00357E2A"/>
    <w:rsid w:val="0036014F"/>
    <w:rsid w:val="00360376"/>
    <w:rsid w:val="003605B8"/>
    <w:rsid w:val="00360901"/>
    <w:rsid w:val="003609FB"/>
    <w:rsid w:val="00360A6C"/>
    <w:rsid w:val="00360C44"/>
    <w:rsid w:val="00360CD4"/>
    <w:rsid w:val="00360E80"/>
    <w:rsid w:val="00360EE8"/>
    <w:rsid w:val="00361075"/>
    <w:rsid w:val="0036107A"/>
    <w:rsid w:val="0036172F"/>
    <w:rsid w:val="00361BC5"/>
    <w:rsid w:val="003621FC"/>
    <w:rsid w:val="00362284"/>
    <w:rsid w:val="003622C0"/>
    <w:rsid w:val="0036273B"/>
    <w:rsid w:val="003627F7"/>
    <w:rsid w:val="00362B0C"/>
    <w:rsid w:val="00362D8E"/>
    <w:rsid w:val="00362DE0"/>
    <w:rsid w:val="00362DEF"/>
    <w:rsid w:val="00362E80"/>
    <w:rsid w:val="003637D6"/>
    <w:rsid w:val="00363BC2"/>
    <w:rsid w:val="00363C37"/>
    <w:rsid w:val="00363E97"/>
    <w:rsid w:val="00364026"/>
    <w:rsid w:val="00364C59"/>
    <w:rsid w:val="00365223"/>
    <w:rsid w:val="00365314"/>
    <w:rsid w:val="003653F6"/>
    <w:rsid w:val="0036543A"/>
    <w:rsid w:val="003655C4"/>
    <w:rsid w:val="00365697"/>
    <w:rsid w:val="003659E4"/>
    <w:rsid w:val="00366247"/>
    <w:rsid w:val="0036698E"/>
    <w:rsid w:val="00366C8B"/>
    <w:rsid w:val="00366CA3"/>
    <w:rsid w:val="003671B3"/>
    <w:rsid w:val="003673D7"/>
    <w:rsid w:val="00367B2B"/>
    <w:rsid w:val="0037022A"/>
    <w:rsid w:val="003706C4"/>
    <w:rsid w:val="003706C7"/>
    <w:rsid w:val="00370CFF"/>
    <w:rsid w:val="003711AA"/>
    <w:rsid w:val="00371667"/>
    <w:rsid w:val="003716F5"/>
    <w:rsid w:val="00371807"/>
    <w:rsid w:val="00371832"/>
    <w:rsid w:val="003718AA"/>
    <w:rsid w:val="00371AE5"/>
    <w:rsid w:val="00371D9E"/>
    <w:rsid w:val="00372804"/>
    <w:rsid w:val="00372892"/>
    <w:rsid w:val="00372C51"/>
    <w:rsid w:val="00372F1D"/>
    <w:rsid w:val="00372F25"/>
    <w:rsid w:val="00372F29"/>
    <w:rsid w:val="00372FA0"/>
    <w:rsid w:val="0037304E"/>
    <w:rsid w:val="00373062"/>
    <w:rsid w:val="00373578"/>
    <w:rsid w:val="0037377D"/>
    <w:rsid w:val="003742AD"/>
    <w:rsid w:val="00374559"/>
    <w:rsid w:val="00374596"/>
    <w:rsid w:val="00374AF5"/>
    <w:rsid w:val="00374B2F"/>
    <w:rsid w:val="00375283"/>
    <w:rsid w:val="0037581A"/>
    <w:rsid w:val="00375DAE"/>
    <w:rsid w:val="00375DD4"/>
    <w:rsid w:val="00375E1A"/>
    <w:rsid w:val="00376514"/>
    <w:rsid w:val="00377141"/>
    <w:rsid w:val="003771DF"/>
    <w:rsid w:val="003771E7"/>
    <w:rsid w:val="00377A13"/>
    <w:rsid w:val="0038016B"/>
    <w:rsid w:val="00380567"/>
    <w:rsid w:val="003808C6"/>
    <w:rsid w:val="00380A15"/>
    <w:rsid w:val="00380E1A"/>
    <w:rsid w:val="00380F65"/>
    <w:rsid w:val="003813C5"/>
    <w:rsid w:val="0038143D"/>
    <w:rsid w:val="003816EF"/>
    <w:rsid w:val="00381743"/>
    <w:rsid w:val="003824E7"/>
    <w:rsid w:val="0038259D"/>
    <w:rsid w:val="003827D6"/>
    <w:rsid w:val="00382A36"/>
    <w:rsid w:val="00382CD8"/>
    <w:rsid w:val="003836FF"/>
    <w:rsid w:val="00383B66"/>
    <w:rsid w:val="00383B80"/>
    <w:rsid w:val="00383B8C"/>
    <w:rsid w:val="0038414E"/>
    <w:rsid w:val="00384647"/>
    <w:rsid w:val="003849BD"/>
    <w:rsid w:val="00384C0D"/>
    <w:rsid w:val="00384CC9"/>
    <w:rsid w:val="0038548C"/>
    <w:rsid w:val="0038559E"/>
    <w:rsid w:val="0038578B"/>
    <w:rsid w:val="00385AE7"/>
    <w:rsid w:val="00385D01"/>
    <w:rsid w:val="003862B7"/>
    <w:rsid w:val="003865E8"/>
    <w:rsid w:val="0038686C"/>
    <w:rsid w:val="003869CE"/>
    <w:rsid w:val="00386D94"/>
    <w:rsid w:val="00387199"/>
    <w:rsid w:val="0038743C"/>
    <w:rsid w:val="003877B3"/>
    <w:rsid w:val="00387802"/>
    <w:rsid w:val="00387898"/>
    <w:rsid w:val="00387DF1"/>
    <w:rsid w:val="003902CC"/>
    <w:rsid w:val="00390477"/>
    <w:rsid w:val="0039052F"/>
    <w:rsid w:val="00390E01"/>
    <w:rsid w:val="003912B2"/>
    <w:rsid w:val="003912EB"/>
    <w:rsid w:val="0039139B"/>
    <w:rsid w:val="003913C6"/>
    <w:rsid w:val="003913DB"/>
    <w:rsid w:val="00391862"/>
    <w:rsid w:val="00391CCB"/>
    <w:rsid w:val="00391D83"/>
    <w:rsid w:val="00391DBE"/>
    <w:rsid w:val="00391FAB"/>
    <w:rsid w:val="00391FD3"/>
    <w:rsid w:val="00392037"/>
    <w:rsid w:val="003925DD"/>
    <w:rsid w:val="00392B4A"/>
    <w:rsid w:val="00392F38"/>
    <w:rsid w:val="00393068"/>
    <w:rsid w:val="003932EE"/>
    <w:rsid w:val="003936EB"/>
    <w:rsid w:val="00393DBD"/>
    <w:rsid w:val="00393E1A"/>
    <w:rsid w:val="0039418F"/>
    <w:rsid w:val="00394696"/>
    <w:rsid w:val="0039475A"/>
    <w:rsid w:val="00394A75"/>
    <w:rsid w:val="00394B0B"/>
    <w:rsid w:val="0039507B"/>
    <w:rsid w:val="00395492"/>
    <w:rsid w:val="003956A2"/>
    <w:rsid w:val="00395942"/>
    <w:rsid w:val="003963AA"/>
    <w:rsid w:val="0039647C"/>
    <w:rsid w:val="00396652"/>
    <w:rsid w:val="003967C2"/>
    <w:rsid w:val="00396953"/>
    <w:rsid w:val="003970BA"/>
    <w:rsid w:val="003970D9"/>
    <w:rsid w:val="00397228"/>
    <w:rsid w:val="00397461"/>
    <w:rsid w:val="00397549"/>
    <w:rsid w:val="00397B95"/>
    <w:rsid w:val="00397CA0"/>
    <w:rsid w:val="003A076A"/>
    <w:rsid w:val="003A0B54"/>
    <w:rsid w:val="003A1423"/>
    <w:rsid w:val="003A14DC"/>
    <w:rsid w:val="003A151C"/>
    <w:rsid w:val="003A1B3B"/>
    <w:rsid w:val="003A1C90"/>
    <w:rsid w:val="003A1E07"/>
    <w:rsid w:val="003A2A4D"/>
    <w:rsid w:val="003A2F30"/>
    <w:rsid w:val="003A3222"/>
    <w:rsid w:val="003A3446"/>
    <w:rsid w:val="003A3654"/>
    <w:rsid w:val="003A377D"/>
    <w:rsid w:val="003A3AE7"/>
    <w:rsid w:val="003A4135"/>
    <w:rsid w:val="003A41EB"/>
    <w:rsid w:val="003A427D"/>
    <w:rsid w:val="003A42EC"/>
    <w:rsid w:val="003A4766"/>
    <w:rsid w:val="003A4D86"/>
    <w:rsid w:val="003A520F"/>
    <w:rsid w:val="003A5436"/>
    <w:rsid w:val="003A57F8"/>
    <w:rsid w:val="003A5F01"/>
    <w:rsid w:val="003A67F9"/>
    <w:rsid w:val="003A7C42"/>
    <w:rsid w:val="003A7DEA"/>
    <w:rsid w:val="003A7E10"/>
    <w:rsid w:val="003B039C"/>
    <w:rsid w:val="003B0A3F"/>
    <w:rsid w:val="003B0C44"/>
    <w:rsid w:val="003B0D6B"/>
    <w:rsid w:val="003B109B"/>
    <w:rsid w:val="003B10DE"/>
    <w:rsid w:val="003B1650"/>
    <w:rsid w:val="003B1697"/>
    <w:rsid w:val="003B16FE"/>
    <w:rsid w:val="003B1A6B"/>
    <w:rsid w:val="003B1C73"/>
    <w:rsid w:val="003B1CA8"/>
    <w:rsid w:val="003B1EA1"/>
    <w:rsid w:val="003B222A"/>
    <w:rsid w:val="003B230D"/>
    <w:rsid w:val="003B251D"/>
    <w:rsid w:val="003B28BA"/>
    <w:rsid w:val="003B303C"/>
    <w:rsid w:val="003B32F8"/>
    <w:rsid w:val="003B33E5"/>
    <w:rsid w:val="003B34EB"/>
    <w:rsid w:val="003B3555"/>
    <w:rsid w:val="003B3644"/>
    <w:rsid w:val="003B36A2"/>
    <w:rsid w:val="003B406A"/>
    <w:rsid w:val="003B4C2F"/>
    <w:rsid w:val="003B4E0F"/>
    <w:rsid w:val="003B4E66"/>
    <w:rsid w:val="003B4F72"/>
    <w:rsid w:val="003B51C6"/>
    <w:rsid w:val="003B5243"/>
    <w:rsid w:val="003B5431"/>
    <w:rsid w:val="003B551B"/>
    <w:rsid w:val="003B5644"/>
    <w:rsid w:val="003B5B7E"/>
    <w:rsid w:val="003B6812"/>
    <w:rsid w:val="003B6A41"/>
    <w:rsid w:val="003B6C53"/>
    <w:rsid w:val="003B6C73"/>
    <w:rsid w:val="003B755D"/>
    <w:rsid w:val="003B77E7"/>
    <w:rsid w:val="003B791D"/>
    <w:rsid w:val="003B7B09"/>
    <w:rsid w:val="003C0197"/>
    <w:rsid w:val="003C04D6"/>
    <w:rsid w:val="003C0676"/>
    <w:rsid w:val="003C08DA"/>
    <w:rsid w:val="003C09D8"/>
    <w:rsid w:val="003C0E8D"/>
    <w:rsid w:val="003C1251"/>
    <w:rsid w:val="003C12DD"/>
    <w:rsid w:val="003C13C6"/>
    <w:rsid w:val="003C1974"/>
    <w:rsid w:val="003C1EF2"/>
    <w:rsid w:val="003C1F88"/>
    <w:rsid w:val="003C2522"/>
    <w:rsid w:val="003C2DFE"/>
    <w:rsid w:val="003C30FC"/>
    <w:rsid w:val="003C3569"/>
    <w:rsid w:val="003C37EC"/>
    <w:rsid w:val="003C387D"/>
    <w:rsid w:val="003C3A3E"/>
    <w:rsid w:val="003C3BF2"/>
    <w:rsid w:val="003C3EDA"/>
    <w:rsid w:val="003C43D0"/>
    <w:rsid w:val="003C4698"/>
    <w:rsid w:val="003C4FD5"/>
    <w:rsid w:val="003C50DC"/>
    <w:rsid w:val="003C5236"/>
    <w:rsid w:val="003C5524"/>
    <w:rsid w:val="003C5B65"/>
    <w:rsid w:val="003C60C8"/>
    <w:rsid w:val="003C65BA"/>
    <w:rsid w:val="003C6603"/>
    <w:rsid w:val="003C6C0C"/>
    <w:rsid w:val="003C74A0"/>
    <w:rsid w:val="003C74C1"/>
    <w:rsid w:val="003C757B"/>
    <w:rsid w:val="003C790D"/>
    <w:rsid w:val="003C79BB"/>
    <w:rsid w:val="003C7C17"/>
    <w:rsid w:val="003D00D2"/>
    <w:rsid w:val="003D03C4"/>
    <w:rsid w:val="003D04AE"/>
    <w:rsid w:val="003D0F3B"/>
    <w:rsid w:val="003D1426"/>
    <w:rsid w:val="003D1962"/>
    <w:rsid w:val="003D1A87"/>
    <w:rsid w:val="003D1E55"/>
    <w:rsid w:val="003D1EFF"/>
    <w:rsid w:val="003D1F6F"/>
    <w:rsid w:val="003D1F79"/>
    <w:rsid w:val="003D2274"/>
    <w:rsid w:val="003D230D"/>
    <w:rsid w:val="003D28DC"/>
    <w:rsid w:val="003D294A"/>
    <w:rsid w:val="003D2EC7"/>
    <w:rsid w:val="003D31CF"/>
    <w:rsid w:val="003D3691"/>
    <w:rsid w:val="003D37B1"/>
    <w:rsid w:val="003D3F53"/>
    <w:rsid w:val="003D3FE7"/>
    <w:rsid w:val="003D402E"/>
    <w:rsid w:val="003D4288"/>
    <w:rsid w:val="003D42B5"/>
    <w:rsid w:val="003D4568"/>
    <w:rsid w:val="003D4BA1"/>
    <w:rsid w:val="003D566F"/>
    <w:rsid w:val="003D572E"/>
    <w:rsid w:val="003D5D23"/>
    <w:rsid w:val="003D5E2A"/>
    <w:rsid w:val="003D6468"/>
    <w:rsid w:val="003D657D"/>
    <w:rsid w:val="003D68E5"/>
    <w:rsid w:val="003D6B34"/>
    <w:rsid w:val="003D6D8E"/>
    <w:rsid w:val="003D6FAA"/>
    <w:rsid w:val="003D7503"/>
    <w:rsid w:val="003D7A84"/>
    <w:rsid w:val="003D7AD8"/>
    <w:rsid w:val="003D7B56"/>
    <w:rsid w:val="003D7D73"/>
    <w:rsid w:val="003D7E9E"/>
    <w:rsid w:val="003E06FE"/>
    <w:rsid w:val="003E0960"/>
    <w:rsid w:val="003E0A93"/>
    <w:rsid w:val="003E0E99"/>
    <w:rsid w:val="003E0F74"/>
    <w:rsid w:val="003E12D6"/>
    <w:rsid w:val="003E170B"/>
    <w:rsid w:val="003E1C5F"/>
    <w:rsid w:val="003E1E13"/>
    <w:rsid w:val="003E2281"/>
    <w:rsid w:val="003E235A"/>
    <w:rsid w:val="003E239D"/>
    <w:rsid w:val="003E2525"/>
    <w:rsid w:val="003E26E7"/>
    <w:rsid w:val="003E2CDD"/>
    <w:rsid w:val="003E2D81"/>
    <w:rsid w:val="003E33C2"/>
    <w:rsid w:val="003E3974"/>
    <w:rsid w:val="003E3F24"/>
    <w:rsid w:val="003E4732"/>
    <w:rsid w:val="003E485C"/>
    <w:rsid w:val="003E4BDA"/>
    <w:rsid w:val="003E536E"/>
    <w:rsid w:val="003E5441"/>
    <w:rsid w:val="003E56EB"/>
    <w:rsid w:val="003E5A52"/>
    <w:rsid w:val="003E5FB9"/>
    <w:rsid w:val="003E64B3"/>
    <w:rsid w:val="003E7A91"/>
    <w:rsid w:val="003E7B98"/>
    <w:rsid w:val="003E7C51"/>
    <w:rsid w:val="003E7D0A"/>
    <w:rsid w:val="003E7DCF"/>
    <w:rsid w:val="003E7FB1"/>
    <w:rsid w:val="003F09DC"/>
    <w:rsid w:val="003F0A22"/>
    <w:rsid w:val="003F0A4C"/>
    <w:rsid w:val="003F0BD8"/>
    <w:rsid w:val="003F0D1F"/>
    <w:rsid w:val="003F0F06"/>
    <w:rsid w:val="003F10C7"/>
    <w:rsid w:val="003F1604"/>
    <w:rsid w:val="003F1B45"/>
    <w:rsid w:val="003F2593"/>
    <w:rsid w:val="003F2758"/>
    <w:rsid w:val="003F2812"/>
    <w:rsid w:val="003F2DE5"/>
    <w:rsid w:val="003F2F9B"/>
    <w:rsid w:val="003F34C3"/>
    <w:rsid w:val="003F395C"/>
    <w:rsid w:val="003F39D2"/>
    <w:rsid w:val="003F3A8E"/>
    <w:rsid w:val="003F3F2B"/>
    <w:rsid w:val="003F3FFC"/>
    <w:rsid w:val="003F41C6"/>
    <w:rsid w:val="003F4362"/>
    <w:rsid w:val="003F5316"/>
    <w:rsid w:val="003F534A"/>
    <w:rsid w:val="003F55C9"/>
    <w:rsid w:val="003F5C7A"/>
    <w:rsid w:val="003F5E18"/>
    <w:rsid w:val="003F5F53"/>
    <w:rsid w:val="003F67E5"/>
    <w:rsid w:val="003F6801"/>
    <w:rsid w:val="003F690A"/>
    <w:rsid w:val="003F69D9"/>
    <w:rsid w:val="003F7066"/>
    <w:rsid w:val="003F768E"/>
    <w:rsid w:val="003F7906"/>
    <w:rsid w:val="003F7976"/>
    <w:rsid w:val="00400076"/>
    <w:rsid w:val="0040018F"/>
    <w:rsid w:val="0040077B"/>
    <w:rsid w:val="00400862"/>
    <w:rsid w:val="004009A6"/>
    <w:rsid w:val="00401085"/>
    <w:rsid w:val="004013FB"/>
    <w:rsid w:val="00401458"/>
    <w:rsid w:val="0040186B"/>
    <w:rsid w:val="00401CCF"/>
    <w:rsid w:val="00402136"/>
    <w:rsid w:val="00402465"/>
    <w:rsid w:val="004024CC"/>
    <w:rsid w:val="00402F0E"/>
    <w:rsid w:val="00402FB1"/>
    <w:rsid w:val="004033D3"/>
    <w:rsid w:val="0040362D"/>
    <w:rsid w:val="00404391"/>
    <w:rsid w:val="00404912"/>
    <w:rsid w:val="00404DD7"/>
    <w:rsid w:val="00405113"/>
    <w:rsid w:val="00405259"/>
    <w:rsid w:val="0040555B"/>
    <w:rsid w:val="004055EE"/>
    <w:rsid w:val="004057DD"/>
    <w:rsid w:val="00405A0D"/>
    <w:rsid w:val="00406005"/>
    <w:rsid w:val="00406229"/>
    <w:rsid w:val="00406874"/>
    <w:rsid w:val="004068E2"/>
    <w:rsid w:val="00406C33"/>
    <w:rsid w:val="00407515"/>
    <w:rsid w:val="004077FF"/>
    <w:rsid w:val="00407AD5"/>
    <w:rsid w:val="00407B4B"/>
    <w:rsid w:val="00407B5C"/>
    <w:rsid w:val="00407B5F"/>
    <w:rsid w:val="00407C49"/>
    <w:rsid w:val="0041026E"/>
    <w:rsid w:val="00410463"/>
    <w:rsid w:val="00410721"/>
    <w:rsid w:val="00410AD4"/>
    <w:rsid w:val="00410CEA"/>
    <w:rsid w:val="00411033"/>
    <w:rsid w:val="00411799"/>
    <w:rsid w:val="004119DF"/>
    <w:rsid w:val="00411A23"/>
    <w:rsid w:val="00411A38"/>
    <w:rsid w:val="00411D4C"/>
    <w:rsid w:val="00411F0A"/>
    <w:rsid w:val="00412004"/>
    <w:rsid w:val="00412106"/>
    <w:rsid w:val="004123CB"/>
    <w:rsid w:val="00412904"/>
    <w:rsid w:val="00412BDA"/>
    <w:rsid w:val="00412FBD"/>
    <w:rsid w:val="004136B8"/>
    <w:rsid w:val="004137C0"/>
    <w:rsid w:val="00413AC5"/>
    <w:rsid w:val="00413E08"/>
    <w:rsid w:val="00413FC2"/>
    <w:rsid w:val="0041416A"/>
    <w:rsid w:val="004144DC"/>
    <w:rsid w:val="00414628"/>
    <w:rsid w:val="004148B1"/>
    <w:rsid w:val="00414D81"/>
    <w:rsid w:val="004153C8"/>
    <w:rsid w:val="004153F1"/>
    <w:rsid w:val="004159C0"/>
    <w:rsid w:val="00415BAC"/>
    <w:rsid w:val="00415BD3"/>
    <w:rsid w:val="00416074"/>
    <w:rsid w:val="00416197"/>
    <w:rsid w:val="004161EC"/>
    <w:rsid w:val="00416A13"/>
    <w:rsid w:val="00416A46"/>
    <w:rsid w:val="00416F7D"/>
    <w:rsid w:val="00417593"/>
    <w:rsid w:val="00417952"/>
    <w:rsid w:val="00417E16"/>
    <w:rsid w:val="00420025"/>
    <w:rsid w:val="00420397"/>
    <w:rsid w:val="004210C8"/>
    <w:rsid w:val="00421281"/>
    <w:rsid w:val="004217D6"/>
    <w:rsid w:val="004217DC"/>
    <w:rsid w:val="00421948"/>
    <w:rsid w:val="00421EAE"/>
    <w:rsid w:val="0042247C"/>
    <w:rsid w:val="004227A7"/>
    <w:rsid w:val="00422EBD"/>
    <w:rsid w:val="004230AC"/>
    <w:rsid w:val="0042310B"/>
    <w:rsid w:val="004236BC"/>
    <w:rsid w:val="00423965"/>
    <w:rsid w:val="004239DF"/>
    <w:rsid w:val="00423D2B"/>
    <w:rsid w:val="004241A4"/>
    <w:rsid w:val="0042423E"/>
    <w:rsid w:val="0042433B"/>
    <w:rsid w:val="0042453B"/>
    <w:rsid w:val="00424546"/>
    <w:rsid w:val="00424722"/>
    <w:rsid w:val="00424D31"/>
    <w:rsid w:val="00424D50"/>
    <w:rsid w:val="00424D5D"/>
    <w:rsid w:val="0042510C"/>
    <w:rsid w:val="00425455"/>
    <w:rsid w:val="00425516"/>
    <w:rsid w:val="00425AA1"/>
    <w:rsid w:val="0042626B"/>
    <w:rsid w:val="004263A0"/>
    <w:rsid w:val="00426D71"/>
    <w:rsid w:val="00426D82"/>
    <w:rsid w:val="00426F2F"/>
    <w:rsid w:val="00427037"/>
    <w:rsid w:val="00427925"/>
    <w:rsid w:val="00430A3B"/>
    <w:rsid w:val="00430E8C"/>
    <w:rsid w:val="004311B8"/>
    <w:rsid w:val="00431306"/>
    <w:rsid w:val="00431384"/>
    <w:rsid w:val="0043152C"/>
    <w:rsid w:val="00431951"/>
    <w:rsid w:val="00431970"/>
    <w:rsid w:val="00431B2D"/>
    <w:rsid w:val="00431CAA"/>
    <w:rsid w:val="00431D40"/>
    <w:rsid w:val="00431E60"/>
    <w:rsid w:val="0043213B"/>
    <w:rsid w:val="0043229D"/>
    <w:rsid w:val="00432368"/>
    <w:rsid w:val="004324E2"/>
    <w:rsid w:val="004327ED"/>
    <w:rsid w:val="00432D89"/>
    <w:rsid w:val="00433173"/>
    <w:rsid w:val="00433866"/>
    <w:rsid w:val="00433C89"/>
    <w:rsid w:val="00433E4C"/>
    <w:rsid w:val="00433FA3"/>
    <w:rsid w:val="004343C5"/>
    <w:rsid w:val="00434630"/>
    <w:rsid w:val="00434775"/>
    <w:rsid w:val="00434AFA"/>
    <w:rsid w:val="00434DD3"/>
    <w:rsid w:val="0043527B"/>
    <w:rsid w:val="0043590D"/>
    <w:rsid w:val="0043595C"/>
    <w:rsid w:val="0043596A"/>
    <w:rsid w:val="00435C76"/>
    <w:rsid w:val="004361C0"/>
    <w:rsid w:val="004362AC"/>
    <w:rsid w:val="004365C3"/>
    <w:rsid w:val="004366FD"/>
    <w:rsid w:val="00436A85"/>
    <w:rsid w:val="00436C06"/>
    <w:rsid w:val="00436FB4"/>
    <w:rsid w:val="00437413"/>
    <w:rsid w:val="0043749E"/>
    <w:rsid w:val="00437572"/>
    <w:rsid w:val="004376DE"/>
    <w:rsid w:val="004378A2"/>
    <w:rsid w:val="00437F4F"/>
    <w:rsid w:val="004400C9"/>
    <w:rsid w:val="004401CC"/>
    <w:rsid w:val="00440441"/>
    <w:rsid w:val="00440469"/>
    <w:rsid w:val="004405E1"/>
    <w:rsid w:val="0044060E"/>
    <w:rsid w:val="00440791"/>
    <w:rsid w:val="00440812"/>
    <w:rsid w:val="004410ED"/>
    <w:rsid w:val="00441224"/>
    <w:rsid w:val="0044162B"/>
    <w:rsid w:val="00441852"/>
    <w:rsid w:val="00441AA1"/>
    <w:rsid w:val="00442081"/>
    <w:rsid w:val="004422E9"/>
    <w:rsid w:val="00442419"/>
    <w:rsid w:val="0044242F"/>
    <w:rsid w:val="00442695"/>
    <w:rsid w:val="00442970"/>
    <w:rsid w:val="00443847"/>
    <w:rsid w:val="00443BFC"/>
    <w:rsid w:val="004444BE"/>
    <w:rsid w:val="004444FA"/>
    <w:rsid w:val="00444BE6"/>
    <w:rsid w:val="00444C84"/>
    <w:rsid w:val="004456EA"/>
    <w:rsid w:val="004459AD"/>
    <w:rsid w:val="00445C1E"/>
    <w:rsid w:val="004463AE"/>
    <w:rsid w:val="00446708"/>
    <w:rsid w:val="00447196"/>
    <w:rsid w:val="00447620"/>
    <w:rsid w:val="0044771B"/>
    <w:rsid w:val="004479E9"/>
    <w:rsid w:val="00447FA0"/>
    <w:rsid w:val="0045032C"/>
    <w:rsid w:val="00450375"/>
    <w:rsid w:val="004507D3"/>
    <w:rsid w:val="004507FE"/>
    <w:rsid w:val="00450BF0"/>
    <w:rsid w:val="00450E2B"/>
    <w:rsid w:val="00450EFA"/>
    <w:rsid w:val="00451111"/>
    <w:rsid w:val="00451672"/>
    <w:rsid w:val="00451698"/>
    <w:rsid w:val="00451863"/>
    <w:rsid w:val="004518C1"/>
    <w:rsid w:val="00451C4B"/>
    <w:rsid w:val="00451EA7"/>
    <w:rsid w:val="00451F9F"/>
    <w:rsid w:val="004520CA"/>
    <w:rsid w:val="00452486"/>
    <w:rsid w:val="004525D5"/>
    <w:rsid w:val="00452C9E"/>
    <w:rsid w:val="00452F63"/>
    <w:rsid w:val="00453273"/>
    <w:rsid w:val="004533E3"/>
    <w:rsid w:val="004538A2"/>
    <w:rsid w:val="004538DC"/>
    <w:rsid w:val="0045399C"/>
    <w:rsid w:val="004539F7"/>
    <w:rsid w:val="00454153"/>
    <w:rsid w:val="00454430"/>
    <w:rsid w:val="004545D7"/>
    <w:rsid w:val="0045499F"/>
    <w:rsid w:val="00454B56"/>
    <w:rsid w:val="00454BF4"/>
    <w:rsid w:val="00455399"/>
    <w:rsid w:val="004555DD"/>
    <w:rsid w:val="00455736"/>
    <w:rsid w:val="004557E0"/>
    <w:rsid w:val="00455828"/>
    <w:rsid w:val="00455A7C"/>
    <w:rsid w:val="00455D03"/>
    <w:rsid w:val="00455EAE"/>
    <w:rsid w:val="004565C0"/>
    <w:rsid w:val="00457056"/>
    <w:rsid w:val="004571C3"/>
    <w:rsid w:val="00457725"/>
    <w:rsid w:val="00457CB7"/>
    <w:rsid w:val="00457F25"/>
    <w:rsid w:val="0046019A"/>
    <w:rsid w:val="004601B5"/>
    <w:rsid w:val="00460750"/>
    <w:rsid w:val="0046088C"/>
    <w:rsid w:val="00460A23"/>
    <w:rsid w:val="0046101B"/>
    <w:rsid w:val="00461127"/>
    <w:rsid w:val="00461665"/>
    <w:rsid w:val="004616C5"/>
    <w:rsid w:val="004619AC"/>
    <w:rsid w:val="00461AE5"/>
    <w:rsid w:val="00462013"/>
    <w:rsid w:val="00462067"/>
    <w:rsid w:val="00462658"/>
    <w:rsid w:val="00462811"/>
    <w:rsid w:val="00462878"/>
    <w:rsid w:val="00462C20"/>
    <w:rsid w:val="00462CCB"/>
    <w:rsid w:val="00462D19"/>
    <w:rsid w:val="004633D6"/>
    <w:rsid w:val="00463B48"/>
    <w:rsid w:val="00463E26"/>
    <w:rsid w:val="00463E40"/>
    <w:rsid w:val="00463F24"/>
    <w:rsid w:val="004645EF"/>
    <w:rsid w:val="00464B51"/>
    <w:rsid w:val="00464DFF"/>
    <w:rsid w:val="00464F5B"/>
    <w:rsid w:val="0046526A"/>
    <w:rsid w:val="0046529A"/>
    <w:rsid w:val="004656E4"/>
    <w:rsid w:val="00465B42"/>
    <w:rsid w:val="00465BA0"/>
    <w:rsid w:val="00465EAF"/>
    <w:rsid w:val="004665C6"/>
    <w:rsid w:val="00466B01"/>
    <w:rsid w:val="00466DF0"/>
    <w:rsid w:val="004674C3"/>
    <w:rsid w:val="0046753E"/>
    <w:rsid w:val="0046761A"/>
    <w:rsid w:val="00467820"/>
    <w:rsid w:val="00467F81"/>
    <w:rsid w:val="00470373"/>
    <w:rsid w:val="0047044F"/>
    <w:rsid w:val="00470BE0"/>
    <w:rsid w:val="00471009"/>
    <w:rsid w:val="00471083"/>
    <w:rsid w:val="004715C8"/>
    <w:rsid w:val="004716AA"/>
    <w:rsid w:val="00471ABA"/>
    <w:rsid w:val="004721BB"/>
    <w:rsid w:val="004724C1"/>
    <w:rsid w:val="00472506"/>
    <w:rsid w:val="004731AD"/>
    <w:rsid w:val="00473662"/>
    <w:rsid w:val="00474517"/>
    <w:rsid w:val="004746E3"/>
    <w:rsid w:val="00474AB0"/>
    <w:rsid w:val="00474B02"/>
    <w:rsid w:val="00474C5E"/>
    <w:rsid w:val="00474C61"/>
    <w:rsid w:val="0047509B"/>
    <w:rsid w:val="00475736"/>
    <w:rsid w:val="004757F2"/>
    <w:rsid w:val="00475A6C"/>
    <w:rsid w:val="0047631B"/>
    <w:rsid w:val="00476480"/>
    <w:rsid w:val="00476882"/>
    <w:rsid w:val="00476899"/>
    <w:rsid w:val="004769A1"/>
    <w:rsid w:val="00476F2E"/>
    <w:rsid w:val="00476F76"/>
    <w:rsid w:val="004771B3"/>
    <w:rsid w:val="0047720C"/>
    <w:rsid w:val="0047773D"/>
    <w:rsid w:val="004778F6"/>
    <w:rsid w:val="00477A62"/>
    <w:rsid w:val="00480097"/>
    <w:rsid w:val="004803DD"/>
    <w:rsid w:val="004808ED"/>
    <w:rsid w:val="00480E7C"/>
    <w:rsid w:val="00481065"/>
    <w:rsid w:val="0048109F"/>
    <w:rsid w:val="00481164"/>
    <w:rsid w:val="00481208"/>
    <w:rsid w:val="004812AD"/>
    <w:rsid w:val="004819E4"/>
    <w:rsid w:val="00481EBA"/>
    <w:rsid w:val="004822A9"/>
    <w:rsid w:val="00482352"/>
    <w:rsid w:val="00482896"/>
    <w:rsid w:val="004828BC"/>
    <w:rsid w:val="004828D3"/>
    <w:rsid w:val="00482D5F"/>
    <w:rsid w:val="004836D9"/>
    <w:rsid w:val="00483E4E"/>
    <w:rsid w:val="004842AA"/>
    <w:rsid w:val="004845BC"/>
    <w:rsid w:val="00484607"/>
    <w:rsid w:val="004846CB"/>
    <w:rsid w:val="00484936"/>
    <w:rsid w:val="00484CFF"/>
    <w:rsid w:val="00484E03"/>
    <w:rsid w:val="00484FCF"/>
    <w:rsid w:val="0048524B"/>
    <w:rsid w:val="0048525D"/>
    <w:rsid w:val="004858C0"/>
    <w:rsid w:val="00485A80"/>
    <w:rsid w:val="00485B48"/>
    <w:rsid w:val="00485D6A"/>
    <w:rsid w:val="004867E3"/>
    <w:rsid w:val="00486826"/>
    <w:rsid w:val="00486D6B"/>
    <w:rsid w:val="00486F6A"/>
    <w:rsid w:val="004873BA"/>
    <w:rsid w:val="004874BA"/>
    <w:rsid w:val="00487607"/>
    <w:rsid w:val="00487647"/>
    <w:rsid w:val="00487745"/>
    <w:rsid w:val="00487E57"/>
    <w:rsid w:val="00490043"/>
    <w:rsid w:val="004902DE"/>
    <w:rsid w:val="00490396"/>
    <w:rsid w:val="004903DF"/>
    <w:rsid w:val="0049087C"/>
    <w:rsid w:val="00490BD7"/>
    <w:rsid w:val="00490E8F"/>
    <w:rsid w:val="0049123B"/>
    <w:rsid w:val="004912C0"/>
    <w:rsid w:val="0049136E"/>
    <w:rsid w:val="00491610"/>
    <w:rsid w:val="00491BC5"/>
    <w:rsid w:val="00491ED3"/>
    <w:rsid w:val="00491FD7"/>
    <w:rsid w:val="004920B9"/>
    <w:rsid w:val="0049215E"/>
    <w:rsid w:val="0049233D"/>
    <w:rsid w:val="00492AB8"/>
    <w:rsid w:val="00492DDB"/>
    <w:rsid w:val="00492F52"/>
    <w:rsid w:val="00493005"/>
    <w:rsid w:val="00493319"/>
    <w:rsid w:val="00493552"/>
    <w:rsid w:val="0049375E"/>
    <w:rsid w:val="00493A63"/>
    <w:rsid w:val="00494045"/>
    <w:rsid w:val="00494197"/>
    <w:rsid w:val="00494933"/>
    <w:rsid w:val="00494B80"/>
    <w:rsid w:val="00494D53"/>
    <w:rsid w:val="00494E1B"/>
    <w:rsid w:val="00495105"/>
    <w:rsid w:val="004951F1"/>
    <w:rsid w:val="0049541E"/>
    <w:rsid w:val="0049581F"/>
    <w:rsid w:val="0049583E"/>
    <w:rsid w:val="00495CDC"/>
    <w:rsid w:val="00495CF2"/>
    <w:rsid w:val="00495DCA"/>
    <w:rsid w:val="00495F7B"/>
    <w:rsid w:val="0049635B"/>
    <w:rsid w:val="004965CE"/>
    <w:rsid w:val="00496BB4"/>
    <w:rsid w:val="00496D76"/>
    <w:rsid w:val="004970B2"/>
    <w:rsid w:val="0049713B"/>
    <w:rsid w:val="00497785"/>
    <w:rsid w:val="00497C05"/>
    <w:rsid w:val="00497D62"/>
    <w:rsid w:val="004A0365"/>
    <w:rsid w:val="004A0521"/>
    <w:rsid w:val="004A069C"/>
    <w:rsid w:val="004A0A0E"/>
    <w:rsid w:val="004A0AFF"/>
    <w:rsid w:val="004A1218"/>
    <w:rsid w:val="004A1334"/>
    <w:rsid w:val="004A135B"/>
    <w:rsid w:val="004A1702"/>
    <w:rsid w:val="004A17E9"/>
    <w:rsid w:val="004A18D7"/>
    <w:rsid w:val="004A19D3"/>
    <w:rsid w:val="004A1B03"/>
    <w:rsid w:val="004A1C6D"/>
    <w:rsid w:val="004A1D24"/>
    <w:rsid w:val="004A1DEB"/>
    <w:rsid w:val="004A1E88"/>
    <w:rsid w:val="004A21F3"/>
    <w:rsid w:val="004A2629"/>
    <w:rsid w:val="004A2B8A"/>
    <w:rsid w:val="004A2C2D"/>
    <w:rsid w:val="004A3296"/>
    <w:rsid w:val="004A3369"/>
    <w:rsid w:val="004A35A6"/>
    <w:rsid w:val="004A36AE"/>
    <w:rsid w:val="004A3727"/>
    <w:rsid w:val="004A383A"/>
    <w:rsid w:val="004A38E8"/>
    <w:rsid w:val="004A3AFD"/>
    <w:rsid w:val="004A40F0"/>
    <w:rsid w:val="004A4146"/>
    <w:rsid w:val="004A432A"/>
    <w:rsid w:val="004A43B0"/>
    <w:rsid w:val="004A44EE"/>
    <w:rsid w:val="004A4502"/>
    <w:rsid w:val="004A45CC"/>
    <w:rsid w:val="004A469C"/>
    <w:rsid w:val="004A4760"/>
    <w:rsid w:val="004A4C4E"/>
    <w:rsid w:val="004A4D28"/>
    <w:rsid w:val="004A55E7"/>
    <w:rsid w:val="004A58DE"/>
    <w:rsid w:val="004A5B6A"/>
    <w:rsid w:val="004A5B6B"/>
    <w:rsid w:val="004A5F86"/>
    <w:rsid w:val="004A6495"/>
    <w:rsid w:val="004A679B"/>
    <w:rsid w:val="004A6B83"/>
    <w:rsid w:val="004A6CE5"/>
    <w:rsid w:val="004A6E3D"/>
    <w:rsid w:val="004A72D5"/>
    <w:rsid w:val="004A75EE"/>
    <w:rsid w:val="004A78C8"/>
    <w:rsid w:val="004A7FEC"/>
    <w:rsid w:val="004B016D"/>
    <w:rsid w:val="004B10FB"/>
    <w:rsid w:val="004B11F0"/>
    <w:rsid w:val="004B158A"/>
    <w:rsid w:val="004B1637"/>
    <w:rsid w:val="004B1B39"/>
    <w:rsid w:val="004B1C6F"/>
    <w:rsid w:val="004B1DE2"/>
    <w:rsid w:val="004B22C6"/>
    <w:rsid w:val="004B28BE"/>
    <w:rsid w:val="004B2C17"/>
    <w:rsid w:val="004B2C2C"/>
    <w:rsid w:val="004B34E9"/>
    <w:rsid w:val="004B3829"/>
    <w:rsid w:val="004B3A8E"/>
    <w:rsid w:val="004B3AA4"/>
    <w:rsid w:val="004B3B96"/>
    <w:rsid w:val="004B3C50"/>
    <w:rsid w:val="004B3D2E"/>
    <w:rsid w:val="004B3D31"/>
    <w:rsid w:val="004B3F2B"/>
    <w:rsid w:val="004B552A"/>
    <w:rsid w:val="004B5792"/>
    <w:rsid w:val="004B59FE"/>
    <w:rsid w:val="004B5B00"/>
    <w:rsid w:val="004B5D48"/>
    <w:rsid w:val="004B65F9"/>
    <w:rsid w:val="004B6621"/>
    <w:rsid w:val="004B6797"/>
    <w:rsid w:val="004B6839"/>
    <w:rsid w:val="004B692D"/>
    <w:rsid w:val="004B6CC7"/>
    <w:rsid w:val="004B6F16"/>
    <w:rsid w:val="004B7021"/>
    <w:rsid w:val="004B79C7"/>
    <w:rsid w:val="004B7BA5"/>
    <w:rsid w:val="004B7D14"/>
    <w:rsid w:val="004C01FA"/>
    <w:rsid w:val="004C0464"/>
    <w:rsid w:val="004C05FD"/>
    <w:rsid w:val="004C09E4"/>
    <w:rsid w:val="004C1220"/>
    <w:rsid w:val="004C1347"/>
    <w:rsid w:val="004C1372"/>
    <w:rsid w:val="004C14CA"/>
    <w:rsid w:val="004C182C"/>
    <w:rsid w:val="004C185C"/>
    <w:rsid w:val="004C1AEA"/>
    <w:rsid w:val="004C1C11"/>
    <w:rsid w:val="004C1F4C"/>
    <w:rsid w:val="004C2021"/>
    <w:rsid w:val="004C2183"/>
    <w:rsid w:val="004C2C55"/>
    <w:rsid w:val="004C2DC9"/>
    <w:rsid w:val="004C2E4A"/>
    <w:rsid w:val="004C2F8F"/>
    <w:rsid w:val="004C2FB9"/>
    <w:rsid w:val="004C319E"/>
    <w:rsid w:val="004C32A0"/>
    <w:rsid w:val="004C35FB"/>
    <w:rsid w:val="004C36C2"/>
    <w:rsid w:val="004C36CF"/>
    <w:rsid w:val="004C436C"/>
    <w:rsid w:val="004C478B"/>
    <w:rsid w:val="004C496B"/>
    <w:rsid w:val="004C4DC8"/>
    <w:rsid w:val="004C50AF"/>
    <w:rsid w:val="004C551C"/>
    <w:rsid w:val="004C5A9C"/>
    <w:rsid w:val="004C5C61"/>
    <w:rsid w:val="004C5DD3"/>
    <w:rsid w:val="004C68A1"/>
    <w:rsid w:val="004C6A79"/>
    <w:rsid w:val="004C6C18"/>
    <w:rsid w:val="004C6D9D"/>
    <w:rsid w:val="004C6DDF"/>
    <w:rsid w:val="004C7177"/>
    <w:rsid w:val="004C7257"/>
    <w:rsid w:val="004C73CB"/>
    <w:rsid w:val="004C7520"/>
    <w:rsid w:val="004C77A4"/>
    <w:rsid w:val="004C7DAE"/>
    <w:rsid w:val="004C7EE7"/>
    <w:rsid w:val="004D04B8"/>
    <w:rsid w:val="004D0A60"/>
    <w:rsid w:val="004D0B29"/>
    <w:rsid w:val="004D14A8"/>
    <w:rsid w:val="004D15AC"/>
    <w:rsid w:val="004D1A6F"/>
    <w:rsid w:val="004D24E3"/>
    <w:rsid w:val="004D2812"/>
    <w:rsid w:val="004D294E"/>
    <w:rsid w:val="004D29A8"/>
    <w:rsid w:val="004D2C13"/>
    <w:rsid w:val="004D2D0B"/>
    <w:rsid w:val="004D2D54"/>
    <w:rsid w:val="004D2EE2"/>
    <w:rsid w:val="004D30EA"/>
    <w:rsid w:val="004D3241"/>
    <w:rsid w:val="004D33AE"/>
    <w:rsid w:val="004D34A3"/>
    <w:rsid w:val="004D3954"/>
    <w:rsid w:val="004D3C11"/>
    <w:rsid w:val="004D3D46"/>
    <w:rsid w:val="004D40D6"/>
    <w:rsid w:val="004D40DB"/>
    <w:rsid w:val="004D411B"/>
    <w:rsid w:val="004D43AF"/>
    <w:rsid w:val="004D4665"/>
    <w:rsid w:val="004D4804"/>
    <w:rsid w:val="004D4F01"/>
    <w:rsid w:val="004D5209"/>
    <w:rsid w:val="004D534F"/>
    <w:rsid w:val="004D53C9"/>
    <w:rsid w:val="004D54D7"/>
    <w:rsid w:val="004D578A"/>
    <w:rsid w:val="004D64F2"/>
    <w:rsid w:val="004D6632"/>
    <w:rsid w:val="004D6674"/>
    <w:rsid w:val="004D66DD"/>
    <w:rsid w:val="004D6963"/>
    <w:rsid w:val="004D6F8A"/>
    <w:rsid w:val="004D70AB"/>
    <w:rsid w:val="004D7307"/>
    <w:rsid w:val="004D764A"/>
    <w:rsid w:val="004D793B"/>
    <w:rsid w:val="004D7AEB"/>
    <w:rsid w:val="004D7EFB"/>
    <w:rsid w:val="004E02B5"/>
    <w:rsid w:val="004E05E8"/>
    <w:rsid w:val="004E0C78"/>
    <w:rsid w:val="004E10BF"/>
    <w:rsid w:val="004E1572"/>
    <w:rsid w:val="004E157A"/>
    <w:rsid w:val="004E15A9"/>
    <w:rsid w:val="004E18AF"/>
    <w:rsid w:val="004E197D"/>
    <w:rsid w:val="004E1B87"/>
    <w:rsid w:val="004E1F2C"/>
    <w:rsid w:val="004E2085"/>
    <w:rsid w:val="004E21DD"/>
    <w:rsid w:val="004E21FD"/>
    <w:rsid w:val="004E2222"/>
    <w:rsid w:val="004E2270"/>
    <w:rsid w:val="004E2397"/>
    <w:rsid w:val="004E2423"/>
    <w:rsid w:val="004E2534"/>
    <w:rsid w:val="004E27E0"/>
    <w:rsid w:val="004E2A66"/>
    <w:rsid w:val="004E2B8B"/>
    <w:rsid w:val="004E2FCE"/>
    <w:rsid w:val="004E32E5"/>
    <w:rsid w:val="004E3D1A"/>
    <w:rsid w:val="004E3E77"/>
    <w:rsid w:val="004E3F0D"/>
    <w:rsid w:val="004E4379"/>
    <w:rsid w:val="004E43ED"/>
    <w:rsid w:val="004E4673"/>
    <w:rsid w:val="004E4865"/>
    <w:rsid w:val="004E518C"/>
    <w:rsid w:val="004E51F7"/>
    <w:rsid w:val="004E521A"/>
    <w:rsid w:val="004E5785"/>
    <w:rsid w:val="004E5A67"/>
    <w:rsid w:val="004E5BF2"/>
    <w:rsid w:val="004E5F46"/>
    <w:rsid w:val="004E62A6"/>
    <w:rsid w:val="004E685B"/>
    <w:rsid w:val="004E6D70"/>
    <w:rsid w:val="004E6E15"/>
    <w:rsid w:val="004E7062"/>
    <w:rsid w:val="004E7128"/>
    <w:rsid w:val="004E72CB"/>
    <w:rsid w:val="004E7633"/>
    <w:rsid w:val="004E7FD0"/>
    <w:rsid w:val="004F0BA2"/>
    <w:rsid w:val="004F0FEE"/>
    <w:rsid w:val="004F1115"/>
    <w:rsid w:val="004F1116"/>
    <w:rsid w:val="004F1236"/>
    <w:rsid w:val="004F12BA"/>
    <w:rsid w:val="004F1442"/>
    <w:rsid w:val="004F15C4"/>
    <w:rsid w:val="004F15D4"/>
    <w:rsid w:val="004F1A45"/>
    <w:rsid w:val="004F2111"/>
    <w:rsid w:val="004F25A7"/>
    <w:rsid w:val="004F2971"/>
    <w:rsid w:val="004F2BA3"/>
    <w:rsid w:val="004F2D1B"/>
    <w:rsid w:val="004F2DBC"/>
    <w:rsid w:val="004F3275"/>
    <w:rsid w:val="004F3E03"/>
    <w:rsid w:val="004F402B"/>
    <w:rsid w:val="004F421D"/>
    <w:rsid w:val="004F44CB"/>
    <w:rsid w:val="004F45DD"/>
    <w:rsid w:val="004F4994"/>
    <w:rsid w:val="004F4CF2"/>
    <w:rsid w:val="004F4F5D"/>
    <w:rsid w:val="004F505D"/>
    <w:rsid w:val="004F55D8"/>
    <w:rsid w:val="004F5725"/>
    <w:rsid w:val="004F5FC9"/>
    <w:rsid w:val="004F666D"/>
    <w:rsid w:val="004F69EB"/>
    <w:rsid w:val="004F6C9F"/>
    <w:rsid w:val="004F6EA1"/>
    <w:rsid w:val="004F706E"/>
    <w:rsid w:val="0050000D"/>
    <w:rsid w:val="005000E6"/>
    <w:rsid w:val="00500D82"/>
    <w:rsid w:val="005010E0"/>
    <w:rsid w:val="0050129B"/>
    <w:rsid w:val="00501846"/>
    <w:rsid w:val="00501B47"/>
    <w:rsid w:val="00501C9D"/>
    <w:rsid w:val="00501E82"/>
    <w:rsid w:val="00501F89"/>
    <w:rsid w:val="00501FE1"/>
    <w:rsid w:val="00502179"/>
    <w:rsid w:val="00502408"/>
    <w:rsid w:val="005027DD"/>
    <w:rsid w:val="0050289B"/>
    <w:rsid w:val="00502C3A"/>
    <w:rsid w:val="0050381E"/>
    <w:rsid w:val="00503887"/>
    <w:rsid w:val="00503B16"/>
    <w:rsid w:val="00503E40"/>
    <w:rsid w:val="00503F08"/>
    <w:rsid w:val="005040C1"/>
    <w:rsid w:val="0050414E"/>
    <w:rsid w:val="00504899"/>
    <w:rsid w:val="00504B4D"/>
    <w:rsid w:val="00504C54"/>
    <w:rsid w:val="00504E84"/>
    <w:rsid w:val="0050511D"/>
    <w:rsid w:val="00505A42"/>
    <w:rsid w:val="00506254"/>
    <w:rsid w:val="005064F3"/>
    <w:rsid w:val="00506B98"/>
    <w:rsid w:val="005073DF"/>
    <w:rsid w:val="0050743A"/>
    <w:rsid w:val="00507A45"/>
    <w:rsid w:val="00507B15"/>
    <w:rsid w:val="00507DC7"/>
    <w:rsid w:val="005100E4"/>
    <w:rsid w:val="0051086D"/>
    <w:rsid w:val="00510B57"/>
    <w:rsid w:val="0051112E"/>
    <w:rsid w:val="0051131D"/>
    <w:rsid w:val="005113D6"/>
    <w:rsid w:val="00511A59"/>
    <w:rsid w:val="00512370"/>
    <w:rsid w:val="00512C04"/>
    <w:rsid w:val="00512CE2"/>
    <w:rsid w:val="005133F0"/>
    <w:rsid w:val="00513651"/>
    <w:rsid w:val="005136F2"/>
    <w:rsid w:val="00513849"/>
    <w:rsid w:val="00513AF2"/>
    <w:rsid w:val="00514A2F"/>
    <w:rsid w:val="00514ED5"/>
    <w:rsid w:val="00514F73"/>
    <w:rsid w:val="005152F6"/>
    <w:rsid w:val="00515C36"/>
    <w:rsid w:val="00516133"/>
    <w:rsid w:val="0051662C"/>
    <w:rsid w:val="005167D9"/>
    <w:rsid w:val="005169DB"/>
    <w:rsid w:val="00516B7C"/>
    <w:rsid w:val="00516C6B"/>
    <w:rsid w:val="00516D9A"/>
    <w:rsid w:val="00516DBA"/>
    <w:rsid w:val="00516EE4"/>
    <w:rsid w:val="0051704F"/>
    <w:rsid w:val="005172CB"/>
    <w:rsid w:val="00517492"/>
    <w:rsid w:val="0051766C"/>
    <w:rsid w:val="0051772B"/>
    <w:rsid w:val="00517761"/>
    <w:rsid w:val="005178A1"/>
    <w:rsid w:val="00517D78"/>
    <w:rsid w:val="00517E71"/>
    <w:rsid w:val="00517F53"/>
    <w:rsid w:val="00517FE7"/>
    <w:rsid w:val="0052029E"/>
    <w:rsid w:val="005203E2"/>
    <w:rsid w:val="005205EF"/>
    <w:rsid w:val="00520D10"/>
    <w:rsid w:val="00520D6D"/>
    <w:rsid w:val="00520EDF"/>
    <w:rsid w:val="00521156"/>
    <w:rsid w:val="00521D47"/>
    <w:rsid w:val="00521E2D"/>
    <w:rsid w:val="00521FC5"/>
    <w:rsid w:val="005224F9"/>
    <w:rsid w:val="00522581"/>
    <w:rsid w:val="00522622"/>
    <w:rsid w:val="00522ED0"/>
    <w:rsid w:val="00523370"/>
    <w:rsid w:val="00523431"/>
    <w:rsid w:val="00523489"/>
    <w:rsid w:val="0052359D"/>
    <w:rsid w:val="005238AA"/>
    <w:rsid w:val="00523927"/>
    <w:rsid w:val="00523D61"/>
    <w:rsid w:val="00523E55"/>
    <w:rsid w:val="00524032"/>
    <w:rsid w:val="0052440E"/>
    <w:rsid w:val="005248C3"/>
    <w:rsid w:val="00524AF2"/>
    <w:rsid w:val="00524C03"/>
    <w:rsid w:val="0052546D"/>
    <w:rsid w:val="00525695"/>
    <w:rsid w:val="005257D0"/>
    <w:rsid w:val="005263B9"/>
    <w:rsid w:val="00526631"/>
    <w:rsid w:val="00526759"/>
    <w:rsid w:val="00526831"/>
    <w:rsid w:val="00526A6E"/>
    <w:rsid w:val="00526CE8"/>
    <w:rsid w:val="00527063"/>
    <w:rsid w:val="0052725F"/>
    <w:rsid w:val="005276EE"/>
    <w:rsid w:val="0052777C"/>
    <w:rsid w:val="00527B46"/>
    <w:rsid w:val="00527FC6"/>
    <w:rsid w:val="00530095"/>
    <w:rsid w:val="0053032A"/>
    <w:rsid w:val="00530BCE"/>
    <w:rsid w:val="00530C7D"/>
    <w:rsid w:val="00530C98"/>
    <w:rsid w:val="00530FA3"/>
    <w:rsid w:val="00531269"/>
    <w:rsid w:val="0053144C"/>
    <w:rsid w:val="005318A5"/>
    <w:rsid w:val="0053199E"/>
    <w:rsid w:val="00531A8E"/>
    <w:rsid w:val="00532137"/>
    <w:rsid w:val="005322DE"/>
    <w:rsid w:val="0053246C"/>
    <w:rsid w:val="00532902"/>
    <w:rsid w:val="00532C1A"/>
    <w:rsid w:val="00532D4F"/>
    <w:rsid w:val="00532E48"/>
    <w:rsid w:val="00533072"/>
    <w:rsid w:val="00533213"/>
    <w:rsid w:val="0053371E"/>
    <w:rsid w:val="005337AF"/>
    <w:rsid w:val="00533B0A"/>
    <w:rsid w:val="00534027"/>
    <w:rsid w:val="005344A6"/>
    <w:rsid w:val="005344BA"/>
    <w:rsid w:val="0053472B"/>
    <w:rsid w:val="00534BCB"/>
    <w:rsid w:val="00534CBF"/>
    <w:rsid w:val="00534D48"/>
    <w:rsid w:val="00534F2C"/>
    <w:rsid w:val="00534F58"/>
    <w:rsid w:val="00534FF1"/>
    <w:rsid w:val="0053523F"/>
    <w:rsid w:val="0053541A"/>
    <w:rsid w:val="00535427"/>
    <w:rsid w:val="00535645"/>
    <w:rsid w:val="00535C4F"/>
    <w:rsid w:val="00535F48"/>
    <w:rsid w:val="005360D5"/>
    <w:rsid w:val="005365DE"/>
    <w:rsid w:val="00536899"/>
    <w:rsid w:val="00536918"/>
    <w:rsid w:val="00536AA4"/>
    <w:rsid w:val="00536EB5"/>
    <w:rsid w:val="00537100"/>
    <w:rsid w:val="005371D7"/>
    <w:rsid w:val="005373DA"/>
    <w:rsid w:val="00537C21"/>
    <w:rsid w:val="005401EC"/>
    <w:rsid w:val="00540514"/>
    <w:rsid w:val="00540B9E"/>
    <w:rsid w:val="00540C3E"/>
    <w:rsid w:val="00540C64"/>
    <w:rsid w:val="00540DC4"/>
    <w:rsid w:val="00540FA8"/>
    <w:rsid w:val="005410AA"/>
    <w:rsid w:val="00541188"/>
    <w:rsid w:val="0054124A"/>
    <w:rsid w:val="00541762"/>
    <w:rsid w:val="00541835"/>
    <w:rsid w:val="00541BEC"/>
    <w:rsid w:val="00541F1B"/>
    <w:rsid w:val="005426E8"/>
    <w:rsid w:val="00542749"/>
    <w:rsid w:val="00542DD5"/>
    <w:rsid w:val="005430A9"/>
    <w:rsid w:val="005431DA"/>
    <w:rsid w:val="0054333D"/>
    <w:rsid w:val="00543349"/>
    <w:rsid w:val="0054357C"/>
    <w:rsid w:val="00543604"/>
    <w:rsid w:val="0054383E"/>
    <w:rsid w:val="00543861"/>
    <w:rsid w:val="00543894"/>
    <w:rsid w:val="00543978"/>
    <w:rsid w:val="00543C4B"/>
    <w:rsid w:val="00543C50"/>
    <w:rsid w:val="00543CFB"/>
    <w:rsid w:val="0054436B"/>
    <w:rsid w:val="00544C62"/>
    <w:rsid w:val="00544E43"/>
    <w:rsid w:val="00544E46"/>
    <w:rsid w:val="00544E54"/>
    <w:rsid w:val="00545B9E"/>
    <w:rsid w:val="00545D9C"/>
    <w:rsid w:val="00546191"/>
    <w:rsid w:val="00546247"/>
    <w:rsid w:val="00546703"/>
    <w:rsid w:val="00546712"/>
    <w:rsid w:val="00546C32"/>
    <w:rsid w:val="00546DE3"/>
    <w:rsid w:val="00546F3A"/>
    <w:rsid w:val="0054725A"/>
    <w:rsid w:val="005475EB"/>
    <w:rsid w:val="005478FC"/>
    <w:rsid w:val="0054793F"/>
    <w:rsid w:val="00547B8C"/>
    <w:rsid w:val="00547B9E"/>
    <w:rsid w:val="00547D1E"/>
    <w:rsid w:val="0055000F"/>
    <w:rsid w:val="0055015A"/>
    <w:rsid w:val="005506BE"/>
    <w:rsid w:val="005509A8"/>
    <w:rsid w:val="00550D76"/>
    <w:rsid w:val="00551070"/>
    <w:rsid w:val="005515C9"/>
    <w:rsid w:val="00551768"/>
    <w:rsid w:val="00551836"/>
    <w:rsid w:val="00551C8A"/>
    <w:rsid w:val="00551E12"/>
    <w:rsid w:val="00551ECC"/>
    <w:rsid w:val="00551F4E"/>
    <w:rsid w:val="005520B0"/>
    <w:rsid w:val="005520D8"/>
    <w:rsid w:val="00552373"/>
    <w:rsid w:val="005524D2"/>
    <w:rsid w:val="005527DB"/>
    <w:rsid w:val="00552EA1"/>
    <w:rsid w:val="0055304C"/>
    <w:rsid w:val="0055356A"/>
    <w:rsid w:val="00553593"/>
    <w:rsid w:val="00553682"/>
    <w:rsid w:val="00554174"/>
    <w:rsid w:val="005550C5"/>
    <w:rsid w:val="00555767"/>
    <w:rsid w:val="0055581E"/>
    <w:rsid w:val="00555E0E"/>
    <w:rsid w:val="0055638D"/>
    <w:rsid w:val="0055666B"/>
    <w:rsid w:val="0055682B"/>
    <w:rsid w:val="005569D0"/>
    <w:rsid w:val="0055706B"/>
    <w:rsid w:val="00557331"/>
    <w:rsid w:val="00557527"/>
    <w:rsid w:val="00557C10"/>
    <w:rsid w:val="00560279"/>
    <w:rsid w:val="00560366"/>
    <w:rsid w:val="005605A3"/>
    <w:rsid w:val="0056086D"/>
    <w:rsid w:val="00560A2C"/>
    <w:rsid w:val="0056124B"/>
    <w:rsid w:val="00561275"/>
    <w:rsid w:val="005613B1"/>
    <w:rsid w:val="00561714"/>
    <w:rsid w:val="005618B3"/>
    <w:rsid w:val="00561997"/>
    <w:rsid w:val="00561A0C"/>
    <w:rsid w:val="00561D90"/>
    <w:rsid w:val="0056223E"/>
    <w:rsid w:val="00562B9B"/>
    <w:rsid w:val="00562D34"/>
    <w:rsid w:val="00562D9D"/>
    <w:rsid w:val="00563612"/>
    <w:rsid w:val="0056375E"/>
    <w:rsid w:val="005637D4"/>
    <w:rsid w:val="00563C4A"/>
    <w:rsid w:val="00563C9B"/>
    <w:rsid w:val="00564550"/>
    <w:rsid w:val="005646BE"/>
    <w:rsid w:val="00564967"/>
    <w:rsid w:val="005654D7"/>
    <w:rsid w:val="00565BEC"/>
    <w:rsid w:val="00565E24"/>
    <w:rsid w:val="0056620E"/>
    <w:rsid w:val="005664A9"/>
    <w:rsid w:val="00566A13"/>
    <w:rsid w:val="00566BDA"/>
    <w:rsid w:val="00566CD5"/>
    <w:rsid w:val="00566EE3"/>
    <w:rsid w:val="00567296"/>
    <w:rsid w:val="0056753F"/>
    <w:rsid w:val="005676C4"/>
    <w:rsid w:val="005677E9"/>
    <w:rsid w:val="00567CEF"/>
    <w:rsid w:val="00567EE4"/>
    <w:rsid w:val="00570327"/>
    <w:rsid w:val="00570BBF"/>
    <w:rsid w:val="00570EDC"/>
    <w:rsid w:val="00571209"/>
    <w:rsid w:val="00571408"/>
    <w:rsid w:val="005716C3"/>
    <w:rsid w:val="00571756"/>
    <w:rsid w:val="00572109"/>
    <w:rsid w:val="0057212B"/>
    <w:rsid w:val="00572672"/>
    <w:rsid w:val="005726A4"/>
    <w:rsid w:val="00572881"/>
    <w:rsid w:val="00572AAA"/>
    <w:rsid w:val="00572C00"/>
    <w:rsid w:val="00573446"/>
    <w:rsid w:val="0057355F"/>
    <w:rsid w:val="00573951"/>
    <w:rsid w:val="00573A5F"/>
    <w:rsid w:val="00573D17"/>
    <w:rsid w:val="005742E5"/>
    <w:rsid w:val="0057524B"/>
    <w:rsid w:val="005752B0"/>
    <w:rsid w:val="005757AC"/>
    <w:rsid w:val="00575D20"/>
    <w:rsid w:val="00575D44"/>
    <w:rsid w:val="00576177"/>
    <w:rsid w:val="0057630B"/>
    <w:rsid w:val="00576814"/>
    <w:rsid w:val="00576A62"/>
    <w:rsid w:val="00576DEA"/>
    <w:rsid w:val="00576E1B"/>
    <w:rsid w:val="0057717F"/>
    <w:rsid w:val="00577539"/>
    <w:rsid w:val="0057778B"/>
    <w:rsid w:val="00577BF3"/>
    <w:rsid w:val="00580019"/>
    <w:rsid w:val="00580244"/>
    <w:rsid w:val="005803D5"/>
    <w:rsid w:val="005804BA"/>
    <w:rsid w:val="005807F1"/>
    <w:rsid w:val="00580F06"/>
    <w:rsid w:val="005812F3"/>
    <w:rsid w:val="00581591"/>
    <w:rsid w:val="0058183A"/>
    <w:rsid w:val="005819C6"/>
    <w:rsid w:val="00581A94"/>
    <w:rsid w:val="00581F6F"/>
    <w:rsid w:val="005822EB"/>
    <w:rsid w:val="005827ED"/>
    <w:rsid w:val="00582C39"/>
    <w:rsid w:val="00582ED1"/>
    <w:rsid w:val="005830E0"/>
    <w:rsid w:val="00583223"/>
    <w:rsid w:val="005838F6"/>
    <w:rsid w:val="00583C8D"/>
    <w:rsid w:val="00584257"/>
    <w:rsid w:val="00585442"/>
    <w:rsid w:val="00585A5E"/>
    <w:rsid w:val="00585C11"/>
    <w:rsid w:val="00585DE6"/>
    <w:rsid w:val="00586394"/>
    <w:rsid w:val="00586759"/>
    <w:rsid w:val="00586D1F"/>
    <w:rsid w:val="00586EBC"/>
    <w:rsid w:val="00586EF6"/>
    <w:rsid w:val="00586F44"/>
    <w:rsid w:val="00586F92"/>
    <w:rsid w:val="0058727D"/>
    <w:rsid w:val="005872A1"/>
    <w:rsid w:val="005875DB"/>
    <w:rsid w:val="00587C6F"/>
    <w:rsid w:val="00587D62"/>
    <w:rsid w:val="00587F40"/>
    <w:rsid w:val="00587F42"/>
    <w:rsid w:val="00590038"/>
    <w:rsid w:val="005900AE"/>
    <w:rsid w:val="00590163"/>
    <w:rsid w:val="00590320"/>
    <w:rsid w:val="00590BC8"/>
    <w:rsid w:val="00590CA0"/>
    <w:rsid w:val="00591208"/>
    <w:rsid w:val="005913A7"/>
    <w:rsid w:val="00591448"/>
    <w:rsid w:val="005915D7"/>
    <w:rsid w:val="0059164A"/>
    <w:rsid w:val="005918B3"/>
    <w:rsid w:val="00591B64"/>
    <w:rsid w:val="00592175"/>
    <w:rsid w:val="005921AD"/>
    <w:rsid w:val="00592220"/>
    <w:rsid w:val="0059225E"/>
    <w:rsid w:val="005922CF"/>
    <w:rsid w:val="00592320"/>
    <w:rsid w:val="0059258E"/>
    <w:rsid w:val="00592890"/>
    <w:rsid w:val="00592D21"/>
    <w:rsid w:val="00593131"/>
    <w:rsid w:val="005932EE"/>
    <w:rsid w:val="00593FEA"/>
    <w:rsid w:val="005940CB"/>
    <w:rsid w:val="00594271"/>
    <w:rsid w:val="00594845"/>
    <w:rsid w:val="0059486B"/>
    <w:rsid w:val="00594C47"/>
    <w:rsid w:val="005958B1"/>
    <w:rsid w:val="005959BE"/>
    <w:rsid w:val="00595A92"/>
    <w:rsid w:val="00595D2B"/>
    <w:rsid w:val="00595DC7"/>
    <w:rsid w:val="005964CA"/>
    <w:rsid w:val="0059657F"/>
    <w:rsid w:val="0059670E"/>
    <w:rsid w:val="00596882"/>
    <w:rsid w:val="00596E26"/>
    <w:rsid w:val="0059704A"/>
    <w:rsid w:val="00597402"/>
    <w:rsid w:val="005975A5"/>
    <w:rsid w:val="005979A3"/>
    <w:rsid w:val="005A063C"/>
    <w:rsid w:val="005A075B"/>
    <w:rsid w:val="005A0911"/>
    <w:rsid w:val="005A09E8"/>
    <w:rsid w:val="005A0D10"/>
    <w:rsid w:val="005A0ED2"/>
    <w:rsid w:val="005A0F8A"/>
    <w:rsid w:val="005A123C"/>
    <w:rsid w:val="005A1458"/>
    <w:rsid w:val="005A188E"/>
    <w:rsid w:val="005A1AEA"/>
    <w:rsid w:val="005A2C13"/>
    <w:rsid w:val="005A3142"/>
    <w:rsid w:val="005A31E5"/>
    <w:rsid w:val="005A3421"/>
    <w:rsid w:val="005A3576"/>
    <w:rsid w:val="005A35D2"/>
    <w:rsid w:val="005A371E"/>
    <w:rsid w:val="005A37FD"/>
    <w:rsid w:val="005A3A82"/>
    <w:rsid w:val="005A420E"/>
    <w:rsid w:val="005A4495"/>
    <w:rsid w:val="005A4637"/>
    <w:rsid w:val="005A497B"/>
    <w:rsid w:val="005A4BFC"/>
    <w:rsid w:val="005A5420"/>
    <w:rsid w:val="005A577A"/>
    <w:rsid w:val="005A5E23"/>
    <w:rsid w:val="005A6241"/>
    <w:rsid w:val="005A63DE"/>
    <w:rsid w:val="005A6816"/>
    <w:rsid w:val="005A6822"/>
    <w:rsid w:val="005A6C82"/>
    <w:rsid w:val="005A6DFB"/>
    <w:rsid w:val="005A7091"/>
    <w:rsid w:val="005A7282"/>
    <w:rsid w:val="005A7370"/>
    <w:rsid w:val="005A77CD"/>
    <w:rsid w:val="005A782A"/>
    <w:rsid w:val="005A7E13"/>
    <w:rsid w:val="005B0559"/>
    <w:rsid w:val="005B191D"/>
    <w:rsid w:val="005B196B"/>
    <w:rsid w:val="005B1D74"/>
    <w:rsid w:val="005B208E"/>
    <w:rsid w:val="005B2391"/>
    <w:rsid w:val="005B24A3"/>
    <w:rsid w:val="005B26FB"/>
    <w:rsid w:val="005B278F"/>
    <w:rsid w:val="005B2B20"/>
    <w:rsid w:val="005B2BB1"/>
    <w:rsid w:val="005B3434"/>
    <w:rsid w:val="005B3AAD"/>
    <w:rsid w:val="005B4126"/>
    <w:rsid w:val="005B4D37"/>
    <w:rsid w:val="005B5073"/>
    <w:rsid w:val="005B508E"/>
    <w:rsid w:val="005B513C"/>
    <w:rsid w:val="005B527E"/>
    <w:rsid w:val="005B5614"/>
    <w:rsid w:val="005B5D86"/>
    <w:rsid w:val="005B6166"/>
    <w:rsid w:val="005B62CB"/>
    <w:rsid w:val="005B636A"/>
    <w:rsid w:val="005B6453"/>
    <w:rsid w:val="005B657A"/>
    <w:rsid w:val="005B67DA"/>
    <w:rsid w:val="005B68F6"/>
    <w:rsid w:val="005B6957"/>
    <w:rsid w:val="005B6A06"/>
    <w:rsid w:val="005B6EEE"/>
    <w:rsid w:val="005B7362"/>
    <w:rsid w:val="005B74AB"/>
    <w:rsid w:val="005B7750"/>
    <w:rsid w:val="005B79A4"/>
    <w:rsid w:val="005B7BCC"/>
    <w:rsid w:val="005B7E6F"/>
    <w:rsid w:val="005C036A"/>
    <w:rsid w:val="005C042C"/>
    <w:rsid w:val="005C06D5"/>
    <w:rsid w:val="005C0A2B"/>
    <w:rsid w:val="005C0A5F"/>
    <w:rsid w:val="005C0D20"/>
    <w:rsid w:val="005C0D86"/>
    <w:rsid w:val="005C0E1D"/>
    <w:rsid w:val="005C0E58"/>
    <w:rsid w:val="005C0F11"/>
    <w:rsid w:val="005C0FC8"/>
    <w:rsid w:val="005C11FC"/>
    <w:rsid w:val="005C12F4"/>
    <w:rsid w:val="005C13A0"/>
    <w:rsid w:val="005C13B1"/>
    <w:rsid w:val="005C1C82"/>
    <w:rsid w:val="005C1D10"/>
    <w:rsid w:val="005C1EC5"/>
    <w:rsid w:val="005C22D8"/>
    <w:rsid w:val="005C23D7"/>
    <w:rsid w:val="005C25F4"/>
    <w:rsid w:val="005C2797"/>
    <w:rsid w:val="005C279F"/>
    <w:rsid w:val="005C2E4E"/>
    <w:rsid w:val="005C2EDB"/>
    <w:rsid w:val="005C30C4"/>
    <w:rsid w:val="005C3292"/>
    <w:rsid w:val="005C381C"/>
    <w:rsid w:val="005C3873"/>
    <w:rsid w:val="005C3888"/>
    <w:rsid w:val="005C39EA"/>
    <w:rsid w:val="005C3A2E"/>
    <w:rsid w:val="005C3A39"/>
    <w:rsid w:val="005C3A49"/>
    <w:rsid w:val="005C3D0F"/>
    <w:rsid w:val="005C4315"/>
    <w:rsid w:val="005C44CA"/>
    <w:rsid w:val="005C4972"/>
    <w:rsid w:val="005C4A39"/>
    <w:rsid w:val="005C4FC1"/>
    <w:rsid w:val="005C5144"/>
    <w:rsid w:val="005C536C"/>
    <w:rsid w:val="005C54E9"/>
    <w:rsid w:val="005C56BD"/>
    <w:rsid w:val="005C5937"/>
    <w:rsid w:val="005C5BE0"/>
    <w:rsid w:val="005C5F99"/>
    <w:rsid w:val="005C656F"/>
    <w:rsid w:val="005C67CB"/>
    <w:rsid w:val="005C6C21"/>
    <w:rsid w:val="005C6CFC"/>
    <w:rsid w:val="005C705B"/>
    <w:rsid w:val="005C7179"/>
    <w:rsid w:val="005C762B"/>
    <w:rsid w:val="005C7E76"/>
    <w:rsid w:val="005C7FFE"/>
    <w:rsid w:val="005D01F7"/>
    <w:rsid w:val="005D0464"/>
    <w:rsid w:val="005D05F0"/>
    <w:rsid w:val="005D0A13"/>
    <w:rsid w:val="005D0A8D"/>
    <w:rsid w:val="005D0CA5"/>
    <w:rsid w:val="005D1509"/>
    <w:rsid w:val="005D1786"/>
    <w:rsid w:val="005D1A25"/>
    <w:rsid w:val="005D1CA7"/>
    <w:rsid w:val="005D2781"/>
    <w:rsid w:val="005D2A70"/>
    <w:rsid w:val="005D2AEB"/>
    <w:rsid w:val="005D321B"/>
    <w:rsid w:val="005D3343"/>
    <w:rsid w:val="005D3393"/>
    <w:rsid w:val="005D3974"/>
    <w:rsid w:val="005D3AFB"/>
    <w:rsid w:val="005D3CAC"/>
    <w:rsid w:val="005D3D3A"/>
    <w:rsid w:val="005D44E3"/>
    <w:rsid w:val="005D455B"/>
    <w:rsid w:val="005D47FD"/>
    <w:rsid w:val="005D4973"/>
    <w:rsid w:val="005D4ADA"/>
    <w:rsid w:val="005D50C8"/>
    <w:rsid w:val="005D5E81"/>
    <w:rsid w:val="005D61F2"/>
    <w:rsid w:val="005D6514"/>
    <w:rsid w:val="005D6DB7"/>
    <w:rsid w:val="005D6F89"/>
    <w:rsid w:val="005D7D98"/>
    <w:rsid w:val="005E0122"/>
    <w:rsid w:val="005E04A4"/>
    <w:rsid w:val="005E05B9"/>
    <w:rsid w:val="005E06A1"/>
    <w:rsid w:val="005E0951"/>
    <w:rsid w:val="005E0D3F"/>
    <w:rsid w:val="005E0D73"/>
    <w:rsid w:val="005E105C"/>
    <w:rsid w:val="005E11E9"/>
    <w:rsid w:val="005E12A3"/>
    <w:rsid w:val="005E17C2"/>
    <w:rsid w:val="005E186C"/>
    <w:rsid w:val="005E19E0"/>
    <w:rsid w:val="005E1D4A"/>
    <w:rsid w:val="005E2608"/>
    <w:rsid w:val="005E271F"/>
    <w:rsid w:val="005E2B13"/>
    <w:rsid w:val="005E2B57"/>
    <w:rsid w:val="005E2B63"/>
    <w:rsid w:val="005E3272"/>
    <w:rsid w:val="005E3332"/>
    <w:rsid w:val="005E37A9"/>
    <w:rsid w:val="005E37FB"/>
    <w:rsid w:val="005E4209"/>
    <w:rsid w:val="005E4335"/>
    <w:rsid w:val="005E4605"/>
    <w:rsid w:val="005E4685"/>
    <w:rsid w:val="005E47AF"/>
    <w:rsid w:val="005E480E"/>
    <w:rsid w:val="005E4BDF"/>
    <w:rsid w:val="005E4C17"/>
    <w:rsid w:val="005E5394"/>
    <w:rsid w:val="005E5505"/>
    <w:rsid w:val="005E5A1F"/>
    <w:rsid w:val="005E5F3A"/>
    <w:rsid w:val="005E68E7"/>
    <w:rsid w:val="005E6BC9"/>
    <w:rsid w:val="005E6F2A"/>
    <w:rsid w:val="005E6F30"/>
    <w:rsid w:val="005E6F74"/>
    <w:rsid w:val="005E6FCC"/>
    <w:rsid w:val="005E7094"/>
    <w:rsid w:val="005E74DA"/>
    <w:rsid w:val="005E75FD"/>
    <w:rsid w:val="005E77C0"/>
    <w:rsid w:val="005E78AB"/>
    <w:rsid w:val="005E7B8F"/>
    <w:rsid w:val="005E7E1A"/>
    <w:rsid w:val="005E7EA8"/>
    <w:rsid w:val="005F00B8"/>
    <w:rsid w:val="005F045A"/>
    <w:rsid w:val="005F04C1"/>
    <w:rsid w:val="005F0501"/>
    <w:rsid w:val="005F07E2"/>
    <w:rsid w:val="005F08BA"/>
    <w:rsid w:val="005F11E9"/>
    <w:rsid w:val="005F1203"/>
    <w:rsid w:val="005F1245"/>
    <w:rsid w:val="005F15A0"/>
    <w:rsid w:val="005F17A1"/>
    <w:rsid w:val="005F2113"/>
    <w:rsid w:val="005F2199"/>
    <w:rsid w:val="005F234E"/>
    <w:rsid w:val="005F246A"/>
    <w:rsid w:val="005F28F0"/>
    <w:rsid w:val="005F2ADA"/>
    <w:rsid w:val="005F2B9C"/>
    <w:rsid w:val="005F2BFA"/>
    <w:rsid w:val="005F3C8C"/>
    <w:rsid w:val="005F3F53"/>
    <w:rsid w:val="005F406C"/>
    <w:rsid w:val="005F440B"/>
    <w:rsid w:val="005F48FC"/>
    <w:rsid w:val="005F4B28"/>
    <w:rsid w:val="005F4E8D"/>
    <w:rsid w:val="005F511E"/>
    <w:rsid w:val="005F5C81"/>
    <w:rsid w:val="005F61F5"/>
    <w:rsid w:val="005F62C4"/>
    <w:rsid w:val="005F64DC"/>
    <w:rsid w:val="005F68D6"/>
    <w:rsid w:val="005F71E2"/>
    <w:rsid w:val="005F758A"/>
    <w:rsid w:val="005F7830"/>
    <w:rsid w:val="005F793A"/>
    <w:rsid w:val="005F7981"/>
    <w:rsid w:val="005F7DEE"/>
    <w:rsid w:val="005F7E3F"/>
    <w:rsid w:val="005F7F5D"/>
    <w:rsid w:val="006003A2"/>
    <w:rsid w:val="006003D9"/>
    <w:rsid w:val="006008BB"/>
    <w:rsid w:val="00600A1E"/>
    <w:rsid w:val="00600F12"/>
    <w:rsid w:val="0060119F"/>
    <w:rsid w:val="0060158F"/>
    <w:rsid w:val="00601CCE"/>
    <w:rsid w:val="00601F26"/>
    <w:rsid w:val="00602188"/>
    <w:rsid w:val="006023F1"/>
    <w:rsid w:val="00602647"/>
    <w:rsid w:val="00602C52"/>
    <w:rsid w:val="0060326A"/>
    <w:rsid w:val="00603383"/>
    <w:rsid w:val="00603426"/>
    <w:rsid w:val="0060371E"/>
    <w:rsid w:val="00603786"/>
    <w:rsid w:val="00603D60"/>
    <w:rsid w:val="00604523"/>
    <w:rsid w:val="00604587"/>
    <w:rsid w:val="00604C13"/>
    <w:rsid w:val="00604F56"/>
    <w:rsid w:val="006058F1"/>
    <w:rsid w:val="00605CA4"/>
    <w:rsid w:val="006060D1"/>
    <w:rsid w:val="006060E1"/>
    <w:rsid w:val="0060631E"/>
    <w:rsid w:val="006067FE"/>
    <w:rsid w:val="006068DE"/>
    <w:rsid w:val="00606A9B"/>
    <w:rsid w:val="00606BAE"/>
    <w:rsid w:val="006070ED"/>
    <w:rsid w:val="0060747E"/>
    <w:rsid w:val="0060781F"/>
    <w:rsid w:val="00607BBA"/>
    <w:rsid w:val="006101CA"/>
    <w:rsid w:val="00610B88"/>
    <w:rsid w:val="0061124F"/>
    <w:rsid w:val="006113CF"/>
    <w:rsid w:val="00611702"/>
    <w:rsid w:val="00611834"/>
    <w:rsid w:val="00611957"/>
    <w:rsid w:val="00611C96"/>
    <w:rsid w:val="00611D54"/>
    <w:rsid w:val="00611DE5"/>
    <w:rsid w:val="00612339"/>
    <w:rsid w:val="00612556"/>
    <w:rsid w:val="006126EA"/>
    <w:rsid w:val="0061276A"/>
    <w:rsid w:val="00612877"/>
    <w:rsid w:val="00612DF4"/>
    <w:rsid w:val="00612EDF"/>
    <w:rsid w:val="00613326"/>
    <w:rsid w:val="006136A2"/>
    <w:rsid w:val="006138CE"/>
    <w:rsid w:val="00613A0D"/>
    <w:rsid w:val="00613A7E"/>
    <w:rsid w:val="00613F43"/>
    <w:rsid w:val="00614014"/>
    <w:rsid w:val="006140BA"/>
    <w:rsid w:val="006142D1"/>
    <w:rsid w:val="006149D9"/>
    <w:rsid w:val="006150B5"/>
    <w:rsid w:val="006150F5"/>
    <w:rsid w:val="00615194"/>
    <w:rsid w:val="00615A52"/>
    <w:rsid w:val="00615A95"/>
    <w:rsid w:val="00615BBF"/>
    <w:rsid w:val="00615DA4"/>
    <w:rsid w:val="00615E82"/>
    <w:rsid w:val="006164BB"/>
    <w:rsid w:val="0061654A"/>
    <w:rsid w:val="0061668D"/>
    <w:rsid w:val="00616B21"/>
    <w:rsid w:val="00616E5E"/>
    <w:rsid w:val="006174D3"/>
    <w:rsid w:val="006178E4"/>
    <w:rsid w:val="00617B5F"/>
    <w:rsid w:val="00617EEF"/>
    <w:rsid w:val="00617FAF"/>
    <w:rsid w:val="006200CC"/>
    <w:rsid w:val="00620187"/>
    <w:rsid w:val="00620B07"/>
    <w:rsid w:val="00620E48"/>
    <w:rsid w:val="00620F16"/>
    <w:rsid w:val="0062137C"/>
    <w:rsid w:val="0062158F"/>
    <w:rsid w:val="00621819"/>
    <w:rsid w:val="00621B94"/>
    <w:rsid w:val="00621D32"/>
    <w:rsid w:val="00621EE6"/>
    <w:rsid w:val="006224A0"/>
    <w:rsid w:val="006228B8"/>
    <w:rsid w:val="00622956"/>
    <w:rsid w:val="00622CCF"/>
    <w:rsid w:val="0062325E"/>
    <w:rsid w:val="0062330A"/>
    <w:rsid w:val="00623400"/>
    <w:rsid w:val="00623733"/>
    <w:rsid w:val="00623B8B"/>
    <w:rsid w:val="00623C3C"/>
    <w:rsid w:val="0062434E"/>
    <w:rsid w:val="006243E1"/>
    <w:rsid w:val="006247DC"/>
    <w:rsid w:val="00624832"/>
    <w:rsid w:val="00624DE0"/>
    <w:rsid w:val="00624E1E"/>
    <w:rsid w:val="00625076"/>
    <w:rsid w:val="006250A2"/>
    <w:rsid w:val="006252B8"/>
    <w:rsid w:val="00625490"/>
    <w:rsid w:val="006254EA"/>
    <w:rsid w:val="00625525"/>
    <w:rsid w:val="006258AD"/>
    <w:rsid w:val="00626448"/>
    <w:rsid w:val="006264D7"/>
    <w:rsid w:val="00626853"/>
    <w:rsid w:val="00626ADD"/>
    <w:rsid w:val="00626C14"/>
    <w:rsid w:val="006276A7"/>
    <w:rsid w:val="00627720"/>
    <w:rsid w:val="00627A69"/>
    <w:rsid w:val="0063050E"/>
    <w:rsid w:val="00630586"/>
    <w:rsid w:val="00630A42"/>
    <w:rsid w:val="00630C09"/>
    <w:rsid w:val="00631107"/>
    <w:rsid w:val="0063156D"/>
    <w:rsid w:val="006315A7"/>
    <w:rsid w:val="006319E4"/>
    <w:rsid w:val="00631EFB"/>
    <w:rsid w:val="00631EFD"/>
    <w:rsid w:val="0063237D"/>
    <w:rsid w:val="006324E6"/>
    <w:rsid w:val="006327D1"/>
    <w:rsid w:val="006328F5"/>
    <w:rsid w:val="00632AF4"/>
    <w:rsid w:val="00632B55"/>
    <w:rsid w:val="00633173"/>
    <w:rsid w:val="00633609"/>
    <w:rsid w:val="00633645"/>
    <w:rsid w:val="00633770"/>
    <w:rsid w:val="0063386A"/>
    <w:rsid w:val="0063398A"/>
    <w:rsid w:val="00633CC5"/>
    <w:rsid w:val="00633D36"/>
    <w:rsid w:val="00633DEB"/>
    <w:rsid w:val="00633F3E"/>
    <w:rsid w:val="0063444C"/>
    <w:rsid w:val="0063445B"/>
    <w:rsid w:val="00634996"/>
    <w:rsid w:val="006349AE"/>
    <w:rsid w:val="00634A38"/>
    <w:rsid w:val="00634B5E"/>
    <w:rsid w:val="006350EB"/>
    <w:rsid w:val="006353CF"/>
    <w:rsid w:val="00635768"/>
    <w:rsid w:val="00636CAA"/>
    <w:rsid w:val="00636CDC"/>
    <w:rsid w:val="00636EBF"/>
    <w:rsid w:val="00637108"/>
    <w:rsid w:val="006371ED"/>
    <w:rsid w:val="0063771A"/>
    <w:rsid w:val="00637A0A"/>
    <w:rsid w:val="00637A3D"/>
    <w:rsid w:val="00637BEE"/>
    <w:rsid w:val="00637C15"/>
    <w:rsid w:val="006403D5"/>
    <w:rsid w:val="00640424"/>
    <w:rsid w:val="006404AA"/>
    <w:rsid w:val="00640BD6"/>
    <w:rsid w:val="006415CE"/>
    <w:rsid w:val="0064162C"/>
    <w:rsid w:val="00641E97"/>
    <w:rsid w:val="00642320"/>
    <w:rsid w:val="00642761"/>
    <w:rsid w:val="00642DDB"/>
    <w:rsid w:val="00642F33"/>
    <w:rsid w:val="006430AB"/>
    <w:rsid w:val="00643294"/>
    <w:rsid w:val="0064341C"/>
    <w:rsid w:val="00643A97"/>
    <w:rsid w:val="00643FAC"/>
    <w:rsid w:val="00644135"/>
    <w:rsid w:val="0064485C"/>
    <w:rsid w:val="00644B2B"/>
    <w:rsid w:val="00644D67"/>
    <w:rsid w:val="0064511B"/>
    <w:rsid w:val="00645604"/>
    <w:rsid w:val="00645D08"/>
    <w:rsid w:val="00646389"/>
    <w:rsid w:val="00646665"/>
    <w:rsid w:val="0064685C"/>
    <w:rsid w:val="00646AA7"/>
    <w:rsid w:val="00646B77"/>
    <w:rsid w:val="00646F41"/>
    <w:rsid w:val="00646FC6"/>
    <w:rsid w:val="00647262"/>
    <w:rsid w:val="0064746E"/>
    <w:rsid w:val="006475A6"/>
    <w:rsid w:val="00647AE4"/>
    <w:rsid w:val="00647DB1"/>
    <w:rsid w:val="00647DDE"/>
    <w:rsid w:val="00650123"/>
    <w:rsid w:val="006502D7"/>
    <w:rsid w:val="0065054B"/>
    <w:rsid w:val="006506F8"/>
    <w:rsid w:val="00650938"/>
    <w:rsid w:val="00650D19"/>
    <w:rsid w:val="0065113F"/>
    <w:rsid w:val="006512A7"/>
    <w:rsid w:val="00651352"/>
    <w:rsid w:val="0065140B"/>
    <w:rsid w:val="0065165A"/>
    <w:rsid w:val="006516F2"/>
    <w:rsid w:val="006519E2"/>
    <w:rsid w:val="00651B67"/>
    <w:rsid w:val="00652001"/>
    <w:rsid w:val="00652418"/>
    <w:rsid w:val="0065248C"/>
    <w:rsid w:val="00652764"/>
    <w:rsid w:val="006528C6"/>
    <w:rsid w:val="00652D76"/>
    <w:rsid w:val="00652F57"/>
    <w:rsid w:val="006532CA"/>
    <w:rsid w:val="00653D48"/>
    <w:rsid w:val="00653D7F"/>
    <w:rsid w:val="00653DC4"/>
    <w:rsid w:val="0065419C"/>
    <w:rsid w:val="00654228"/>
    <w:rsid w:val="00654313"/>
    <w:rsid w:val="00654602"/>
    <w:rsid w:val="0065493B"/>
    <w:rsid w:val="00654B2A"/>
    <w:rsid w:val="00654F9E"/>
    <w:rsid w:val="00655215"/>
    <w:rsid w:val="006552C1"/>
    <w:rsid w:val="00655789"/>
    <w:rsid w:val="0065592B"/>
    <w:rsid w:val="00655E60"/>
    <w:rsid w:val="00656203"/>
    <w:rsid w:val="0065650F"/>
    <w:rsid w:val="006567EF"/>
    <w:rsid w:val="00656C53"/>
    <w:rsid w:val="00656E89"/>
    <w:rsid w:val="006573D4"/>
    <w:rsid w:val="00657439"/>
    <w:rsid w:val="0065755B"/>
    <w:rsid w:val="00657A75"/>
    <w:rsid w:val="00657B50"/>
    <w:rsid w:val="006603FC"/>
    <w:rsid w:val="0066051B"/>
    <w:rsid w:val="006609FD"/>
    <w:rsid w:val="00660C1F"/>
    <w:rsid w:val="00661459"/>
    <w:rsid w:val="006615CE"/>
    <w:rsid w:val="006618F1"/>
    <w:rsid w:val="00661D52"/>
    <w:rsid w:val="00662127"/>
    <w:rsid w:val="00662B87"/>
    <w:rsid w:val="00662E37"/>
    <w:rsid w:val="00663014"/>
    <w:rsid w:val="00663421"/>
    <w:rsid w:val="00663A9B"/>
    <w:rsid w:val="006641B3"/>
    <w:rsid w:val="0066478B"/>
    <w:rsid w:val="00664FAC"/>
    <w:rsid w:val="006656B6"/>
    <w:rsid w:val="006656CA"/>
    <w:rsid w:val="00666137"/>
    <w:rsid w:val="006664FA"/>
    <w:rsid w:val="006667CF"/>
    <w:rsid w:val="00666A45"/>
    <w:rsid w:val="00666B30"/>
    <w:rsid w:val="00666CC3"/>
    <w:rsid w:val="00666CC5"/>
    <w:rsid w:val="00667093"/>
    <w:rsid w:val="0066773C"/>
    <w:rsid w:val="00667CD3"/>
    <w:rsid w:val="00667F56"/>
    <w:rsid w:val="006701DD"/>
    <w:rsid w:val="0067027C"/>
    <w:rsid w:val="006703C1"/>
    <w:rsid w:val="006703CB"/>
    <w:rsid w:val="006704D2"/>
    <w:rsid w:val="006705CC"/>
    <w:rsid w:val="00670A18"/>
    <w:rsid w:val="00670A73"/>
    <w:rsid w:val="00670F10"/>
    <w:rsid w:val="00671065"/>
    <w:rsid w:val="006719FF"/>
    <w:rsid w:val="00671D3D"/>
    <w:rsid w:val="00671DC8"/>
    <w:rsid w:val="00671E55"/>
    <w:rsid w:val="00671F1C"/>
    <w:rsid w:val="0067203D"/>
    <w:rsid w:val="00672046"/>
    <w:rsid w:val="006725BC"/>
    <w:rsid w:val="00672A0F"/>
    <w:rsid w:val="00672BEF"/>
    <w:rsid w:val="00672EF0"/>
    <w:rsid w:val="0067330B"/>
    <w:rsid w:val="0067332B"/>
    <w:rsid w:val="00673AC4"/>
    <w:rsid w:val="00673AD9"/>
    <w:rsid w:val="00673CAC"/>
    <w:rsid w:val="006741EE"/>
    <w:rsid w:val="0067446E"/>
    <w:rsid w:val="00674689"/>
    <w:rsid w:val="006746C6"/>
    <w:rsid w:val="006747F4"/>
    <w:rsid w:val="0067482E"/>
    <w:rsid w:val="00674A96"/>
    <w:rsid w:val="00674AF0"/>
    <w:rsid w:val="00674BC5"/>
    <w:rsid w:val="00674EB4"/>
    <w:rsid w:val="00674EBC"/>
    <w:rsid w:val="00674EF4"/>
    <w:rsid w:val="00675380"/>
    <w:rsid w:val="00675571"/>
    <w:rsid w:val="006759D6"/>
    <w:rsid w:val="00675B75"/>
    <w:rsid w:val="00675F06"/>
    <w:rsid w:val="0067606C"/>
    <w:rsid w:val="0067646E"/>
    <w:rsid w:val="0067648B"/>
    <w:rsid w:val="00676AB8"/>
    <w:rsid w:val="00676B91"/>
    <w:rsid w:val="00677327"/>
    <w:rsid w:val="006804C3"/>
    <w:rsid w:val="00680775"/>
    <w:rsid w:val="00680880"/>
    <w:rsid w:val="006808B9"/>
    <w:rsid w:val="006811C1"/>
    <w:rsid w:val="006812EA"/>
    <w:rsid w:val="006813E3"/>
    <w:rsid w:val="0068144F"/>
    <w:rsid w:val="00681DEE"/>
    <w:rsid w:val="0068233D"/>
    <w:rsid w:val="00682404"/>
    <w:rsid w:val="006828A0"/>
    <w:rsid w:val="00682A56"/>
    <w:rsid w:val="00682E85"/>
    <w:rsid w:val="00682EBE"/>
    <w:rsid w:val="00682F3C"/>
    <w:rsid w:val="00683113"/>
    <w:rsid w:val="00683156"/>
    <w:rsid w:val="0068318F"/>
    <w:rsid w:val="006836C8"/>
    <w:rsid w:val="006841E5"/>
    <w:rsid w:val="00684208"/>
    <w:rsid w:val="0068445C"/>
    <w:rsid w:val="006845AE"/>
    <w:rsid w:val="00684B60"/>
    <w:rsid w:val="0068506E"/>
    <w:rsid w:val="006851B3"/>
    <w:rsid w:val="00685228"/>
    <w:rsid w:val="00685323"/>
    <w:rsid w:val="00685417"/>
    <w:rsid w:val="006857D0"/>
    <w:rsid w:val="00685BF9"/>
    <w:rsid w:val="00685D30"/>
    <w:rsid w:val="00685FC0"/>
    <w:rsid w:val="00685FF4"/>
    <w:rsid w:val="006863B5"/>
    <w:rsid w:val="00686C10"/>
    <w:rsid w:val="00686EC7"/>
    <w:rsid w:val="006871C9"/>
    <w:rsid w:val="0068731E"/>
    <w:rsid w:val="00687502"/>
    <w:rsid w:val="006876E3"/>
    <w:rsid w:val="00687750"/>
    <w:rsid w:val="006878EA"/>
    <w:rsid w:val="00687C0F"/>
    <w:rsid w:val="00687C92"/>
    <w:rsid w:val="00687CA7"/>
    <w:rsid w:val="00687D62"/>
    <w:rsid w:val="00687E33"/>
    <w:rsid w:val="0069050C"/>
    <w:rsid w:val="006905E1"/>
    <w:rsid w:val="00690E87"/>
    <w:rsid w:val="00691347"/>
    <w:rsid w:val="006913FC"/>
    <w:rsid w:val="00691429"/>
    <w:rsid w:val="00691965"/>
    <w:rsid w:val="00691BB0"/>
    <w:rsid w:val="00691D97"/>
    <w:rsid w:val="006920FF"/>
    <w:rsid w:val="00692161"/>
    <w:rsid w:val="006921B0"/>
    <w:rsid w:val="006924FB"/>
    <w:rsid w:val="00692833"/>
    <w:rsid w:val="00692A94"/>
    <w:rsid w:val="00692C82"/>
    <w:rsid w:val="00692ED0"/>
    <w:rsid w:val="00693449"/>
    <w:rsid w:val="006936DE"/>
    <w:rsid w:val="0069378C"/>
    <w:rsid w:val="00693D4F"/>
    <w:rsid w:val="00694136"/>
    <w:rsid w:val="00694698"/>
    <w:rsid w:val="006946AD"/>
    <w:rsid w:val="00694856"/>
    <w:rsid w:val="00694EB5"/>
    <w:rsid w:val="00694FAC"/>
    <w:rsid w:val="006950E0"/>
    <w:rsid w:val="0069516F"/>
    <w:rsid w:val="00695410"/>
    <w:rsid w:val="00695541"/>
    <w:rsid w:val="00695551"/>
    <w:rsid w:val="00695874"/>
    <w:rsid w:val="006963C4"/>
    <w:rsid w:val="00696668"/>
    <w:rsid w:val="0069693A"/>
    <w:rsid w:val="00696A93"/>
    <w:rsid w:val="00697825"/>
    <w:rsid w:val="006978FE"/>
    <w:rsid w:val="00697AB2"/>
    <w:rsid w:val="006A01A6"/>
    <w:rsid w:val="006A0C92"/>
    <w:rsid w:val="006A0CE8"/>
    <w:rsid w:val="006A146E"/>
    <w:rsid w:val="006A18B7"/>
    <w:rsid w:val="006A1EEE"/>
    <w:rsid w:val="006A2A31"/>
    <w:rsid w:val="006A2A4B"/>
    <w:rsid w:val="006A2AE7"/>
    <w:rsid w:val="006A3440"/>
    <w:rsid w:val="006A383A"/>
    <w:rsid w:val="006A39E8"/>
    <w:rsid w:val="006A4BAC"/>
    <w:rsid w:val="006A5290"/>
    <w:rsid w:val="006A536D"/>
    <w:rsid w:val="006A53E7"/>
    <w:rsid w:val="006A583D"/>
    <w:rsid w:val="006A6161"/>
    <w:rsid w:val="006A6196"/>
    <w:rsid w:val="006A6523"/>
    <w:rsid w:val="006A65AB"/>
    <w:rsid w:val="006A662C"/>
    <w:rsid w:val="006A663A"/>
    <w:rsid w:val="006A6852"/>
    <w:rsid w:val="006A6EEC"/>
    <w:rsid w:val="006A7106"/>
    <w:rsid w:val="006A71D7"/>
    <w:rsid w:val="006A7548"/>
    <w:rsid w:val="006A770C"/>
    <w:rsid w:val="006A7996"/>
    <w:rsid w:val="006B02EA"/>
    <w:rsid w:val="006B04E5"/>
    <w:rsid w:val="006B06BC"/>
    <w:rsid w:val="006B08B4"/>
    <w:rsid w:val="006B0AC6"/>
    <w:rsid w:val="006B0D67"/>
    <w:rsid w:val="006B0E78"/>
    <w:rsid w:val="006B0F30"/>
    <w:rsid w:val="006B1645"/>
    <w:rsid w:val="006B2298"/>
    <w:rsid w:val="006B2A6E"/>
    <w:rsid w:val="006B30B3"/>
    <w:rsid w:val="006B3376"/>
    <w:rsid w:val="006B379F"/>
    <w:rsid w:val="006B39C5"/>
    <w:rsid w:val="006B3E08"/>
    <w:rsid w:val="006B3ED4"/>
    <w:rsid w:val="006B3EF6"/>
    <w:rsid w:val="006B3F70"/>
    <w:rsid w:val="006B3FC7"/>
    <w:rsid w:val="006B43C6"/>
    <w:rsid w:val="006B4567"/>
    <w:rsid w:val="006B458B"/>
    <w:rsid w:val="006B4649"/>
    <w:rsid w:val="006B473B"/>
    <w:rsid w:val="006B4860"/>
    <w:rsid w:val="006B49C7"/>
    <w:rsid w:val="006B4AEC"/>
    <w:rsid w:val="006B4BF4"/>
    <w:rsid w:val="006B510F"/>
    <w:rsid w:val="006B513D"/>
    <w:rsid w:val="006B52F2"/>
    <w:rsid w:val="006B544E"/>
    <w:rsid w:val="006B5975"/>
    <w:rsid w:val="006B5AF1"/>
    <w:rsid w:val="006B5C50"/>
    <w:rsid w:val="006B5ED2"/>
    <w:rsid w:val="006B5EE0"/>
    <w:rsid w:val="006B65B4"/>
    <w:rsid w:val="006B675B"/>
    <w:rsid w:val="006B67D7"/>
    <w:rsid w:val="006B67FC"/>
    <w:rsid w:val="006B6967"/>
    <w:rsid w:val="006B6CE8"/>
    <w:rsid w:val="006B6F51"/>
    <w:rsid w:val="006B7137"/>
    <w:rsid w:val="006B75B9"/>
    <w:rsid w:val="006B7722"/>
    <w:rsid w:val="006B7D16"/>
    <w:rsid w:val="006B7E9E"/>
    <w:rsid w:val="006C0678"/>
    <w:rsid w:val="006C0918"/>
    <w:rsid w:val="006C0C9B"/>
    <w:rsid w:val="006C0CFC"/>
    <w:rsid w:val="006C0DBE"/>
    <w:rsid w:val="006C14A1"/>
    <w:rsid w:val="006C19F3"/>
    <w:rsid w:val="006C1DFF"/>
    <w:rsid w:val="006C2072"/>
    <w:rsid w:val="006C2135"/>
    <w:rsid w:val="006C2299"/>
    <w:rsid w:val="006C269D"/>
    <w:rsid w:val="006C2A61"/>
    <w:rsid w:val="006C2DBC"/>
    <w:rsid w:val="006C2FEB"/>
    <w:rsid w:val="006C3121"/>
    <w:rsid w:val="006C36CC"/>
    <w:rsid w:val="006C3D3A"/>
    <w:rsid w:val="006C3EE1"/>
    <w:rsid w:val="006C3FD7"/>
    <w:rsid w:val="006C3FD9"/>
    <w:rsid w:val="006C3FF5"/>
    <w:rsid w:val="006C402F"/>
    <w:rsid w:val="006C4186"/>
    <w:rsid w:val="006C4398"/>
    <w:rsid w:val="006C44C4"/>
    <w:rsid w:val="006C4570"/>
    <w:rsid w:val="006C4913"/>
    <w:rsid w:val="006C4C86"/>
    <w:rsid w:val="006C4FDD"/>
    <w:rsid w:val="006C5451"/>
    <w:rsid w:val="006C5CC8"/>
    <w:rsid w:val="006C60F5"/>
    <w:rsid w:val="006C6347"/>
    <w:rsid w:val="006C638E"/>
    <w:rsid w:val="006C63D0"/>
    <w:rsid w:val="006C670D"/>
    <w:rsid w:val="006C673E"/>
    <w:rsid w:val="006C6967"/>
    <w:rsid w:val="006C6E38"/>
    <w:rsid w:val="006C6EB0"/>
    <w:rsid w:val="006C6F73"/>
    <w:rsid w:val="006C6FAC"/>
    <w:rsid w:val="006C758D"/>
    <w:rsid w:val="006C7896"/>
    <w:rsid w:val="006C78DA"/>
    <w:rsid w:val="006C7A95"/>
    <w:rsid w:val="006C7B00"/>
    <w:rsid w:val="006C7CAC"/>
    <w:rsid w:val="006C7D09"/>
    <w:rsid w:val="006C7DC2"/>
    <w:rsid w:val="006D0211"/>
    <w:rsid w:val="006D0289"/>
    <w:rsid w:val="006D0591"/>
    <w:rsid w:val="006D0697"/>
    <w:rsid w:val="006D0A3B"/>
    <w:rsid w:val="006D0D5E"/>
    <w:rsid w:val="006D0D6D"/>
    <w:rsid w:val="006D0DE1"/>
    <w:rsid w:val="006D10F4"/>
    <w:rsid w:val="006D1170"/>
    <w:rsid w:val="006D121B"/>
    <w:rsid w:val="006D154B"/>
    <w:rsid w:val="006D1DCB"/>
    <w:rsid w:val="006D1DD8"/>
    <w:rsid w:val="006D2D8D"/>
    <w:rsid w:val="006D2FEA"/>
    <w:rsid w:val="006D318D"/>
    <w:rsid w:val="006D31D0"/>
    <w:rsid w:val="006D324E"/>
    <w:rsid w:val="006D4369"/>
    <w:rsid w:val="006D43C1"/>
    <w:rsid w:val="006D4581"/>
    <w:rsid w:val="006D500E"/>
    <w:rsid w:val="006D5243"/>
    <w:rsid w:val="006D5596"/>
    <w:rsid w:val="006D55DB"/>
    <w:rsid w:val="006D56B3"/>
    <w:rsid w:val="006D5A90"/>
    <w:rsid w:val="006D66A6"/>
    <w:rsid w:val="006D685A"/>
    <w:rsid w:val="006D68FB"/>
    <w:rsid w:val="006D6D1D"/>
    <w:rsid w:val="006D7081"/>
    <w:rsid w:val="006D7389"/>
    <w:rsid w:val="006D7821"/>
    <w:rsid w:val="006D7B32"/>
    <w:rsid w:val="006D7D2D"/>
    <w:rsid w:val="006D7DB0"/>
    <w:rsid w:val="006D7F69"/>
    <w:rsid w:val="006E01F7"/>
    <w:rsid w:val="006E060C"/>
    <w:rsid w:val="006E06B0"/>
    <w:rsid w:val="006E1148"/>
    <w:rsid w:val="006E13BD"/>
    <w:rsid w:val="006E13D8"/>
    <w:rsid w:val="006E1550"/>
    <w:rsid w:val="006E1835"/>
    <w:rsid w:val="006E1D94"/>
    <w:rsid w:val="006E200E"/>
    <w:rsid w:val="006E2208"/>
    <w:rsid w:val="006E2466"/>
    <w:rsid w:val="006E2499"/>
    <w:rsid w:val="006E2538"/>
    <w:rsid w:val="006E25CE"/>
    <w:rsid w:val="006E28CA"/>
    <w:rsid w:val="006E29F7"/>
    <w:rsid w:val="006E2E31"/>
    <w:rsid w:val="006E2F52"/>
    <w:rsid w:val="006E2FA2"/>
    <w:rsid w:val="006E2FC9"/>
    <w:rsid w:val="006E30C0"/>
    <w:rsid w:val="006E325A"/>
    <w:rsid w:val="006E35BB"/>
    <w:rsid w:val="006E3B0A"/>
    <w:rsid w:val="006E3D30"/>
    <w:rsid w:val="006E4556"/>
    <w:rsid w:val="006E4ECC"/>
    <w:rsid w:val="006E4F5D"/>
    <w:rsid w:val="006E5433"/>
    <w:rsid w:val="006E5536"/>
    <w:rsid w:val="006E5AEA"/>
    <w:rsid w:val="006E5CAF"/>
    <w:rsid w:val="006E5DEC"/>
    <w:rsid w:val="006E610D"/>
    <w:rsid w:val="006E6473"/>
    <w:rsid w:val="006E6BBD"/>
    <w:rsid w:val="006E6E36"/>
    <w:rsid w:val="006E6E85"/>
    <w:rsid w:val="006E6FB8"/>
    <w:rsid w:val="006E759D"/>
    <w:rsid w:val="006E75D6"/>
    <w:rsid w:val="006E7AC2"/>
    <w:rsid w:val="006E7CBD"/>
    <w:rsid w:val="006E7D50"/>
    <w:rsid w:val="006E7E3A"/>
    <w:rsid w:val="006E7EF0"/>
    <w:rsid w:val="006E7F01"/>
    <w:rsid w:val="006E7F15"/>
    <w:rsid w:val="006F02E6"/>
    <w:rsid w:val="006F0587"/>
    <w:rsid w:val="006F09CB"/>
    <w:rsid w:val="006F0F2D"/>
    <w:rsid w:val="006F141C"/>
    <w:rsid w:val="006F185B"/>
    <w:rsid w:val="006F1AD8"/>
    <w:rsid w:val="006F2140"/>
    <w:rsid w:val="006F23B3"/>
    <w:rsid w:val="006F2E61"/>
    <w:rsid w:val="006F2EF6"/>
    <w:rsid w:val="006F3336"/>
    <w:rsid w:val="006F33A0"/>
    <w:rsid w:val="006F352E"/>
    <w:rsid w:val="006F3D77"/>
    <w:rsid w:val="006F3DCA"/>
    <w:rsid w:val="006F3E84"/>
    <w:rsid w:val="006F3EAF"/>
    <w:rsid w:val="006F4855"/>
    <w:rsid w:val="006F5263"/>
    <w:rsid w:val="006F537B"/>
    <w:rsid w:val="006F59E2"/>
    <w:rsid w:val="006F5E45"/>
    <w:rsid w:val="006F683C"/>
    <w:rsid w:val="006F6A62"/>
    <w:rsid w:val="006F7130"/>
    <w:rsid w:val="006F73D3"/>
    <w:rsid w:val="006F73DC"/>
    <w:rsid w:val="006F74C8"/>
    <w:rsid w:val="006F7537"/>
    <w:rsid w:val="006F7843"/>
    <w:rsid w:val="006F7A24"/>
    <w:rsid w:val="006F7B02"/>
    <w:rsid w:val="0070039B"/>
    <w:rsid w:val="007003D2"/>
    <w:rsid w:val="007008E8"/>
    <w:rsid w:val="00701042"/>
    <w:rsid w:val="00701237"/>
    <w:rsid w:val="0070163A"/>
    <w:rsid w:val="00701964"/>
    <w:rsid w:val="00701FF1"/>
    <w:rsid w:val="0070264C"/>
    <w:rsid w:val="007027DC"/>
    <w:rsid w:val="00702B2E"/>
    <w:rsid w:val="00702EB6"/>
    <w:rsid w:val="00702FB5"/>
    <w:rsid w:val="00703514"/>
    <w:rsid w:val="00703622"/>
    <w:rsid w:val="007038E1"/>
    <w:rsid w:val="00703D01"/>
    <w:rsid w:val="007042BE"/>
    <w:rsid w:val="0070433D"/>
    <w:rsid w:val="007043C5"/>
    <w:rsid w:val="0070459B"/>
    <w:rsid w:val="00704B7F"/>
    <w:rsid w:val="00704E3C"/>
    <w:rsid w:val="007050B5"/>
    <w:rsid w:val="00705352"/>
    <w:rsid w:val="007055C1"/>
    <w:rsid w:val="007056C1"/>
    <w:rsid w:val="0070590A"/>
    <w:rsid w:val="00705CB7"/>
    <w:rsid w:val="007062F4"/>
    <w:rsid w:val="007063F8"/>
    <w:rsid w:val="007067B8"/>
    <w:rsid w:val="0070681C"/>
    <w:rsid w:val="00706CAC"/>
    <w:rsid w:val="0070705C"/>
    <w:rsid w:val="0070707C"/>
    <w:rsid w:val="0070734D"/>
    <w:rsid w:val="0070750F"/>
    <w:rsid w:val="00707E02"/>
    <w:rsid w:val="00707EB8"/>
    <w:rsid w:val="007101A1"/>
    <w:rsid w:val="00710368"/>
    <w:rsid w:val="0071064C"/>
    <w:rsid w:val="007107F8"/>
    <w:rsid w:val="00710C58"/>
    <w:rsid w:val="00710CFB"/>
    <w:rsid w:val="00711357"/>
    <w:rsid w:val="00711541"/>
    <w:rsid w:val="00711BBA"/>
    <w:rsid w:val="00711D45"/>
    <w:rsid w:val="00711E21"/>
    <w:rsid w:val="00711F06"/>
    <w:rsid w:val="00711FC8"/>
    <w:rsid w:val="00712051"/>
    <w:rsid w:val="00712760"/>
    <w:rsid w:val="00712B3B"/>
    <w:rsid w:val="00712CB4"/>
    <w:rsid w:val="00712EA4"/>
    <w:rsid w:val="0071338B"/>
    <w:rsid w:val="00713596"/>
    <w:rsid w:val="007136C1"/>
    <w:rsid w:val="007137FF"/>
    <w:rsid w:val="00713B3A"/>
    <w:rsid w:val="00713D14"/>
    <w:rsid w:val="00713EBE"/>
    <w:rsid w:val="00714097"/>
    <w:rsid w:val="007145AA"/>
    <w:rsid w:val="007147CA"/>
    <w:rsid w:val="00714A09"/>
    <w:rsid w:val="00714D85"/>
    <w:rsid w:val="007153BB"/>
    <w:rsid w:val="007158B8"/>
    <w:rsid w:val="00715C70"/>
    <w:rsid w:val="00716107"/>
    <w:rsid w:val="00716FC5"/>
    <w:rsid w:val="0071735C"/>
    <w:rsid w:val="0071759C"/>
    <w:rsid w:val="007177EA"/>
    <w:rsid w:val="00717A37"/>
    <w:rsid w:val="00717B9C"/>
    <w:rsid w:val="00717F0B"/>
    <w:rsid w:val="00720027"/>
    <w:rsid w:val="0072005B"/>
    <w:rsid w:val="007201B8"/>
    <w:rsid w:val="007203E5"/>
    <w:rsid w:val="00720552"/>
    <w:rsid w:val="00720604"/>
    <w:rsid w:val="00720778"/>
    <w:rsid w:val="00720A19"/>
    <w:rsid w:val="00720BAB"/>
    <w:rsid w:val="00720CDB"/>
    <w:rsid w:val="0072105E"/>
    <w:rsid w:val="00721074"/>
    <w:rsid w:val="007211DD"/>
    <w:rsid w:val="007213E4"/>
    <w:rsid w:val="0072168D"/>
    <w:rsid w:val="007217D9"/>
    <w:rsid w:val="007218C7"/>
    <w:rsid w:val="00721AEB"/>
    <w:rsid w:val="00721B49"/>
    <w:rsid w:val="00721FCF"/>
    <w:rsid w:val="007220EC"/>
    <w:rsid w:val="00722188"/>
    <w:rsid w:val="00722383"/>
    <w:rsid w:val="007226C7"/>
    <w:rsid w:val="00723E52"/>
    <w:rsid w:val="00723F86"/>
    <w:rsid w:val="00723FA0"/>
    <w:rsid w:val="007241C2"/>
    <w:rsid w:val="00724664"/>
    <w:rsid w:val="00724714"/>
    <w:rsid w:val="0072495E"/>
    <w:rsid w:val="00724A42"/>
    <w:rsid w:val="00724B23"/>
    <w:rsid w:val="00724E8F"/>
    <w:rsid w:val="00724FEF"/>
    <w:rsid w:val="0072505D"/>
    <w:rsid w:val="0072506D"/>
    <w:rsid w:val="00725099"/>
    <w:rsid w:val="00725849"/>
    <w:rsid w:val="00725C15"/>
    <w:rsid w:val="00725FF7"/>
    <w:rsid w:val="007262DE"/>
    <w:rsid w:val="00726B81"/>
    <w:rsid w:val="0072772F"/>
    <w:rsid w:val="00727C73"/>
    <w:rsid w:val="00727DEE"/>
    <w:rsid w:val="00727EA0"/>
    <w:rsid w:val="0073062C"/>
    <w:rsid w:val="007308B7"/>
    <w:rsid w:val="00730A2B"/>
    <w:rsid w:val="00730FAF"/>
    <w:rsid w:val="00730FFF"/>
    <w:rsid w:val="00731740"/>
    <w:rsid w:val="00732024"/>
    <w:rsid w:val="007320F8"/>
    <w:rsid w:val="0073238C"/>
    <w:rsid w:val="00732506"/>
    <w:rsid w:val="0073253C"/>
    <w:rsid w:val="00732D14"/>
    <w:rsid w:val="00732FD0"/>
    <w:rsid w:val="00733050"/>
    <w:rsid w:val="00733060"/>
    <w:rsid w:val="00733723"/>
    <w:rsid w:val="0073388D"/>
    <w:rsid w:val="007339BD"/>
    <w:rsid w:val="00733C18"/>
    <w:rsid w:val="00733F52"/>
    <w:rsid w:val="00733F54"/>
    <w:rsid w:val="00734397"/>
    <w:rsid w:val="0073445F"/>
    <w:rsid w:val="00734801"/>
    <w:rsid w:val="007355FF"/>
    <w:rsid w:val="0073585C"/>
    <w:rsid w:val="0073587D"/>
    <w:rsid w:val="0073619B"/>
    <w:rsid w:val="007362E4"/>
    <w:rsid w:val="007368BD"/>
    <w:rsid w:val="00736986"/>
    <w:rsid w:val="00736E86"/>
    <w:rsid w:val="00736F5B"/>
    <w:rsid w:val="0073701B"/>
    <w:rsid w:val="007371B6"/>
    <w:rsid w:val="0073751E"/>
    <w:rsid w:val="007376AE"/>
    <w:rsid w:val="0073777B"/>
    <w:rsid w:val="00737B31"/>
    <w:rsid w:val="00737C5B"/>
    <w:rsid w:val="00737ECC"/>
    <w:rsid w:val="00737F20"/>
    <w:rsid w:val="00737F2A"/>
    <w:rsid w:val="007401C8"/>
    <w:rsid w:val="007407F8"/>
    <w:rsid w:val="007409FC"/>
    <w:rsid w:val="00740AA1"/>
    <w:rsid w:val="00740C2D"/>
    <w:rsid w:val="00740EB8"/>
    <w:rsid w:val="0074126A"/>
    <w:rsid w:val="007415F1"/>
    <w:rsid w:val="0074171D"/>
    <w:rsid w:val="00741E23"/>
    <w:rsid w:val="00741EAF"/>
    <w:rsid w:val="00741EDB"/>
    <w:rsid w:val="00742347"/>
    <w:rsid w:val="007426D9"/>
    <w:rsid w:val="00742C17"/>
    <w:rsid w:val="00742CBC"/>
    <w:rsid w:val="00742DD7"/>
    <w:rsid w:val="00743012"/>
    <w:rsid w:val="0074345B"/>
    <w:rsid w:val="007435CF"/>
    <w:rsid w:val="007437C3"/>
    <w:rsid w:val="00743A69"/>
    <w:rsid w:val="007440E8"/>
    <w:rsid w:val="00744891"/>
    <w:rsid w:val="00744ABA"/>
    <w:rsid w:val="00744F03"/>
    <w:rsid w:val="00744FAD"/>
    <w:rsid w:val="00745026"/>
    <w:rsid w:val="00745785"/>
    <w:rsid w:val="00745DDC"/>
    <w:rsid w:val="00746041"/>
    <w:rsid w:val="00746068"/>
    <w:rsid w:val="00746239"/>
    <w:rsid w:val="00746490"/>
    <w:rsid w:val="00746865"/>
    <w:rsid w:val="00746D8B"/>
    <w:rsid w:val="00746E93"/>
    <w:rsid w:val="00746FD6"/>
    <w:rsid w:val="00747413"/>
    <w:rsid w:val="00747C23"/>
    <w:rsid w:val="00747D70"/>
    <w:rsid w:val="00747DAC"/>
    <w:rsid w:val="00747FBA"/>
    <w:rsid w:val="00750230"/>
    <w:rsid w:val="00750345"/>
    <w:rsid w:val="0075039C"/>
    <w:rsid w:val="00750540"/>
    <w:rsid w:val="0075068D"/>
    <w:rsid w:val="0075088D"/>
    <w:rsid w:val="00750D1A"/>
    <w:rsid w:val="00750F81"/>
    <w:rsid w:val="00751829"/>
    <w:rsid w:val="00751F37"/>
    <w:rsid w:val="00752305"/>
    <w:rsid w:val="00752706"/>
    <w:rsid w:val="00752873"/>
    <w:rsid w:val="00752A07"/>
    <w:rsid w:val="00752E66"/>
    <w:rsid w:val="007531C7"/>
    <w:rsid w:val="007531CC"/>
    <w:rsid w:val="00753211"/>
    <w:rsid w:val="00753576"/>
    <w:rsid w:val="00753603"/>
    <w:rsid w:val="007538EF"/>
    <w:rsid w:val="0075421C"/>
    <w:rsid w:val="007542A1"/>
    <w:rsid w:val="007545D3"/>
    <w:rsid w:val="0075462F"/>
    <w:rsid w:val="00755041"/>
    <w:rsid w:val="00755253"/>
    <w:rsid w:val="007552B4"/>
    <w:rsid w:val="00755741"/>
    <w:rsid w:val="00755984"/>
    <w:rsid w:val="00755E9A"/>
    <w:rsid w:val="00756044"/>
    <w:rsid w:val="007568A6"/>
    <w:rsid w:val="00756956"/>
    <w:rsid w:val="00756A5B"/>
    <w:rsid w:val="00756C6D"/>
    <w:rsid w:val="00756CB2"/>
    <w:rsid w:val="00756FD8"/>
    <w:rsid w:val="0075777E"/>
    <w:rsid w:val="0075782B"/>
    <w:rsid w:val="00757E40"/>
    <w:rsid w:val="00760BA3"/>
    <w:rsid w:val="00760D08"/>
    <w:rsid w:val="00760EAC"/>
    <w:rsid w:val="00760F82"/>
    <w:rsid w:val="007614DA"/>
    <w:rsid w:val="007617FC"/>
    <w:rsid w:val="00761CB2"/>
    <w:rsid w:val="00761D99"/>
    <w:rsid w:val="00761EF4"/>
    <w:rsid w:val="007625A0"/>
    <w:rsid w:val="007626F3"/>
    <w:rsid w:val="007629C2"/>
    <w:rsid w:val="00762C11"/>
    <w:rsid w:val="00762D9C"/>
    <w:rsid w:val="00762E8F"/>
    <w:rsid w:val="00762FA0"/>
    <w:rsid w:val="0076307F"/>
    <w:rsid w:val="007630D5"/>
    <w:rsid w:val="00763130"/>
    <w:rsid w:val="00763156"/>
    <w:rsid w:val="0076325F"/>
    <w:rsid w:val="00763269"/>
    <w:rsid w:val="00763370"/>
    <w:rsid w:val="0076357E"/>
    <w:rsid w:val="00763607"/>
    <w:rsid w:val="00763BF2"/>
    <w:rsid w:val="00763C81"/>
    <w:rsid w:val="00763F9F"/>
    <w:rsid w:val="00764002"/>
    <w:rsid w:val="00764336"/>
    <w:rsid w:val="0076439D"/>
    <w:rsid w:val="007643DE"/>
    <w:rsid w:val="0076449D"/>
    <w:rsid w:val="0076492F"/>
    <w:rsid w:val="00764A55"/>
    <w:rsid w:val="00764CC0"/>
    <w:rsid w:val="007656D7"/>
    <w:rsid w:val="00765A52"/>
    <w:rsid w:val="00765B86"/>
    <w:rsid w:val="00765BB9"/>
    <w:rsid w:val="00765C53"/>
    <w:rsid w:val="00765C92"/>
    <w:rsid w:val="00765DAC"/>
    <w:rsid w:val="00765F4D"/>
    <w:rsid w:val="0076632C"/>
    <w:rsid w:val="00766830"/>
    <w:rsid w:val="00766AEE"/>
    <w:rsid w:val="00767170"/>
    <w:rsid w:val="00767302"/>
    <w:rsid w:val="007673C5"/>
    <w:rsid w:val="0076759D"/>
    <w:rsid w:val="0076780D"/>
    <w:rsid w:val="00770244"/>
    <w:rsid w:val="00770769"/>
    <w:rsid w:val="007708BC"/>
    <w:rsid w:val="00770A5F"/>
    <w:rsid w:val="00771784"/>
    <w:rsid w:val="007718C6"/>
    <w:rsid w:val="007718E6"/>
    <w:rsid w:val="00771AEC"/>
    <w:rsid w:val="00771BF4"/>
    <w:rsid w:val="007720D2"/>
    <w:rsid w:val="007722E2"/>
    <w:rsid w:val="00772642"/>
    <w:rsid w:val="00772769"/>
    <w:rsid w:val="00772834"/>
    <w:rsid w:val="00772B8A"/>
    <w:rsid w:val="00772D0F"/>
    <w:rsid w:val="00773074"/>
    <w:rsid w:val="007730D7"/>
    <w:rsid w:val="007731B5"/>
    <w:rsid w:val="0077324A"/>
    <w:rsid w:val="0077334D"/>
    <w:rsid w:val="00773501"/>
    <w:rsid w:val="00773670"/>
    <w:rsid w:val="00773D0B"/>
    <w:rsid w:val="00773E32"/>
    <w:rsid w:val="007740E4"/>
    <w:rsid w:val="007742F1"/>
    <w:rsid w:val="0077437F"/>
    <w:rsid w:val="007744CD"/>
    <w:rsid w:val="00774657"/>
    <w:rsid w:val="00774FAB"/>
    <w:rsid w:val="007750CC"/>
    <w:rsid w:val="0077543F"/>
    <w:rsid w:val="007755BF"/>
    <w:rsid w:val="00775D9C"/>
    <w:rsid w:val="00775DD3"/>
    <w:rsid w:val="007761BE"/>
    <w:rsid w:val="00776391"/>
    <w:rsid w:val="00776621"/>
    <w:rsid w:val="00776E52"/>
    <w:rsid w:val="00777003"/>
    <w:rsid w:val="0077707E"/>
    <w:rsid w:val="0077723C"/>
    <w:rsid w:val="007776C0"/>
    <w:rsid w:val="00777BC8"/>
    <w:rsid w:val="00777BFF"/>
    <w:rsid w:val="0078013C"/>
    <w:rsid w:val="00780196"/>
    <w:rsid w:val="0078061A"/>
    <w:rsid w:val="0078074F"/>
    <w:rsid w:val="00780B87"/>
    <w:rsid w:val="00780CEB"/>
    <w:rsid w:val="0078119D"/>
    <w:rsid w:val="0078157B"/>
    <w:rsid w:val="0078162A"/>
    <w:rsid w:val="00781A65"/>
    <w:rsid w:val="00781FB6"/>
    <w:rsid w:val="007823BC"/>
    <w:rsid w:val="00782C20"/>
    <w:rsid w:val="00782E9A"/>
    <w:rsid w:val="007831E2"/>
    <w:rsid w:val="00783227"/>
    <w:rsid w:val="0078337B"/>
    <w:rsid w:val="007838ED"/>
    <w:rsid w:val="00783DCB"/>
    <w:rsid w:val="00783ED2"/>
    <w:rsid w:val="00784144"/>
    <w:rsid w:val="00784661"/>
    <w:rsid w:val="007846F5"/>
    <w:rsid w:val="00784B6F"/>
    <w:rsid w:val="00785121"/>
    <w:rsid w:val="007854AF"/>
    <w:rsid w:val="00785E8D"/>
    <w:rsid w:val="00786461"/>
    <w:rsid w:val="0078647C"/>
    <w:rsid w:val="007864E5"/>
    <w:rsid w:val="00786923"/>
    <w:rsid w:val="00787673"/>
    <w:rsid w:val="007906D2"/>
    <w:rsid w:val="00790740"/>
    <w:rsid w:val="00790AA1"/>
    <w:rsid w:val="00790E76"/>
    <w:rsid w:val="00790FA6"/>
    <w:rsid w:val="007913BE"/>
    <w:rsid w:val="00791DA4"/>
    <w:rsid w:val="00792018"/>
    <w:rsid w:val="00792042"/>
    <w:rsid w:val="0079223E"/>
    <w:rsid w:val="00792383"/>
    <w:rsid w:val="007925FF"/>
    <w:rsid w:val="007929FE"/>
    <w:rsid w:val="00792A84"/>
    <w:rsid w:val="00792A9A"/>
    <w:rsid w:val="00793008"/>
    <w:rsid w:val="007930B9"/>
    <w:rsid w:val="007939B3"/>
    <w:rsid w:val="00793D0F"/>
    <w:rsid w:val="0079435B"/>
    <w:rsid w:val="007944AC"/>
    <w:rsid w:val="00794DC1"/>
    <w:rsid w:val="00795186"/>
    <w:rsid w:val="00795254"/>
    <w:rsid w:val="00795704"/>
    <w:rsid w:val="007957C2"/>
    <w:rsid w:val="007959F7"/>
    <w:rsid w:val="00795E31"/>
    <w:rsid w:val="00796257"/>
    <w:rsid w:val="007965AB"/>
    <w:rsid w:val="007966C9"/>
    <w:rsid w:val="00796D91"/>
    <w:rsid w:val="00797302"/>
    <w:rsid w:val="00797359"/>
    <w:rsid w:val="0079745C"/>
    <w:rsid w:val="007975F3"/>
    <w:rsid w:val="00797745"/>
    <w:rsid w:val="0079794E"/>
    <w:rsid w:val="00797A11"/>
    <w:rsid w:val="00797CA5"/>
    <w:rsid w:val="00797CDD"/>
    <w:rsid w:val="00797F54"/>
    <w:rsid w:val="007A01C5"/>
    <w:rsid w:val="007A0614"/>
    <w:rsid w:val="007A0815"/>
    <w:rsid w:val="007A0B56"/>
    <w:rsid w:val="007A11DD"/>
    <w:rsid w:val="007A121F"/>
    <w:rsid w:val="007A1531"/>
    <w:rsid w:val="007A1731"/>
    <w:rsid w:val="007A1E63"/>
    <w:rsid w:val="007A1ED6"/>
    <w:rsid w:val="007A20B5"/>
    <w:rsid w:val="007A20C4"/>
    <w:rsid w:val="007A20FE"/>
    <w:rsid w:val="007A244A"/>
    <w:rsid w:val="007A32E5"/>
    <w:rsid w:val="007A36EB"/>
    <w:rsid w:val="007A397D"/>
    <w:rsid w:val="007A3ACA"/>
    <w:rsid w:val="007A3E4E"/>
    <w:rsid w:val="007A41FB"/>
    <w:rsid w:val="007A4350"/>
    <w:rsid w:val="007A449A"/>
    <w:rsid w:val="007A4541"/>
    <w:rsid w:val="007A4987"/>
    <w:rsid w:val="007A4E4C"/>
    <w:rsid w:val="007A4F5C"/>
    <w:rsid w:val="007A5064"/>
    <w:rsid w:val="007A530A"/>
    <w:rsid w:val="007A55E9"/>
    <w:rsid w:val="007A5D1E"/>
    <w:rsid w:val="007A626C"/>
    <w:rsid w:val="007A693C"/>
    <w:rsid w:val="007A6C74"/>
    <w:rsid w:val="007A70BC"/>
    <w:rsid w:val="007A70D4"/>
    <w:rsid w:val="007A7750"/>
    <w:rsid w:val="007A7809"/>
    <w:rsid w:val="007A7A78"/>
    <w:rsid w:val="007A7B0F"/>
    <w:rsid w:val="007A7C10"/>
    <w:rsid w:val="007A7C14"/>
    <w:rsid w:val="007A7C39"/>
    <w:rsid w:val="007A7CE8"/>
    <w:rsid w:val="007A7E0F"/>
    <w:rsid w:val="007B02D7"/>
    <w:rsid w:val="007B0326"/>
    <w:rsid w:val="007B0436"/>
    <w:rsid w:val="007B15CA"/>
    <w:rsid w:val="007B1602"/>
    <w:rsid w:val="007B1708"/>
    <w:rsid w:val="007B1813"/>
    <w:rsid w:val="007B1C80"/>
    <w:rsid w:val="007B264A"/>
    <w:rsid w:val="007B2A8F"/>
    <w:rsid w:val="007B2C08"/>
    <w:rsid w:val="007B2CA5"/>
    <w:rsid w:val="007B2D8A"/>
    <w:rsid w:val="007B33CC"/>
    <w:rsid w:val="007B39F6"/>
    <w:rsid w:val="007B3E54"/>
    <w:rsid w:val="007B4047"/>
    <w:rsid w:val="007B4074"/>
    <w:rsid w:val="007B4240"/>
    <w:rsid w:val="007B42C9"/>
    <w:rsid w:val="007B4BFB"/>
    <w:rsid w:val="007B4DF8"/>
    <w:rsid w:val="007B4F89"/>
    <w:rsid w:val="007B50D0"/>
    <w:rsid w:val="007B5150"/>
    <w:rsid w:val="007B51DC"/>
    <w:rsid w:val="007B52E8"/>
    <w:rsid w:val="007B565B"/>
    <w:rsid w:val="007B5879"/>
    <w:rsid w:val="007B5927"/>
    <w:rsid w:val="007B5B7F"/>
    <w:rsid w:val="007B5D1C"/>
    <w:rsid w:val="007B5D43"/>
    <w:rsid w:val="007B6545"/>
    <w:rsid w:val="007B6B6E"/>
    <w:rsid w:val="007B6D34"/>
    <w:rsid w:val="007B6EE3"/>
    <w:rsid w:val="007B7201"/>
    <w:rsid w:val="007B7879"/>
    <w:rsid w:val="007C00D9"/>
    <w:rsid w:val="007C0301"/>
    <w:rsid w:val="007C082E"/>
    <w:rsid w:val="007C0B97"/>
    <w:rsid w:val="007C0D3F"/>
    <w:rsid w:val="007C0F8C"/>
    <w:rsid w:val="007C10A1"/>
    <w:rsid w:val="007C128A"/>
    <w:rsid w:val="007C13F1"/>
    <w:rsid w:val="007C1916"/>
    <w:rsid w:val="007C1948"/>
    <w:rsid w:val="007C196A"/>
    <w:rsid w:val="007C1AC4"/>
    <w:rsid w:val="007C1ED5"/>
    <w:rsid w:val="007C2113"/>
    <w:rsid w:val="007C242E"/>
    <w:rsid w:val="007C259A"/>
    <w:rsid w:val="007C2662"/>
    <w:rsid w:val="007C2848"/>
    <w:rsid w:val="007C285C"/>
    <w:rsid w:val="007C2E4F"/>
    <w:rsid w:val="007C2F57"/>
    <w:rsid w:val="007C3233"/>
    <w:rsid w:val="007C3AA8"/>
    <w:rsid w:val="007C3BED"/>
    <w:rsid w:val="007C3F10"/>
    <w:rsid w:val="007C4841"/>
    <w:rsid w:val="007C4D48"/>
    <w:rsid w:val="007C4DE2"/>
    <w:rsid w:val="007C4E61"/>
    <w:rsid w:val="007C53AD"/>
    <w:rsid w:val="007C564F"/>
    <w:rsid w:val="007C57A2"/>
    <w:rsid w:val="007C57A8"/>
    <w:rsid w:val="007C58CC"/>
    <w:rsid w:val="007C5BD2"/>
    <w:rsid w:val="007C5F3F"/>
    <w:rsid w:val="007C60DB"/>
    <w:rsid w:val="007C6350"/>
    <w:rsid w:val="007C6729"/>
    <w:rsid w:val="007C6AA6"/>
    <w:rsid w:val="007C6AAE"/>
    <w:rsid w:val="007C6DFA"/>
    <w:rsid w:val="007C77B2"/>
    <w:rsid w:val="007C7A5E"/>
    <w:rsid w:val="007C7B00"/>
    <w:rsid w:val="007D061F"/>
    <w:rsid w:val="007D0BB4"/>
    <w:rsid w:val="007D0C29"/>
    <w:rsid w:val="007D0DF0"/>
    <w:rsid w:val="007D0F58"/>
    <w:rsid w:val="007D1252"/>
    <w:rsid w:val="007D12A0"/>
    <w:rsid w:val="007D1327"/>
    <w:rsid w:val="007D1523"/>
    <w:rsid w:val="007D1790"/>
    <w:rsid w:val="007D17BD"/>
    <w:rsid w:val="007D18FE"/>
    <w:rsid w:val="007D1958"/>
    <w:rsid w:val="007D19BE"/>
    <w:rsid w:val="007D1CCF"/>
    <w:rsid w:val="007D23C0"/>
    <w:rsid w:val="007D257D"/>
    <w:rsid w:val="007D2CEF"/>
    <w:rsid w:val="007D2D13"/>
    <w:rsid w:val="007D2E53"/>
    <w:rsid w:val="007D3A8B"/>
    <w:rsid w:val="007D3F51"/>
    <w:rsid w:val="007D3F84"/>
    <w:rsid w:val="007D3FE3"/>
    <w:rsid w:val="007D43B0"/>
    <w:rsid w:val="007D43E6"/>
    <w:rsid w:val="007D4498"/>
    <w:rsid w:val="007D44D5"/>
    <w:rsid w:val="007D4B4B"/>
    <w:rsid w:val="007D4B68"/>
    <w:rsid w:val="007D54A4"/>
    <w:rsid w:val="007D5594"/>
    <w:rsid w:val="007D6216"/>
    <w:rsid w:val="007D6369"/>
    <w:rsid w:val="007D63DB"/>
    <w:rsid w:val="007D686E"/>
    <w:rsid w:val="007D68B7"/>
    <w:rsid w:val="007D690E"/>
    <w:rsid w:val="007D6C0D"/>
    <w:rsid w:val="007D714D"/>
    <w:rsid w:val="007D7165"/>
    <w:rsid w:val="007D7909"/>
    <w:rsid w:val="007D7E82"/>
    <w:rsid w:val="007E01AC"/>
    <w:rsid w:val="007E0404"/>
    <w:rsid w:val="007E08D1"/>
    <w:rsid w:val="007E124A"/>
    <w:rsid w:val="007E12B5"/>
    <w:rsid w:val="007E12EE"/>
    <w:rsid w:val="007E12F4"/>
    <w:rsid w:val="007E1B20"/>
    <w:rsid w:val="007E28FC"/>
    <w:rsid w:val="007E2C1E"/>
    <w:rsid w:val="007E3161"/>
    <w:rsid w:val="007E32B6"/>
    <w:rsid w:val="007E3529"/>
    <w:rsid w:val="007E375E"/>
    <w:rsid w:val="007E3EBA"/>
    <w:rsid w:val="007E4578"/>
    <w:rsid w:val="007E4838"/>
    <w:rsid w:val="007E4C33"/>
    <w:rsid w:val="007E57F3"/>
    <w:rsid w:val="007E5EEB"/>
    <w:rsid w:val="007E62C1"/>
    <w:rsid w:val="007E674D"/>
    <w:rsid w:val="007E6BDE"/>
    <w:rsid w:val="007E6CB2"/>
    <w:rsid w:val="007E6D7D"/>
    <w:rsid w:val="007E7152"/>
    <w:rsid w:val="007E78A0"/>
    <w:rsid w:val="007E7BCF"/>
    <w:rsid w:val="007E7DEC"/>
    <w:rsid w:val="007F0000"/>
    <w:rsid w:val="007F0314"/>
    <w:rsid w:val="007F07E9"/>
    <w:rsid w:val="007F09F1"/>
    <w:rsid w:val="007F107A"/>
    <w:rsid w:val="007F1083"/>
    <w:rsid w:val="007F16CB"/>
    <w:rsid w:val="007F1897"/>
    <w:rsid w:val="007F2003"/>
    <w:rsid w:val="007F223B"/>
    <w:rsid w:val="007F22A7"/>
    <w:rsid w:val="007F2424"/>
    <w:rsid w:val="007F2441"/>
    <w:rsid w:val="007F2823"/>
    <w:rsid w:val="007F2AFE"/>
    <w:rsid w:val="007F2CCC"/>
    <w:rsid w:val="007F2F10"/>
    <w:rsid w:val="007F31AE"/>
    <w:rsid w:val="007F322C"/>
    <w:rsid w:val="007F3508"/>
    <w:rsid w:val="007F3848"/>
    <w:rsid w:val="007F3AB1"/>
    <w:rsid w:val="007F3BB1"/>
    <w:rsid w:val="007F4451"/>
    <w:rsid w:val="007F47EA"/>
    <w:rsid w:val="007F47FD"/>
    <w:rsid w:val="007F5A0F"/>
    <w:rsid w:val="007F5F30"/>
    <w:rsid w:val="007F60B6"/>
    <w:rsid w:val="007F6B0B"/>
    <w:rsid w:val="007F7399"/>
    <w:rsid w:val="007F79D4"/>
    <w:rsid w:val="007F7B6A"/>
    <w:rsid w:val="007F7C14"/>
    <w:rsid w:val="007F7C5D"/>
    <w:rsid w:val="0080002A"/>
    <w:rsid w:val="0080082C"/>
    <w:rsid w:val="00800A43"/>
    <w:rsid w:val="00800CF2"/>
    <w:rsid w:val="00801394"/>
    <w:rsid w:val="00801457"/>
    <w:rsid w:val="008017B2"/>
    <w:rsid w:val="00801FB8"/>
    <w:rsid w:val="0080203C"/>
    <w:rsid w:val="008022F1"/>
    <w:rsid w:val="00802425"/>
    <w:rsid w:val="00802B39"/>
    <w:rsid w:val="00802B78"/>
    <w:rsid w:val="00802CA4"/>
    <w:rsid w:val="00802E61"/>
    <w:rsid w:val="00802F99"/>
    <w:rsid w:val="00803885"/>
    <w:rsid w:val="00803FBC"/>
    <w:rsid w:val="008044E3"/>
    <w:rsid w:val="00804D63"/>
    <w:rsid w:val="00804DCE"/>
    <w:rsid w:val="00805269"/>
    <w:rsid w:val="0080559D"/>
    <w:rsid w:val="00805999"/>
    <w:rsid w:val="0080661D"/>
    <w:rsid w:val="008066EA"/>
    <w:rsid w:val="008068B3"/>
    <w:rsid w:val="00806C1B"/>
    <w:rsid w:val="00806FB6"/>
    <w:rsid w:val="00807273"/>
    <w:rsid w:val="0080786B"/>
    <w:rsid w:val="00807BB5"/>
    <w:rsid w:val="00810210"/>
    <w:rsid w:val="0081041B"/>
    <w:rsid w:val="00810740"/>
    <w:rsid w:val="008107FB"/>
    <w:rsid w:val="00810D73"/>
    <w:rsid w:val="00810F6D"/>
    <w:rsid w:val="0081103D"/>
    <w:rsid w:val="008111A8"/>
    <w:rsid w:val="00811449"/>
    <w:rsid w:val="00811849"/>
    <w:rsid w:val="00811948"/>
    <w:rsid w:val="00811DDF"/>
    <w:rsid w:val="00811E99"/>
    <w:rsid w:val="00812520"/>
    <w:rsid w:val="00812C8D"/>
    <w:rsid w:val="00812C9F"/>
    <w:rsid w:val="00812FDC"/>
    <w:rsid w:val="008137B3"/>
    <w:rsid w:val="00813831"/>
    <w:rsid w:val="0081399B"/>
    <w:rsid w:val="00813EC4"/>
    <w:rsid w:val="00813FAA"/>
    <w:rsid w:val="008140C0"/>
    <w:rsid w:val="00814999"/>
    <w:rsid w:val="00814CC2"/>
    <w:rsid w:val="00814D81"/>
    <w:rsid w:val="00814DED"/>
    <w:rsid w:val="00814F39"/>
    <w:rsid w:val="00815116"/>
    <w:rsid w:val="00815136"/>
    <w:rsid w:val="00815334"/>
    <w:rsid w:val="008155B1"/>
    <w:rsid w:val="00815646"/>
    <w:rsid w:val="00816614"/>
    <w:rsid w:val="008166F6"/>
    <w:rsid w:val="008172FC"/>
    <w:rsid w:val="008174F5"/>
    <w:rsid w:val="008175BC"/>
    <w:rsid w:val="008178DF"/>
    <w:rsid w:val="00817901"/>
    <w:rsid w:val="00817F8F"/>
    <w:rsid w:val="00817FB1"/>
    <w:rsid w:val="00817FFE"/>
    <w:rsid w:val="0082059F"/>
    <w:rsid w:val="008206AD"/>
    <w:rsid w:val="00820746"/>
    <w:rsid w:val="008208EC"/>
    <w:rsid w:val="00820A2A"/>
    <w:rsid w:val="00820D8E"/>
    <w:rsid w:val="00820DD4"/>
    <w:rsid w:val="008210C1"/>
    <w:rsid w:val="00821483"/>
    <w:rsid w:val="00821A84"/>
    <w:rsid w:val="008220C1"/>
    <w:rsid w:val="00822140"/>
    <w:rsid w:val="0082243D"/>
    <w:rsid w:val="0082267C"/>
    <w:rsid w:val="00822731"/>
    <w:rsid w:val="00822906"/>
    <w:rsid w:val="00822C64"/>
    <w:rsid w:val="00822E54"/>
    <w:rsid w:val="00823265"/>
    <w:rsid w:val="00823657"/>
    <w:rsid w:val="008238DE"/>
    <w:rsid w:val="008238DF"/>
    <w:rsid w:val="00823C72"/>
    <w:rsid w:val="00823E16"/>
    <w:rsid w:val="00823E72"/>
    <w:rsid w:val="00823F25"/>
    <w:rsid w:val="008241CA"/>
    <w:rsid w:val="008241E8"/>
    <w:rsid w:val="00824602"/>
    <w:rsid w:val="0082466F"/>
    <w:rsid w:val="00824A10"/>
    <w:rsid w:val="00824B18"/>
    <w:rsid w:val="00824B4A"/>
    <w:rsid w:val="0082519C"/>
    <w:rsid w:val="008252D2"/>
    <w:rsid w:val="0082535B"/>
    <w:rsid w:val="008261CF"/>
    <w:rsid w:val="0082629E"/>
    <w:rsid w:val="008265A3"/>
    <w:rsid w:val="00826A27"/>
    <w:rsid w:val="00826AF1"/>
    <w:rsid w:val="00826EC3"/>
    <w:rsid w:val="00827114"/>
    <w:rsid w:val="008271AA"/>
    <w:rsid w:val="00827204"/>
    <w:rsid w:val="00827A6F"/>
    <w:rsid w:val="00827B1D"/>
    <w:rsid w:val="00827E84"/>
    <w:rsid w:val="00827F49"/>
    <w:rsid w:val="00827FE4"/>
    <w:rsid w:val="0083079B"/>
    <w:rsid w:val="00830B0E"/>
    <w:rsid w:val="00830CA1"/>
    <w:rsid w:val="00830FAA"/>
    <w:rsid w:val="00830FEB"/>
    <w:rsid w:val="00831217"/>
    <w:rsid w:val="00831342"/>
    <w:rsid w:val="008314AE"/>
    <w:rsid w:val="008318A0"/>
    <w:rsid w:val="008318B9"/>
    <w:rsid w:val="00831AC6"/>
    <w:rsid w:val="00832484"/>
    <w:rsid w:val="008328CD"/>
    <w:rsid w:val="00833142"/>
    <w:rsid w:val="008337B6"/>
    <w:rsid w:val="00833C03"/>
    <w:rsid w:val="00833C06"/>
    <w:rsid w:val="00833F15"/>
    <w:rsid w:val="008341B3"/>
    <w:rsid w:val="00834205"/>
    <w:rsid w:val="008349FB"/>
    <w:rsid w:val="00834FC5"/>
    <w:rsid w:val="00835295"/>
    <w:rsid w:val="008353B3"/>
    <w:rsid w:val="0083566A"/>
    <w:rsid w:val="00836453"/>
    <w:rsid w:val="00836660"/>
    <w:rsid w:val="00836E72"/>
    <w:rsid w:val="00837489"/>
    <w:rsid w:val="008379E6"/>
    <w:rsid w:val="00837A51"/>
    <w:rsid w:val="00837E9B"/>
    <w:rsid w:val="00837FD7"/>
    <w:rsid w:val="00840090"/>
    <w:rsid w:val="008400DE"/>
    <w:rsid w:val="008400EE"/>
    <w:rsid w:val="008405FA"/>
    <w:rsid w:val="00840B17"/>
    <w:rsid w:val="00840DC9"/>
    <w:rsid w:val="008412CD"/>
    <w:rsid w:val="00841340"/>
    <w:rsid w:val="00841A8A"/>
    <w:rsid w:val="00841B8C"/>
    <w:rsid w:val="00841D80"/>
    <w:rsid w:val="008422E5"/>
    <w:rsid w:val="00842EC4"/>
    <w:rsid w:val="0084334A"/>
    <w:rsid w:val="0084338A"/>
    <w:rsid w:val="008433C0"/>
    <w:rsid w:val="0084351D"/>
    <w:rsid w:val="00843624"/>
    <w:rsid w:val="0084370C"/>
    <w:rsid w:val="00843A16"/>
    <w:rsid w:val="00843B5E"/>
    <w:rsid w:val="00843EFA"/>
    <w:rsid w:val="008442B2"/>
    <w:rsid w:val="00844385"/>
    <w:rsid w:val="00844465"/>
    <w:rsid w:val="008446A4"/>
    <w:rsid w:val="008447A3"/>
    <w:rsid w:val="008447D9"/>
    <w:rsid w:val="00844A52"/>
    <w:rsid w:val="00844DFA"/>
    <w:rsid w:val="00845076"/>
    <w:rsid w:val="00845209"/>
    <w:rsid w:val="00845239"/>
    <w:rsid w:val="008456C6"/>
    <w:rsid w:val="0084571B"/>
    <w:rsid w:val="00846312"/>
    <w:rsid w:val="00846476"/>
    <w:rsid w:val="008466FB"/>
    <w:rsid w:val="00846711"/>
    <w:rsid w:val="00846B61"/>
    <w:rsid w:val="00846B6F"/>
    <w:rsid w:val="00846C79"/>
    <w:rsid w:val="00846CB4"/>
    <w:rsid w:val="00846D51"/>
    <w:rsid w:val="00846F65"/>
    <w:rsid w:val="0084713D"/>
    <w:rsid w:val="008471AF"/>
    <w:rsid w:val="008471CC"/>
    <w:rsid w:val="00847443"/>
    <w:rsid w:val="0085036A"/>
    <w:rsid w:val="008503C9"/>
    <w:rsid w:val="0085040A"/>
    <w:rsid w:val="00850A56"/>
    <w:rsid w:val="00850EDC"/>
    <w:rsid w:val="008510D7"/>
    <w:rsid w:val="00851100"/>
    <w:rsid w:val="00851266"/>
    <w:rsid w:val="0085165C"/>
    <w:rsid w:val="0085191C"/>
    <w:rsid w:val="00851955"/>
    <w:rsid w:val="00851AA6"/>
    <w:rsid w:val="00851E55"/>
    <w:rsid w:val="00851E59"/>
    <w:rsid w:val="0085222C"/>
    <w:rsid w:val="00852416"/>
    <w:rsid w:val="00852491"/>
    <w:rsid w:val="008524AD"/>
    <w:rsid w:val="00852814"/>
    <w:rsid w:val="00852A9B"/>
    <w:rsid w:val="00852BEB"/>
    <w:rsid w:val="00852E97"/>
    <w:rsid w:val="0085311E"/>
    <w:rsid w:val="00853824"/>
    <w:rsid w:val="00853B98"/>
    <w:rsid w:val="0085455D"/>
    <w:rsid w:val="0085456C"/>
    <w:rsid w:val="0085457C"/>
    <w:rsid w:val="008546DE"/>
    <w:rsid w:val="00855348"/>
    <w:rsid w:val="00855994"/>
    <w:rsid w:val="00855BDC"/>
    <w:rsid w:val="00855D45"/>
    <w:rsid w:val="00855F72"/>
    <w:rsid w:val="00856043"/>
    <w:rsid w:val="008561C3"/>
    <w:rsid w:val="008568AA"/>
    <w:rsid w:val="0085699D"/>
    <w:rsid w:val="0086017D"/>
    <w:rsid w:val="008601DE"/>
    <w:rsid w:val="00860470"/>
    <w:rsid w:val="00860935"/>
    <w:rsid w:val="00860BBD"/>
    <w:rsid w:val="00860C0C"/>
    <w:rsid w:val="008613AC"/>
    <w:rsid w:val="0086168B"/>
    <w:rsid w:val="00861822"/>
    <w:rsid w:val="00861856"/>
    <w:rsid w:val="00861C0D"/>
    <w:rsid w:val="00862472"/>
    <w:rsid w:val="008625F1"/>
    <w:rsid w:val="008626C4"/>
    <w:rsid w:val="0086279B"/>
    <w:rsid w:val="00862864"/>
    <w:rsid w:val="008632D7"/>
    <w:rsid w:val="00863369"/>
    <w:rsid w:val="0086392D"/>
    <w:rsid w:val="008639C5"/>
    <w:rsid w:val="008640B0"/>
    <w:rsid w:val="0086428B"/>
    <w:rsid w:val="00864E64"/>
    <w:rsid w:val="008652AB"/>
    <w:rsid w:val="008652CF"/>
    <w:rsid w:val="0086594E"/>
    <w:rsid w:val="008659D1"/>
    <w:rsid w:val="00865FFD"/>
    <w:rsid w:val="0086617C"/>
    <w:rsid w:val="0086620D"/>
    <w:rsid w:val="00866315"/>
    <w:rsid w:val="0086651C"/>
    <w:rsid w:val="008666D5"/>
    <w:rsid w:val="00866963"/>
    <w:rsid w:val="00866ACC"/>
    <w:rsid w:val="008672EC"/>
    <w:rsid w:val="00867812"/>
    <w:rsid w:val="00867A94"/>
    <w:rsid w:val="00867E14"/>
    <w:rsid w:val="008700E7"/>
    <w:rsid w:val="0087021F"/>
    <w:rsid w:val="008705B3"/>
    <w:rsid w:val="008706A2"/>
    <w:rsid w:val="00870721"/>
    <w:rsid w:val="00871836"/>
    <w:rsid w:val="00871C47"/>
    <w:rsid w:val="00871F2F"/>
    <w:rsid w:val="008721E0"/>
    <w:rsid w:val="00872864"/>
    <w:rsid w:val="00872AA9"/>
    <w:rsid w:val="00873241"/>
    <w:rsid w:val="00873440"/>
    <w:rsid w:val="008735F6"/>
    <w:rsid w:val="00873A22"/>
    <w:rsid w:val="00873CA0"/>
    <w:rsid w:val="008741EC"/>
    <w:rsid w:val="008742B3"/>
    <w:rsid w:val="00874311"/>
    <w:rsid w:val="0087457A"/>
    <w:rsid w:val="00874D3F"/>
    <w:rsid w:val="00874FEF"/>
    <w:rsid w:val="00875E81"/>
    <w:rsid w:val="00875E9F"/>
    <w:rsid w:val="00876117"/>
    <w:rsid w:val="008762E2"/>
    <w:rsid w:val="00876353"/>
    <w:rsid w:val="0087651E"/>
    <w:rsid w:val="008766A0"/>
    <w:rsid w:val="00876A95"/>
    <w:rsid w:val="00876C60"/>
    <w:rsid w:val="00876F8C"/>
    <w:rsid w:val="0087737E"/>
    <w:rsid w:val="00877737"/>
    <w:rsid w:val="008779B9"/>
    <w:rsid w:val="00877B72"/>
    <w:rsid w:val="00877CBB"/>
    <w:rsid w:val="00877EB9"/>
    <w:rsid w:val="00880051"/>
    <w:rsid w:val="008805F1"/>
    <w:rsid w:val="0088082A"/>
    <w:rsid w:val="00880AA6"/>
    <w:rsid w:val="00880B4B"/>
    <w:rsid w:val="00880DC6"/>
    <w:rsid w:val="0088115D"/>
    <w:rsid w:val="0088139E"/>
    <w:rsid w:val="00881E1E"/>
    <w:rsid w:val="00882031"/>
    <w:rsid w:val="0088205C"/>
    <w:rsid w:val="0088256A"/>
    <w:rsid w:val="0088284A"/>
    <w:rsid w:val="00882BC3"/>
    <w:rsid w:val="008834F4"/>
    <w:rsid w:val="00883655"/>
    <w:rsid w:val="0088375A"/>
    <w:rsid w:val="008838A2"/>
    <w:rsid w:val="00883CFE"/>
    <w:rsid w:val="00883F9E"/>
    <w:rsid w:val="00884099"/>
    <w:rsid w:val="008848EB"/>
    <w:rsid w:val="00884C65"/>
    <w:rsid w:val="00884D6D"/>
    <w:rsid w:val="0088511D"/>
    <w:rsid w:val="008851D1"/>
    <w:rsid w:val="008854A4"/>
    <w:rsid w:val="00885864"/>
    <w:rsid w:val="00885BF4"/>
    <w:rsid w:val="00885F6C"/>
    <w:rsid w:val="00886040"/>
    <w:rsid w:val="00886852"/>
    <w:rsid w:val="00886B33"/>
    <w:rsid w:val="00886B44"/>
    <w:rsid w:val="00886C38"/>
    <w:rsid w:val="0088705D"/>
    <w:rsid w:val="00887790"/>
    <w:rsid w:val="00887B3C"/>
    <w:rsid w:val="00887FCD"/>
    <w:rsid w:val="00890063"/>
    <w:rsid w:val="0089025A"/>
    <w:rsid w:val="00890466"/>
    <w:rsid w:val="008909E5"/>
    <w:rsid w:val="00890CAF"/>
    <w:rsid w:val="00890DCA"/>
    <w:rsid w:val="00890F13"/>
    <w:rsid w:val="0089105E"/>
    <w:rsid w:val="00891060"/>
    <w:rsid w:val="008910C6"/>
    <w:rsid w:val="00891771"/>
    <w:rsid w:val="00891936"/>
    <w:rsid w:val="00891FDC"/>
    <w:rsid w:val="00892078"/>
    <w:rsid w:val="00892AD8"/>
    <w:rsid w:val="00892DDC"/>
    <w:rsid w:val="00893C0A"/>
    <w:rsid w:val="008949DC"/>
    <w:rsid w:val="00894CCD"/>
    <w:rsid w:val="00894D54"/>
    <w:rsid w:val="00894E3D"/>
    <w:rsid w:val="00895315"/>
    <w:rsid w:val="008954AE"/>
    <w:rsid w:val="00895D83"/>
    <w:rsid w:val="00895DDE"/>
    <w:rsid w:val="0089618C"/>
    <w:rsid w:val="00896AD6"/>
    <w:rsid w:val="00896E6E"/>
    <w:rsid w:val="00897193"/>
    <w:rsid w:val="00897820"/>
    <w:rsid w:val="00897D70"/>
    <w:rsid w:val="00897FB2"/>
    <w:rsid w:val="008A0736"/>
    <w:rsid w:val="008A0915"/>
    <w:rsid w:val="008A1714"/>
    <w:rsid w:val="008A1757"/>
    <w:rsid w:val="008A23B8"/>
    <w:rsid w:val="008A26D0"/>
    <w:rsid w:val="008A285D"/>
    <w:rsid w:val="008A2870"/>
    <w:rsid w:val="008A28A0"/>
    <w:rsid w:val="008A28B9"/>
    <w:rsid w:val="008A2A77"/>
    <w:rsid w:val="008A2CE7"/>
    <w:rsid w:val="008A2D3C"/>
    <w:rsid w:val="008A3798"/>
    <w:rsid w:val="008A38B7"/>
    <w:rsid w:val="008A3D59"/>
    <w:rsid w:val="008A3E8E"/>
    <w:rsid w:val="008A42A5"/>
    <w:rsid w:val="008A44FA"/>
    <w:rsid w:val="008A470C"/>
    <w:rsid w:val="008A47F5"/>
    <w:rsid w:val="008A4875"/>
    <w:rsid w:val="008A4C89"/>
    <w:rsid w:val="008A52E5"/>
    <w:rsid w:val="008A54C7"/>
    <w:rsid w:val="008A55B4"/>
    <w:rsid w:val="008A5803"/>
    <w:rsid w:val="008A5A8B"/>
    <w:rsid w:val="008A5AE3"/>
    <w:rsid w:val="008A5CAE"/>
    <w:rsid w:val="008A5CD7"/>
    <w:rsid w:val="008A5D0D"/>
    <w:rsid w:val="008A5D7F"/>
    <w:rsid w:val="008A6024"/>
    <w:rsid w:val="008A6660"/>
    <w:rsid w:val="008A6F4A"/>
    <w:rsid w:val="008A6F7C"/>
    <w:rsid w:val="008A7041"/>
    <w:rsid w:val="008A7A10"/>
    <w:rsid w:val="008A7A3D"/>
    <w:rsid w:val="008A7F9D"/>
    <w:rsid w:val="008B0286"/>
    <w:rsid w:val="008B078E"/>
    <w:rsid w:val="008B0A98"/>
    <w:rsid w:val="008B0B23"/>
    <w:rsid w:val="008B14C9"/>
    <w:rsid w:val="008B14F4"/>
    <w:rsid w:val="008B156A"/>
    <w:rsid w:val="008B15A1"/>
    <w:rsid w:val="008B1C6A"/>
    <w:rsid w:val="008B1DA2"/>
    <w:rsid w:val="008B1EEC"/>
    <w:rsid w:val="008B1FDA"/>
    <w:rsid w:val="008B27E4"/>
    <w:rsid w:val="008B29E9"/>
    <w:rsid w:val="008B2D1C"/>
    <w:rsid w:val="008B30BE"/>
    <w:rsid w:val="008B3A22"/>
    <w:rsid w:val="008B3AE5"/>
    <w:rsid w:val="008B3AF5"/>
    <w:rsid w:val="008B3B2F"/>
    <w:rsid w:val="008B3D8C"/>
    <w:rsid w:val="008B4CA0"/>
    <w:rsid w:val="008B4E25"/>
    <w:rsid w:val="008B51B9"/>
    <w:rsid w:val="008B595E"/>
    <w:rsid w:val="008B5FEB"/>
    <w:rsid w:val="008B6129"/>
    <w:rsid w:val="008B6319"/>
    <w:rsid w:val="008B678E"/>
    <w:rsid w:val="008B67C9"/>
    <w:rsid w:val="008B685F"/>
    <w:rsid w:val="008B7315"/>
    <w:rsid w:val="008B74AC"/>
    <w:rsid w:val="008B7D36"/>
    <w:rsid w:val="008C04CF"/>
    <w:rsid w:val="008C075A"/>
    <w:rsid w:val="008C07F7"/>
    <w:rsid w:val="008C100F"/>
    <w:rsid w:val="008C236A"/>
    <w:rsid w:val="008C2767"/>
    <w:rsid w:val="008C28E0"/>
    <w:rsid w:val="008C2CCE"/>
    <w:rsid w:val="008C2EA3"/>
    <w:rsid w:val="008C2FEB"/>
    <w:rsid w:val="008C34AB"/>
    <w:rsid w:val="008C36D8"/>
    <w:rsid w:val="008C3956"/>
    <w:rsid w:val="008C3BEE"/>
    <w:rsid w:val="008C3D1B"/>
    <w:rsid w:val="008C4008"/>
    <w:rsid w:val="008C4076"/>
    <w:rsid w:val="008C4421"/>
    <w:rsid w:val="008C479A"/>
    <w:rsid w:val="008C47A3"/>
    <w:rsid w:val="008C4829"/>
    <w:rsid w:val="008C4A2F"/>
    <w:rsid w:val="008C4CBE"/>
    <w:rsid w:val="008C55A6"/>
    <w:rsid w:val="008C59C0"/>
    <w:rsid w:val="008C5C1C"/>
    <w:rsid w:val="008C648E"/>
    <w:rsid w:val="008C663C"/>
    <w:rsid w:val="008C67E2"/>
    <w:rsid w:val="008C6A49"/>
    <w:rsid w:val="008C6B05"/>
    <w:rsid w:val="008C703A"/>
    <w:rsid w:val="008C726A"/>
    <w:rsid w:val="008C7961"/>
    <w:rsid w:val="008C7987"/>
    <w:rsid w:val="008C7A90"/>
    <w:rsid w:val="008D0159"/>
    <w:rsid w:val="008D022B"/>
    <w:rsid w:val="008D036F"/>
    <w:rsid w:val="008D058A"/>
    <w:rsid w:val="008D059B"/>
    <w:rsid w:val="008D111C"/>
    <w:rsid w:val="008D11F8"/>
    <w:rsid w:val="008D12B2"/>
    <w:rsid w:val="008D168E"/>
    <w:rsid w:val="008D18AA"/>
    <w:rsid w:val="008D2445"/>
    <w:rsid w:val="008D2A6A"/>
    <w:rsid w:val="008D2D27"/>
    <w:rsid w:val="008D2F67"/>
    <w:rsid w:val="008D3001"/>
    <w:rsid w:val="008D3025"/>
    <w:rsid w:val="008D3411"/>
    <w:rsid w:val="008D3DAD"/>
    <w:rsid w:val="008D420F"/>
    <w:rsid w:val="008D43E3"/>
    <w:rsid w:val="008D442D"/>
    <w:rsid w:val="008D4766"/>
    <w:rsid w:val="008D5058"/>
    <w:rsid w:val="008D5663"/>
    <w:rsid w:val="008D5726"/>
    <w:rsid w:val="008D5965"/>
    <w:rsid w:val="008D5CA2"/>
    <w:rsid w:val="008D5DF2"/>
    <w:rsid w:val="008D65DE"/>
    <w:rsid w:val="008D67EF"/>
    <w:rsid w:val="008D6BC1"/>
    <w:rsid w:val="008D6C48"/>
    <w:rsid w:val="008D6EC5"/>
    <w:rsid w:val="008D7269"/>
    <w:rsid w:val="008D7640"/>
    <w:rsid w:val="008D788D"/>
    <w:rsid w:val="008D7E9D"/>
    <w:rsid w:val="008D7EDD"/>
    <w:rsid w:val="008E0051"/>
    <w:rsid w:val="008E006E"/>
    <w:rsid w:val="008E02EF"/>
    <w:rsid w:val="008E059C"/>
    <w:rsid w:val="008E0673"/>
    <w:rsid w:val="008E08E9"/>
    <w:rsid w:val="008E0D32"/>
    <w:rsid w:val="008E0F8C"/>
    <w:rsid w:val="008E1620"/>
    <w:rsid w:val="008E16B1"/>
    <w:rsid w:val="008E21F5"/>
    <w:rsid w:val="008E2713"/>
    <w:rsid w:val="008E2E73"/>
    <w:rsid w:val="008E2FD7"/>
    <w:rsid w:val="008E311F"/>
    <w:rsid w:val="008E332F"/>
    <w:rsid w:val="008E33AA"/>
    <w:rsid w:val="008E3409"/>
    <w:rsid w:val="008E3606"/>
    <w:rsid w:val="008E369E"/>
    <w:rsid w:val="008E42F3"/>
    <w:rsid w:val="008E430A"/>
    <w:rsid w:val="008E4A25"/>
    <w:rsid w:val="008E4B9D"/>
    <w:rsid w:val="008E50EA"/>
    <w:rsid w:val="008E58E2"/>
    <w:rsid w:val="008E58EA"/>
    <w:rsid w:val="008E5E53"/>
    <w:rsid w:val="008E6E0A"/>
    <w:rsid w:val="008E741E"/>
    <w:rsid w:val="008E7A5C"/>
    <w:rsid w:val="008E7C48"/>
    <w:rsid w:val="008E7F46"/>
    <w:rsid w:val="008F035B"/>
    <w:rsid w:val="008F03C9"/>
    <w:rsid w:val="008F1164"/>
    <w:rsid w:val="008F1615"/>
    <w:rsid w:val="008F1853"/>
    <w:rsid w:val="008F192F"/>
    <w:rsid w:val="008F1AC6"/>
    <w:rsid w:val="008F1CC6"/>
    <w:rsid w:val="008F1CD7"/>
    <w:rsid w:val="008F1D3D"/>
    <w:rsid w:val="008F1E76"/>
    <w:rsid w:val="008F202C"/>
    <w:rsid w:val="008F246E"/>
    <w:rsid w:val="008F2789"/>
    <w:rsid w:val="008F2B2A"/>
    <w:rsid w:val="008F3125"/>
    <w:rsid w:val="008F32FA"/>
    <w:rsid w:val="008F362E"/>
    <w:rsid w:val="008F3B7B"/>
    <w:rsid w:val="008F3DA4"/>
    <w:rsid w:val="008F3F10"/>
    <w:rsid w:val="008F3FE1"/>
    <w:rsid w:val="008F49F8"/>
    <w:rsid w:val="008F519D"/>
    <w:rsid w:val="008F579A"/>
    <w:rsid w:val="008F5937"/>
    <w:rsid w:val="008F5AFC"/>
    <w:rsid w:val="008F6001"/>
    <w:rsid w:val="008F6420"/>
    <w:rsid w:val="008F685E"/>
    <w:rsid w:val="008F6EBE"/>
    <w:rsid w:val="008F7C97"/>
    <w:rsid w:val="008F7FCD"/>
    <w:rsid w:val="0090066B"/>
    <w:rsid w:val="009007FA"/>
    <w:rsid w:val="009009D8"/>
    <w:rsid w:val="00900C0A"/>
    <w:rsid w:val="00900CE5"/>
    <w:rsid w:val="00901664"/>
    <w:rsid w:val="00901887"/>
    <w:rsid w:val="00901D3E"/>
    <w:rsid w:val="0090226A"/>
    <w:rsid w:val="009025E3"/>
    <w:rsid w:val="009025F8"/>
    <w:rsid w:val="0090262D"/>
    <w:rsid w:val="00902724"/>
    <w:rsid w:val="00902780"/>
    <w:rsid w:val="00902786"/>
    <w:rsid w:val="00902B15"/>
    <w:rsid w:val="00902FC3"/>
    <w:rsid w:val="009033BE"/>
    <w:rsid w:val="009037C2"/>
    <w:rsid w:val="00903D10"/>
    <w:rsid w:val="00903DEB"/>
    <w:rsid w:val="00903EE4"/>
    <w:rsid w:val="00904187"/>
    <w:rsid w:val="0090448A"/>
    <w:rsid w:val="00904682"/>
    <w:rsid w:val="0090482E"/>
    <w:rsid w:val="00904B79"/>
    <w:rsid w:val="00904CA1"/>
    <w:rsid w:val="00904E00"/>
    <w:rsid w:val="00904E87"/>
    <w:rsid w:val="00905993"/>
    <w:rsid w:val="00905C48"/>
    <w:rsid w:val="00905CFB"/>
    <w:rsid w:val="00905E39"/>
    <w:rsid w:val="009060CA"/>
    <w:rsid w:val="00906BF6"/>
    <w:rsid w:val="00906F58"/>
    <w:rsid w:val="009074D7"/>
    <w:rsid w:val="00907FCF"/>
    <w:rsid w:val="0091027C"/>
    <w:rsid w:val="009102EA"/>
    <w:rsid w:val="009103A2"/>
    <w:rsid w:val="00910636"/>
    <w:rsid w:val="009108F6"/>
    <w:rsid w:val="00910C52"/>
    <w:rsid w:val="00910F65"/>
    <w:rsid w:val="0091112F"/>
    <w:rsid w:val="0091126B"/>
    <w:rsid w:val="00911420"/>
    <w:rsid w:val="0091160D"/>
    <w:rsid w:val="0091191D"/>
    <w:rsid w:val="00912050"/>
    <w:rsid w:val="009124B1"/>
    <w:rsid w:val="00912552"/>
    <w:rsid w:val="0091255B"/>
    <w:rsid w:val="009128ED"/>
    <w:rsid w:val="00913879"/>
    <w:rsid w:val="009138E0"/>
    <w:rsid w:val="00913B79"/>
    <w:rsid w:val="00913FAA"/>
    <w:rsid w:val="00913FBD"/>
    <w:rsid w:val="00914742"/>
    <w:rsid w:val="009149CD"/>
    <w:rsid w:val="00914C4C"/>
    <w:rsid w:val="00914CCB"/>
    <w:rsid w:val="00914D24"/>
    <w:rsid w:val="00914EC8"/>
    <w:rsid w:val="00915509"/>
    <w:rsid w:val="00915708"/>
    <w:rsid w:val="009162A0"/>
    <w:rsid w:val="00916DBD"/>
    <w:rsid w:val="009172E2"/>
    <w:rsid w:val="0091731A"/>
    <w:rsid w:val="0091738C"/>
    <w:rsid w:val="00917C5B"/>
    <w:rsid w:val="00917F62"/>
    <w:rsid w:val="00920066"/>
    <w:rsid w:val="009206C9"/>
    <w:rsid w:val="00920739"/>
    <w:rsid w:val="00920FFF"/>
    <w:rsid w:val="009211D9"/>
    <w:rsid w:val="0092164A"/>
    <w:rsid w:val="0092195D"/>
    <w:rsid w:val="00921F27"/>
    <w:rsid w:val="00922CF6"/>
    <w:rsid w:val="00922E96"/>
    <w:rsid w:val="00923103"/>
    <w:rsid w:val="00923328"/>
    <w:rsid w:val="00923348"/>
    <w:rsid w:val="00923413"/>
    <w:rsid w:val="00923807"/>
    <w:rsid w:val="0092384D"/>
    <w:rsid w:val="00923C85"/>
    <w:rsid w:val="0092455B"/>
    <w:rsid w:val="00924575"/>
    <w:rsid w:val="00924886"/>
    <w:rsid w:val="009248AF"/>
    <w:rsid w:val="00924CE5"/>
    <w:rsid w:val="00924D33"/>
    <w:rsid w:val="00924E52"/>
    <w:rsid w:val="00925585"/>
    <w:rsid w:val="009255B0"/>
    <w:rsid w:val="00925CE8"/>
    <w:rsid w:val="00926015"/>
    <w:rsid w:val="00926223"/>
    <w:rsid w:val="009266EA"/>
    <w:rsid w:val="00926751"/>
    <w:rsid w:val="009272B4"/>
    <w:rsid w:val="00927440"/>
    <w:rsid w:val="00927840"/>
    <w:rsid w:val="00927872"/>
    <w:rsid w:val="0092788E"/>
    <w:rsid w:val="00927C97"/>
    <w:rsid w:val="00927D75"/>
    <w:rsid w:val="00927FF0"/>
    <w:rsid w:val="009304B3"/>
    <w:rsid w:val="00930527"/>
    <w:rsid w:val="00930F7C"/>
    <w:rsid w:val="009312E7"/>
    <w:rsid w:val="00931A08"/>
    <w:rsid w:val="00931A94"/>
    <w:rsid w:val="00932041"/>
    <w:rsid w:val="009322E4"/>
    <w:rsid w:val="009323FA"/>
    <w:rsid w:val="009324DD"/>
    <w:rsid w:val="00932667"/>
    <w:rsid w:val="009328F8"/>
    <w:rsid w:val="00932957"/>
    <w:rsid w:val="00932E60"/>
    <w:rsid w:val="00932F40"/>
    <w:rsid w:val="009332A6"/>
    <w:rsid w:val="00933454"/>
    <w:rsid w:val="009338EB"/>
    <w:rsid w:val="00934139"/>
    <w:rsid w:val="0093444F"/>
    <w:rsid w:val="00934702"/>
    <w:rsid w:val="009348A2"/>
    <w:rsid w:val="009348DF"/>
    <w:rsid w:val="00934B24"/>
    <w:rsid w:val="00934D5D"/>
    <w:rsid w:val="00934E45"/>
    <w:rsid w:val="00935811"/>
    <w:rsid w:val="009358A3"/>
    <w:rsid w:val="00935A4C"/>
    <w:rsid w:val="00935A8E"/>
    <w:rsid w:val="00935DA7"/>
    <w:rsid w:val="00935DE7"/>
    <w:rsid w:val="00936053"/>
    <w:rsid w:val="009360CD"/>
    <w:rsid w:val="00936148"/>
    <w:rsid w:val="0093640C"/>
    <w:rsid w:val="0093644E"/>
    <w:rsid w:val="00936BF1"/>
    <w:rsid w:val="00936FCF"/>
    <w:rsid w:val="00937AF7"/>
    <w:rsid w:val="00937D3B"/>
    <w:rsid w:val="00937D46"/>
    <w:rsid w:val="00940182"/>
    <w:rsid w:val="00940391"/>
    <w:rsid w:val="009403CE"/>
    <w:rsid w:val="009403F6"/>
    <w:rsid w:val="009404AB"/>
    <w:rsid w:val="00940859"/>
    <w:rsid w:val="00940CD7"/>
    <w:rsid w:val="00940D0E"/>
    <w:rsid w:val="00940D88"/>
    <w:rsid w:val="00941242"/>
    <w:rsid w:val="00941472"/>
    <w:rsid w:val="009418ED"/>
    <w:rsid w:val="0094190E"/>
    <w:rsid w:val="009419DB"/>
    <w:rsid w:val="00941BC2"/>
    <w:rsid w:val="00941D30"/>
    <w:rsid w:val="0094200F"/>
    <w:rsid w:val="00942738"/>
    <w:rsid w:val="00943126"/>
    <w:rsid w:val="009432C7"/>
    <w:rsid w:val="009432E2"/>
    <w:rsid w:val="00943435"/>
    <w:rsid w:val="009437B0"/>
    <w:rsid w:val="00943B04"/>
    <w:rsid w:val="0094400A"/>
    <w:rsid w:val="00944462"/>
    <w:rsid w:val="0094447D"/>
    <w:rsid w:val="009444AB"/>
    <w:rsid w:val="00945143"/>
    <w:rsid w:val="009452E7"/>
    <w:rsid w:val="009455BF"/>
    <w:rsid w:val="00945633"/>
    <w:rsid w:val="00945C00"/>
    <w:rsid w:val="00945C68"/>
    <w:rsid w:val="00945CDC"/>
    <w:rsid w:val="00945DBA"/>
    <w:rsid w:val="0094607A"/>
    <w:rsid w:val="009460CD"/>
    <w:rsid w:val="009461AB"/>
    <w:rsid w:val="00946342"/>
    <w:rsid w:val="00946686"/>
    <w:rsid w:val="009466D2"/>
    <w:rsid w:val="009468A6"/>
    <w:rsid w:val="0094690E"/>
    <w:rsid w:val="00946DE7"/>
    <w:rsid w:val="0094715C"/>
    <w:rsid w:val="0094723B"/>
    <w:rsid w:val="0094729E"/>
    <w:rsid w:val="009475F5"/>
    <w:rsid w:val="00947660"/>
    <w:rsid w:val="00947833"/>
    <w:rsid w:val="009478D3"/>
    <w:rsid w:val="00947D7B"/>
    <w:rsid w:val="00947F9F"/>
    <w:rsid w:val="0095013E"/>
    <w:rsid w:val="009503C0"/>
    <w:rsid w:val="009503FE"/>
    <w:rsid w:val="00950763"/>
    <w:rsid w:val="009508B9"/>
    <w:rsid w:val="00950CED"/>
    <w:rsid w:val="00950D38"/>
    <w:rsid w:val="00950E6A"/>
    <w:rsid w:val="00950E86"/>
    <w:rsid w:val="00950F17"/>
    <w:rsid w:val="00950FD6"/>
    <w:rsid w:val="009514EC"/>
    <w:rsid w:val="00951642"/>
    <w:rsid w:val="00951675"/>
    <w:rsid w:val="0095193A"/>
    <w:rsid w:val="00951A45"/>
    <w:rsid w:val="00951B14"/>
    <w:rsid w:val="0095232E"/>
    <w:rsid w:val="00952362"/>
    <w:rsid w:val="00952369"/>
    <w:rsid w:val="00952475"/>
    <w:rsid w:val="00953397"/>
    <w:rsid w:val="00953959"/>
    <w:rsid w:val="00953B0A"/>
    <w:rsid w:val="00953B81"/>
    <w:rsid w:val="00954363"/>
    <w:rsid w:val="009543A2"/>
    <w:rsid w:val="009543EA"/>
    <w:rsid w:val="00954D22"/>
    <w:rsid w:val="00954F73"/>
    <w:rsid w:val="009550E5"/>
    <w:rsid w:val="009551CC"/>
    <w:rsid w:val="009555B2"/>
    <w:rsid w:val="0095575B"/>
    <w:rsid w:val="0095584A"/>
    <w:rsid w:val="00955A26"/>
    <w:rsid w:val="00955AFC"/>
    <w:rsid w:val="00955C05"/>
    <w:rsid w:val="00956364"/>
    <w:rsid w:val="009563DE"/>
    <w:rsid w:val="00956657"/>
    <w:rsid w:val="009569BB"/>
    <w:rsid w:val="00957047"/>
    <w:rsid w:val="0095708F"/>
    <w:rsid w:val="009571F9"/>
    <w:rsid w:val="009577BC"/>
    <w:rsid w:val="00957E84"/>
    <w:rsid w:val="00957EAA"/>
    <w:rsid w:val="0096000E"/>
    <w:rsid w:val="0096019F"/>
    <w:rsid w:val="009602DA"/>
    <w:rsid w:val="009604B7"/>
    <w:rsid w:val="00960724"/>
    <w:rsid w:val="009607E8"/>
    <w:rsid w:val="00960AA8"/>
    <w:rsid w:val="0096134B"/>
    <w:rsid w:val="009619A6"/>
    <w:rsid w:val="00961B00"/>
    <w:rsid w:val="00961BB6"/>
    <w:rsid w:val="00961EE4"/>
    <w:rsid w:val="0096234B"/>
    <w:rsid w:val="0096235E"/>
    <w:rsid w:val="00962479"/>
    <w:rsid w:val="009624AA"/>
    <w:rsid w:val="009626E5"/>
    <w:rsid w:val="00962789"/>
    <w:rsid w:val="009627CD"/>
    <w:rsid w:val="00962BF5"/>
    <w:rsid w:val="0096302C"/>
    <w:rsid w:val="0096317B"/>
    <w:rsid w:val="009635DD"/>
    <w:rsid w:val="0096389F"/>
    <w:rsid w:val="00963B95"/>
    <w:rsid w:val="00963E2C"/>
    <w:rsid w:val="009643FA"/>
    <w:rsid w:val="009648C0"/>
    <w:rsid w:val="009648EA"/>
    <w:rsid w:val="009649FF"/>
    <w:rsid w:val="00964A21"/>
    <w:rsid w:val="00964D99"/>
    <w:rsid w:val="00964E32"/>
    <w:rsid w:val="009655FD"/>
    <w:rsid w:val="009659D1"/>
    <w:rsid w:val="00965B47"/>
    <w:rsid w:val="00965C79"/>
    <w:rsid w:val="00965FD9"/>
    <w:rsid w:val="009665D6"/>
    <w:rsid w:val="00966872"/>
    <w:rsid w:val="009671B9"/>
    <w:rsid w:val="009672E5"/>
    <w:rsid w:val="009674C2"/>
    <w:rsid w:val="00967926"/>
    <w:rsid w:val="00967998"/>
    <w:rsid w:val="00967E76"/>
    <w:rsid w:val="00967EE4"/>
    <w:rsid w:val="00967F6E"/>
    <w:rsid w:val="00970409"/>
    <w:rsid w:val="0097059F"/>
    <w:rsid w:val="0097086D"/>
    <w:rsid w:val="00970A69"/>
    <w:rsid w:val="00970C68"/>
    <w:rsid w:val="00970EA8"/>
    <w:rsid w:val="00970EF6"/>
    <w:rsid w:val="00971059"/>
    <w:rsid w:val="009711BA"/>
    <w:rsid w:val="00971B6D"/>
    <w:rsid w:val="00971B79"/>
    <w:rsid w:val="00971CCF"/>
    <w:rsid w:val="00972224"/>
    <w:rsid w:val="009728FD"/>
    <w:rsid w:val="009729AE"/>
    <w:rsid w:val="00972A9E"/>
    <w:rsid w:val="00972D50"/>
    <w:rsid w:val="00973A1F"/>
    <w:rsid w:val="00973DE5"/>
    <w:rsid w:val="00974757"/>
    <w:rsid w:val="009751CD"/>
    <w:rsid w:val="00975657"/>
    <w:rsid w:val="00975BD2"/>
    <w:rsid w:val="00975C14"/>
    <w:rsid w:val="00975F0F"/>
    <w:rsid w:val="00975F9B"/>
    <w:rsid w:val="00976166"/>
    <w:rsid w:val="009767D4"/>
    <w:rsid w:val="00976FDF"/>
    <w:rsid w:val="009772FE"/>
    <w:rsid w:val="0098025E"/>
    <w:rsid w:val="009808C0"/>
    <w:rsid w:val="00981007"/>
    <w:rsid w:val="00981734"/>
    <w:rsid w:val="009818FC"/>
    <w:rsid w:val="00981975"/>
    <w:rsid w:val="00982546"/>
    <w:rsid w:val="00982597"/>
    <w:rsid w:val="00982CA4"/>
    <w:rsid w:val="00982CFA"/>
    <w:rsid w:val="00982DBD"/>
    <w:rsid w:val="009836BA"/>
    <w:rsid w:val="0098383F"/>
    <w:rsid w:val="009839FD"/>
    <w:rsid w:val="00983C8D"/>
    <w:rsid w:val="0098410E"/>
    <w:rsid w:val="00984388"/>
    <w:rsid w:val="00984542"/>
    <w:rsid w:val="009845CB"/>
    <w:rsid w:val="009847B9"/>
    <w:rsid w:val="0098497F"/>
    <w:rsid w:val="00984AC7"/>
    <w:rsid w:val="00984F45"/>
    <w:rsid w:val="0098510E"/>
    <w:rsid w:val="00985FC5"/>
    <w:rsid w:val="0098623A"/>
    <w:rsid w:val="0098669F"/>
    <w:rsid w:val="009867BA"/>
    <w:rsid w:val="00986D95"/>
    <w:rsid w:val="00986E46"/>
    <w:rsid w:val="00987059"/>
    <w:rsid w:val="0098723A"/>
    <w:rsid w:val="00990841"/>
    <w:rsid w:val="00990FEB"/>
    <w:rsid w:val="0099123D"/>
    <w:rsid w:val="00991252"/>
    <w:rsid w:val="00991286"/>
    <w:rsid w:val="009912E2"/>
    <w:rsid w:val="00991522"/>
    <w:rsid w:val="00991573"/>
    <w:rsid w:val="00991BE8"/>
    <w:rsid w:val="0099201F"/>
    <w:rsid w:val="009920AA"/>
    <w:rsid w:val="009921CB"/>
    <w:rsid w:val="00992289"/>
    <w:rsid w:val="0099254B"/>
    <w:rsid w:val="009927C9"/>
    <w:rsid w:val="00992AEC"/>
    <w:rsid w:val="00992BCB"/>
    <w:rsid w:val="00992CB1"/>
    <w:rsid w:val="0099303F"/>
    <w:rsid w:val="00993445"/>
    <w:rsid w:val="0099360E"/>
    <w:rsid w:val="00994236"/>
    <w:rsid w:val="00994460"/>
    <w:rsid w:val="009944DE"/>
    <w:rsid w:val="0099452F"/>
    <w:rsid w:val="0099488E"/>
    <w:rsid w:val="00994B14"/>
    <w:rsid w:val="00994B58"/>
    <w:rsid w:val="00995127"/>
    <w:rsid w:val="00995192"/>
    <w:rsid w:val="00995206"/>
    <w:rsid w:val="009954D0"/>
    <w:rsid w:val="00995CBE"/>
    <w:rsid w:val="009960BA"/>
    <w:rsid w:val="0099646D"/>
    <w:rsid w:val="00996B15"/>
    <w:rsid w:val="00996B30"/>
    <w:rsid w:val="0099761C"/>
    <w:rsid w:val="009976A0"/>
    <w:rsid w:val="009976D3"/>
    <w:rsid w:val="0099772C"/>
    <w:rsid w:val="00997927"/>
    <w:rsid w:val="009A0049"/>
    <w:rsid w:val="009A00CD"/>
    <w:rsid w:val="009A06B6"/>
    <w:rsid w:val="009A06F5"/>
    <w:rsid w:val="009A08DC"/>
    <w:rsid w:val="009A0C64"/>
    <w:rsid w:val="009A0D23"/>
    <w:rsid w:val="009A1645"/>
    <w:rsid w:val="009A1F20"/>
    <w:rsid w:val="009A1F63"/>
    <w:rsid w:val="009A25EC"/>
    <w:rsid w:val="009A28D3"/>
    <w:rsid w:val="009A2B3B"/>
    <w:rsid w:val="009A2CDF"/>
    <w:rsid w:val="009A2F93"/>
    <w:rsid w:val="009A3073"/>
    <w:rsid w:val="009A3324"/>
    <w:rsid w:val="009A343E"/>
    <w:rsid w:val="009A35E4"/>
    <w:rsid w:val="009A3707"/>
    <w:rsid w:val="009A37DB"/>
    <w:rsid w:val="009A4023"/>
    <w:rsid w:val="009A446B"/>
    <w:rsid w:val="009A450B"/>
    <w:rsid w:val="009A458D"/>
    <w:rsid w:val="009A473B"/>
    <w:rsid w:val="009A4E50"/>
    <w:rsid w:val="009A4EB9"/>
    <w:rsid w:val="009A6111"/>
    <w:rsid w:val="009A6455"/>
    <w:rsid w:val="009A64BA"/>
    <w:rsid w:val="009A6505"/>
    <w:rsid w:val="009A6541"/>
    <w:rsid w:val="009A6789"/>
    <w:rsid w:val="009A6A6F"/>
    <w:rsid w:val="009A6BFB"/>
    <w:rsid w:val="009A723C"/>
    <w:rsid w:val="009A7287"/>
    <w:rsid w:val="009A75CE"/>
    <w:rsid w:val="009A7A00"/>
    <w:rsid w:val="009A7A48"/>
    <w:rsid w:val="009A7FA5"/>
    <w:rsid w:val="009B02A8"/>
    <w:rsid w:val="009B095C"/>
    <w:rsid w:val="009B0B7C"/>
    <w:rsid w:val="009B0D94"/>
    <w:rsid w:val="009B0F3D"/>
    <w:rsid w:val="009B0FBA"/>
    <w:rsid w:val="009B1AA9"/>
    <w:rsid w:val="009B1E9F"/>
    <w:rsid w:val="009B1EF0"/>
    <w:rsid w:val="009B1F06"/>
    <w:rsid w:val="009B28D5"/>
    <w:rsid w:val="009B2966"/>
    <w:rsid w:val="009B2BF7"/>
    <w:rsid w:val="009B2D61"/>
    <w:rsid w:val="009B33E5"/>
    <w:rsid w:val="009B344B"/>
    <w:rsid w:val="009B35FD"/>
    <w:rsid w:val="009B36A1"/>
    <w:rsid w:val="009B4133"/>
    <w:rsid w:val="009B422A"/>
    <w:rsid w:val="009B4534"/>
    <w:rsid w:val="009B4743"/>
    <w:rsid w:val="009B4905"/>
    <w:rsid w:val="009B4D56"/>
    <w:rsid w:val="009B4F51"/>
    <w:rsid w:val="009B5027"/>
    <w:rsid w:val="009B5190"/>
    <w:rsid w:val="009B62D3"/>
    <w:rsid w:val="009B645E"/>
    <w:rsid w:val="009B66EA"/>
    <w:rsid w:val="009B6709"/>
    <w:rsid w:val="009B7187"/>
    <w:rsid w:val="009B746D"/>
    <w:rsid w:val="009B76B5"/>
    <w:rsid w:val="009B7C96"/>
    <w:rsid w:val="009B7EC0"/>
    <w:rsid w:val="009C0284"/>
    <w:rsid w:val="009C0434"/>
    <w:rsid w:val="009C04E1"/>
    <w:rsid w:val="009C0629"/>
    <w:rsid w:val="009C06C5"/>
    <w:rsid w:val="009C0AE5"/>
    <w:rsid w:val="009C108C"/>
    <w:rsid w:val="009C1283"/>
    <w:rsid w:val="009C15BB"/>
    <w:rsid w:val="009C18A8"/>
    <w:rsid w:val="009C1A79"/>
    <w:rsid w:val="009C1ADF"/>
    <w:rsid w:val="009C1ECF"/>
    <w:rsid w:val="009C23FC"/>
    <w:rsid w:val="009C3037"/>
    <w:rsid w:val="009C3230"/>
    <w:rsid w:val="009C3394"/>
    <w:rsid w:val="009C340E"/>
    <w:rsid w:val="009C3BFE"/>
    <w:rsid w:val="009C3D2E"/>
    <w:rsid w:val="009C3EAA"/>
    <w:rsid w:val="009C4082"/>
    <w:rsid w:val="009C40CB"/>
    <w:rsid w:val="009C45A4"/>
    <w:rsid w:val="009C4FF9"/>
    <w:rsid w:val="009C505C"/>
    <w:rsid w:val="009C5E22"/>
    <w:rsid w:val="009C677B"/>
    <w:rsid w:val="009C6BD5"/>
    <w:rsid w:val="009C76D6"/>
    <w:rsid w:val="009C7768"/>
    <w:rsid w:val="009C7865"/>
    <w:rsid w:val="009C789C"/>
    <w:rsid w:val="009C7D6D"/>
    <w:rsid w:val="009D04F7"/>
    <w:rsid w:val="009D0C7B"/>
    <w:rsid w:val="009D0C9B"/>
    <w:rsid w:val="009D118C"/>
    <w:rsid w:val="009D13C6"/>
    <w:rsid w:val="009D1537"/>
    <w:rsid w:val="009D1555"/>
    <w:rsid w:val="009D19F3"/>
    <w:rsid w:val="009D1B01"/>
    <w:rsid w:val="009D207C"/>
    <w:rsid w:val="009D2465"/>
    <w:rsid w:val="009D24C4"/>
    <w:rsid w:val="009D2898"/>
    <w:rsid w:val="009D2CDF"/>
    <w:rsid w:val="009D2EBA"/>
    <w:rsid w:val="009D3001"/>
    <w:rsid w:val="009D32BD"/>
    <w:rsid w:val="009D35EB"/>
    <w:rsid w:val="009D3756"/>
    <w:rsid w:val="009D38E0"/>
    <w:rsid w:val="009D3995"/>
    <w:rsid w:val="009D3AED"/>
    <w:rsid w:val="009D3D9F"/>
    <w:rsid w:val="009D3DF6"/>
    <w:rsid w:val="009D3F0C"/>
    <w:rsid w:val="009D41CF"/>
    <w:rsid w:val="009D43DD"/>
    <w:rsid w:val="009D44CB"/>
    <w:rsid w:val="009D53DD"/>
    <w:rsid w:val="009D5497"/>
    <w:rsid w:val="009D58AD"/>
    <w:rsid w:val="009D5DC4"/>
    <w:rsid w:val="009D6399"/>
    <w:rsid w:val="009D663B"/>
    <w:rsid w:val="009D6848"/>
    <w:rsid w:val="009D68CC"/>
    <w:rsid w:val="009D71E4"/>
    <w:rsid w:val="009D793F"/>
    <w:rsid w:val="009D7A37"/>
    <w:rsid w:val="009D7A3E"/>
    <w:rsid w:val="009D7D97"/>
    <w:rsid w:val="009D7DE7"/>
    <w:rsid w:val="009E0191"/>
    <w:rsid w:val="009E021D"/>
    <w:rsid w:val="009E0805"/>
    <w:rsid w:val="009E0847"/>
    <w:rsid w:val="009E0A74"/>
    <w:rsid w:val="009E0FE0"/>
    <w:rsid w:val="009E1157"/>
    <w:rsid w:val="009E1467"/>
    <w:rsid w:val="009E25A5"/>
    <w:rsid w:val="009E27C7"/>
    <w:rsid w:val="009E283D"/>
    <w:rsid w:val="009E2964"/>
    <w:rsid w:val="009E297B"/>
    <w:rsid w:val="009E29FD"/>
    <w:rsid w:val="009E2B05"/>
    <w:rsid w:val="009E2D4A"/>
    <w:rsid w:val="009E33F8"/>
    <w:rsid w:val="009E3BA1"/>
    <w:rsid w:val="009E3F4C"/>
    <w:rsid w:val="009E420C"/>
    <w:rsid w:val="009E43D1"/>
    <w:rsid w:val="009E45AD"/>
    <w:rsid w:val="009E46B9"/>
    <w:rsid w:val="009E480C"/>
    <w:rsid w:val="009E4C4B"/>
    <w:rsid w:val="009E4D5E"/>
    <w:rsid w:val="009E4E17"/>
    <w:rsid w:val="009E5146"/>
    <w:rsid w:val="009E5371"/>
    <w:rsid w:val="009E55B7"/>
    <w:rsid w:val="009E589D"/>
    <w:rsid w:val="009E595F"/>
    <w:rsid w:val="009E5ABC"/>
    <w:rsid w:val="009E5AED"/>
    <w:rsid w:val="009E5DFE"/>
    <w:rsid w:val="009E629E"/>
    <w:rsid w:val="009E62AC"/>
    <w:rsid w:val="009E64AF"/>
    <w:rsid w:val="009E6909"/>
    <w:rsid w:val="009E6A70"/>
    <w:rsid w:val="009E6EB8"/>
    <w:rsid w:val="009E7287"/>
    <w:rsid w:val="009E765F"/>
    <w:rsid w:val="009E7C6F"/>
    <w:rsid w:val="009E7DB6"/>
    <w:rsid w:val="009E7E8F"/>
    <w:rsid w:val="009E7F27"/>
    <w:rsid w:val="009F00EE"/>
    <w:rsid w:val="009F01EF"/>
    <w:rsid w:val="009F0378"/>
    <w:rsid w:val="009F03D4"/>
    <w:rsid w:val="009F0766"/>
    <w:rsid w:val="009F0797"/>
    <w:rsid w:val="009F0822"/>
    <w:rsid w:val="009F0842"/>
    <w:rsid w:val="009F0FBD"/>
    <w:rsid w:val="009F1418"/>
    <w:rsid w:val="009F1CF2"/>
    <w:rsid w:val="009F1F1E"/>
    <w:rsid w:val="009F22F3"/>
    <w:rsid w:val="009F2CC8"/>
    <w:rsid w:val="009F2ECF"/>
    <w:rsid w:val="009F3183"/>
    <w:rsid w:val="009F3665"/>
    <w:rsid w:val="009F3C97"/>
    <w:rsid w:val="009F3DE4"/>
    <w:rsid w:val="009F48DA"/>
    <w:rsid w:val="009F4C79"/>
    <w:rsid w:val="009F4D9C"/>
    <w:rsid w:val="009F4DDA"/>
    <w:rsid w:val="009F4E45"/>
    <w:rsid w:val="009F4EB7"/>
    <w:rsid w:val="009F52F0"/>
    <w:rsid w:val="009F5304"/>
    <w:rsid w:val="009F5446"/>
    <w:rsid w:val="009F545B"/>
    <w:rsid w:val="009F5EDD"/>
    <w:rsid w:val="009F6591"/>
    <w:rsid w:val="009F69C7"/>
    <w:rsid w:val="009F75D4"/>
    <w:rsid w:val="009F768C"/>
    <w:rsid w:val="009F76A5"/>
    <w:rsid w:val="009F7A81"/>
    <w:rsid w:val="009F7B0B"/>
    <w:rsid w:val="009F7D6F"/>
    <w:rsid w:val="009F7D88"/>
    <w:rsid w:val="009F7E38"/>
    <w:rsid w:val="00A005ED"/>
    <w:rsid w:val="00A007D0"/>
    <w:rsid w:val="00A007DD"/>
    <w:rsid w:val="00A0096C"/>
    <w:rsid w:val="00A00BA3"/>
    <w:rsid w:val="00A00BEF"/>
    <w:rsid w:val="00A00D2E"/>
    <w:rsid w:val="00A00DC7"/>
    <w:rsid w:val="00A010BE"/>
    <w:rsid w:val="00A01BA9"/>
    <w:rsid w:val="00A0209D"/>
    <w:rsid w:val="00A0211D"/>
    <w:rsid w:val="00A0242D"/>
    <w:rsid w:val="00A0285F"/>
    <w:rsid w:val="00A02B7A"/>
    <w:rsid w:val="00A02D61"/>
    <w:rsid w:val="00A02E71"/>
    <w:rsid w:val="00A031DC"/>
    <w:rsid w:val="00A033D7"/>
    <w:rsid w:val="00A037C7"/>
    <w:rsid w:val="00A038EA"/>
    <w:rsid w:val="00A03B2F"/>
    <w:rsid w:val="00A03DF5"/>
    <w:rsid w:val="00A03E34"/>
    <w:rsid w:val="00A0473D"/>
    <w:rsid w:val="00A047A5"/>
    <w:rsid w:val="00A04D68"/>
    <w:rsid w:val="00A0567C"/>
    <w:rsid w:val="00A05878"/>
    <w:rsid w:val="00A05AC4"/>
    <w:rsid w:val="00A05C00"/>
    <w:rsid w:val="00A05F5E"/>
    <w:rsid w:val="00A061D3"/>
    <w:rsid w:val="00A063AA"/>
    <w:rsid w:val="00A06785"/>
    <w:rsid w:val="00A067C7"/>
    <w:rsid w:val="00A069A0"/>
    <w:rsid w:val="00A069E9"/>
    <w:rsid w:val="00A06C5C"/>
    <w:rsid w:val="00A06F66"/>
    <w:rsid w:val="00A07350"/>
    <w:rsid w:val="00A073DD"/>
    <w:rsid w:val="00A07449"/>
    <w:rsid w:val="00A07683"/>
    <w:rsid w:val="00A07759"/>
    <w:rsid w:val="00A07B88"/>
    <w:rsid w:val="00A07CB6"/>
    <w:rsid w:val="00A07F6E"/>
    <w:rsid w:val="00A101DD"/>
    <w:rsid w:val="00A1082E"/>
    <w:rsid w:val="00A10E1D"/>
    <w:rsid w:val="00A110FE"/>
    <w:rsid w:val="00A11704"/>
    <w:rsid w:val="00A119EF"/>
    <w:rsid w:val="00A11C47"/>
    <w:rsid w:val="00A11CBB"/>
    <w:rsid w:val="00A11F25"/>
    <w:rsid w:val="00A12735"/>
    <w:rsid w:val="00A12756"/>
    <w:rsid w:val="00A12E09"/>
    <w:rsid w:val="00A12FFE"/>
    <w:rsid w:val="00A133D7"/>
    <w:rsid w:val="00A13477"/>
    <w:rsid w:val="00A1376D"/>
    <w:rsid w:val="00A13D24"/>
    <w:rsid w:val="00A141C6"/>
    <w:rsid w:val="00A14AF6"/>
    <w:rsid w:val="00A14D78"/>
    <w:rsid w:val="00A14FB3"/>
    <w:rsid w:val="00A150E9"/>
    <w:rsid w:val="00A150FB"/>
    <w:rsid w:val="00A15106"/>
    <w:rsid w:val="00A15212"/>
    <w:rsid w:val="00A158E3"/>
    <w:rsid w:val="00A15A0E"/>
    <w:rsid w:val="00A15EA4"/>
    <w:rsid w:val="00A16012"/>
    <w:rsid w:val="00A16203"/>
    <w:rsid w:val="00A166F1"/>
    <w:rsid w:val="00A167B8"/>
    <w:rsid w:val="00A16B09"/>
    <w:rsid w:val="00A16BE9"/>
    <w:rsid w:val="00A16D92"/>
    <w:rsid w:val="00A16DF3"/>
    <w:rsid w:val="00A1700A"/>
    <w:rsid w:val="00A17D8E"/>
    <w:rsid w:val="00A17DD1"/>
    <w:rsid w:val="00A20045"/>
    <w:rsid w:val="00A20075"/>
    <w:rsid w:val="00A204B3"/>
    <w:rsid w:val="00A20911"/>
    <w:rsid w:val="00A20A8A"/>
    <w:rsid w:val="00A20A96"/>
    <w:rsid w:val="00A20E34"/>
    <w:rsid w:val="00A21658"/>
    <w:rsid w:val="00A21719"/>
    <w:rsid w:val="00A21CA0"/>
    <w:rsid w:val="00A221B1"/>
    <w:rsid w:val="00A222C8"/>
    <w:rsid w:val="00A22697"/>
    <w:rsid w:val="00A22D95"/>
    <w:rsid w:val="00A22EDF"/>
    <w:rsid w:val="00A232C6"/>
    <w:rsid w:val="00A23A20"/>
    <w:rsid w:val="00A241BF"/>
    <w:rsid w:val="00A243D7"/>
    <w:rsid w:val="00A24880"/>
    <w:rsid w:val="00A24E77"/>
    <w:rsid w:val="00A25085"/>
    <w:rsid w:val="00A250A9"/>
    <w:rsid w:val="00A256DC"/>
    <w:rsid w:val="00A258C7"/>
    <w:rsid w:val="00A25D6D"/>
    <w:rsid w:val="00A25DDC"/>
    <w:rsid w:val="00A25F0B"/>
    <w:rsid w:val="00A26084"/>
    <w:rsid w:val="00A2631D"/>
    <w:rsid w:val="00A2631F"/>
    <w:rsid w:val="00A26341"/>
    <w:rsid w:val="00A263FB"/>
    <w:rsid w:val="00A26434"/>
    <w:rsid w:val="00A26AD7"/>
    <w:rsid w:val="00A26B82"/>
    <w:rsid w:val="00A2700F"/>
    <w:rsid w:val="00A27541"/>
    <w:rsid w:val="00A2760D"/>
    <w:rsid w:val="00A27804"/>
    <w:rsid w:val="00A2780F"/>
    <w:rsid w:val="00A27C04"/>
    <w:rsid w:val="00A27CD3"/>
    <w:rsid w:val="00A27E02"/>
    <w:rsid w:val="00A27F8E"/>
    <w:rsid w:val="00A27F9C"/>
    <w:rsid w:val="00A309E9"/>
    <w:rsid w:val="00A30B8C"/>
    <w:rsid w:val="00A30CFE"/>
    <w:rsid w:val="00A31790"/>
    <w:rsid w:val="00A31C22"/>
    <w:rsid w:val="00A31C89"/>
    <w:rsid w:val="00A31F96"/>
    <w:rsid w:val="00A3205D"/>
    <w:rsid w:val="00A32481"/>
    <w:rsid w:val="00A326AF"/>
    <w:rsid w:val="00A32872"/>
    <w:rsid w:val="00A32EC6"/>
    <w:rsid w:val="00A32EEC"/>
    <w:rsid w:val="00A3340F"/>
    <w:rsid w:val="00A3369E"/>
    <w:rsid w:val="00A3371C"/>
    <w:rsid w:val="00A33C23"/>
    <w:rsid w:val="00A341EA"/>
    <w:rsid w:val="00A342FD"/>
    <w:rsid w:val="00A3439F"/>
    <w:rsid w:val="00A3471F"/>
    <w:rsid w:val="00A348E9"/>
    <w:rsid w:val="00A34A0B"/>
    <w:rsid w:val="00A35797"/>
    <w:rsid w:val="00A35A3B"/>
    <w:rsid w:val="00A35E76"/>
    <w:rsid w:val="00A3683E"/>
    <w:rsid w:val="00A368F5"/>
    <w:rsid w:val="00A3695F"/>
    <w:rsid w:val="00A36A85"/>
    <w:rsid w:val="00A372B2"/>
    <w:rsid w:val="00A374C4"/>
    <w:rsid w:val="00A37E9F"/>
    <w:rsid w:val="00A37ECF"/>
    <w:rsid w:val="00A37F2C"/>
    <w:rsid w:val="00A37FA9"/>
    <w:rsid w:val="00A4007F"/>
    <w:rsid w:val="00A4011A"/>
    <w:rsid w:val="00A40485"/>
    <w:rsid w:val="00A40B80"/>
    <w:rsid w:val="00A40CE1"/>
    <w:rsid w:val="00A40D36"/>
    <w:rsid w:val="00A40DB4"/>
    <w:rsid w:val="00A40EDE"/>
    <w:rsid w:val="00A41362"/>
    <w:rsid w:val="00A415F0"/>
    <w:rsid w:val="00A419AF"/>
    <w:rsid w:val="00A41AED"/>
    <w:rsid w:val="00A41BD1"/>
    <w:rsid w:val="00A4254F"/>
    <w:rsid w:val="00A425E2"/>
    <w:rsid w:val="00A42DCC"/>
    <w:rsid w:val="00A42F0F"/>
    <w:rsid w:val="00A42F9B"/>
    <w:rsid w:val="00A43180"/>
    <w:rsid w:val="00A43479"/>
    <w:rsid w:val="00A43551"/>
    <w:rsid w:val="00A43759"/>
    <w:rsid w:val="00A43F53"/>
    <w:rsid w:val="00A43F57"/>
    <w:rsid w:val="00A4473A"/>
    <w:rsid w:val="00A447BE"/>
    <w:rsid w:val="00A448E3"/>
    <w:rsid w:val="00A44973"/>
    <w:rsid w:val="00A449B4"/>
    <w:rsid w:val="00A449DD"/>
    <w:rsid w:val="00A44D2A"/>
    <w:rsid w:val="00A44DD6"/>
    <w:rsid w:val="00A44E0E"/>
    <w:rsid w:val="00A45542"/>
    <w:rsid w:val="00A455A5"/>
    <w:rsid w:val="00A4590F"/>
    <w:rsid w:val="00A460F5"/>
    <w:rsid w:val="00A461CD"/>
    <w:rsid w:val="00A4653C"/>
    <w:rsid w:val="00A46755"/>
    <w:rsid w:val="00A4687E"/>
    <w:rsid w:val="00A472BB"/>
    <w:rsid w:val="00A47343"/>
    <w:rsid w:val="00A474DB"/>
    <w:rsid w:val="00A47BB3"/>
    <w:rsid w:val="00A47BDC"/>
    <w:rsid w:val="00A50060"/>
    <w:rsid w:val="00A50156"/>
    <w:rsid w:val="00A501D5"/>
    <w:rsid w:val="00A504A7"/>
    <w:rsid w:val="00A50804"/>
    <w:rsid w:val="00A50BE7"/>
    <w:rsid w:val="00A50E93"/>
    <w:rsid w:val="00A51234"/>
    <w:rsid w:val="00A51280"/>
    <w:rsid w:val="00A51362"/>
    <w:rsid w:val="00A51376"/>
    <w:rsid w:val="00A51722"/>
    <w:rsid w:val="00A517AC"/>
    <w:rsid w:val="00A51D9A"/>
    <w:rsid w:val="00A52717"/>
    <w:rsid w:val="00A529FE"/>
    <w:rsid w:val="00A52F7E"/>
    <w:rsid w:val="00A530A2"/>
    <w:rsid w:val="00A5329A"/>
    <w:rsid w:val="00A533AA"/>
    <w:rsid w:val="00A53A68"/>
    <w:rsid w:val="00A53A8F"/>
    <w:rsid w:val="00A53CD3"/>
    <w:rsid w:val="00A53D62"/>
    <w:rsid w:val="00A5406C"/>
    <w:rsid w:val="00A5458B"/>
    <w:rsid w:val="00A545DD"/>
    <w:rsid w:val="00A5472F"/>
    <w:rsid w:val="00A54E78"/>
    <w:rsid w:val="00A55432"/>
    <w:rsid w:val="00A55D3F"/>
    <w:rsid w:val="00A55DAB"/>
    <w:rsid w:val="00A56EA0"/>
    <w:rsid w:val="00A56EBB"/>
    <w:rsid w:val="00A5737A"/>
    <w:rsid w:val="00A5761E"/>
    <w:rsid w:val="00A57E4F"/>
    <w:rsid w:val="00A57EC9"/>
    <w:rsid w:val="00A6032A"/>
    <w:rsid w:val="00A60662"/>
    <w:rsid w:val="00A6075E"/>
    <w:rsid w:val="00A6087C"/>
    <w:rsid w:val="00A60B31"/>
    <w:rsid w:val="00A612B5"/>
    <w:rsid w:val="00A61366"/>
    <w:rsid w:val="00A616FD"/>
    <w:rsid w:val="00A6190A"/>
    <w:rsid w:val="00A619FC"/>
    <w:rsid w:val="00A62671"/>
    <w:rsid w:val="00A62A80"/>
    <w:rsid w:val="00A62E51"/>
    <w:rsid w:val="00A62E6F"/>
    <w:rsid w:val="00A62FA7"/>
    <w:rsid w:val="00A63427"/>
    <w:rsid w:val="00A6365D"/>
    <w:rsid w:val="00A637C1"/>
    <w:rsid w:val="00A638A2"/>
    <w:rsid w:val="00A63B44"/>
    <w:rsid w:val="00A63C95"/>
    <w:rsid w:val="00A63DCB"/>
    <w:rsid w:val="00A645C7"/>
    <w:rsid w:val="00A64DCF"/>
    <w:rsid w:val="00A64E05"/>
    <w:rsid w:val="00A65654"/>
    <w:rsid w:val="00A65BE9"/>
    <w:rsid w:val="00A65F81"/>
    <w:rsid w:val="00A665D1"/>
    <w:rsid w:val="00A669FC"/>
    <w:rsid w:val="00A67764"/>
    <w:rsid w:val="00A67977"/>
    <w:rsid w:val="00A67C42"/>
    <w:rsid w:val="00A67EBC"/>
    <w:rsid w:val="00A70113"/>
    <w:rsid w:val="00A7034A"/>
    <w:rsid w:val="00A7036B"/>
    <w:rsid w:val="00A703CF"/>
    <w:rsid w:val="00A708F8"/>
    <w:rsid w:val="00A70BE5"/>
    <w:rsid w:val="00A70EA4"/>
    <w:rsid w:val="00A71541"/>
    <w:rsid w:val="00A7154A"/>
    <w:rsid w:val="00A71570"/>
    <w:rsid w:val="00A71698"/>
    <w:rsid w:val="00A717A9"/>
    <w:rsid w:val="00A71ACF"/>
    <w:rsid w:val="00A71C0F"/>
    <w:rsid w:val="00A71D86"/>
    <w:rsid w:val="00A721EF"/>
    <w:rsid w:val="00A7261F"/>
    <w:rsid w:val="00A72B5A"/>
    <w:rsid w:val="00A73084"/>
    <w:rsid w:val="00A731AB"/>
    <w:rsid w:val="00A734EB"/>
    <w:rsid w:val="00A73545"/>
    <w:rsid w:val="00A73820"/>
    <w:rsid w:val="00A7399D"/>
    <w:rsid w:val="00A73C26"/>
    <w:rsid w:val="00A73CE9"/>
    <w:rsid w:val="00A73F9A"/>
    <w:rsid w:val="00A74258"/>
    <w:rsid w:val="00A742C9"/>
    <w:rsid w:val="00A7496A"/>
    <w:rsid w:val="00A7562A"/>
    <w:rsid w:val="00A75707"/>
    <w:rsid w:val="00A75B24"/>
    <w:rsid w:val="00A75F15"/>
    <w:rsid w:val="00A76168"/>
    <w:rsid w:val="00A761DC"/>
    <w:rsid w:val="00A7620B"/>
    <w:rsid w:val="00A76379"/>
    <w:rsid w:val="00A76B81"/>
    <w:rsid w:val="00A76DAF"/>
    <w:rsid w:val="00A76E17"/>
    <w:rsid w:val="00A76F4A"/>
    <w:rsid w:val="00A77595"/>
    <w:rsid w:val="00A77858"/>
    <w:rsid w:val="00A80236"/>
    <w:rsid w:val="00A80435"/>
    <w:rsid w:val="00A80677"/>
    <w:rsid w:val="00A806EC"/>
    <w:rsid w:val="00A80818"/>
    <w:rsid w:val="00A80C62"/>
    <w:rsid w:val="00A81133"/>
    <w:rsid w:val="00A81263"/>
    <w:rsid w:val="00A8134B"/>
    <w:rsid w:val="00A819E7"/>
    <w:rsid w:val="00A81A19"/>
    <w:rsid w:val="00A81CC1"/>
    <w:rsid w:val="00A81DB4"/>
    <w:rsid w:val="00A825D4"/>
    <w:rsid w:val="00A82CB7"/>
    <w:rsid w:val="00A82D0C"/>
    <w:rsid w:val="00A83100"/>
    <w:rsid w:val="00A83426"/>
    <w:rsid w:val="00A83812"/>
    <w:rsid w:val="00A83ABC"/>
    <w:rsid w:val="00A84255"/>
    <w:rsid w:val="00A84941"/>
    <w:rsid w:val="00A84994"/>
    <w:rsid w:val="00A84BB2"/>
    <w:rsid w:val="00A84BEC"/>
    <w:rsid w:val="00A84C97"/>
    <w:rsid w:val="00A8518E"/>
    <w:rsid w:val="00A8523F"/>
    <w:rsid w:val="00A854F2"/>
    <w:rsid w:val="00A857E8"/>
    <w:rsid w:val="00A862BB"/>
    <w:rsid w:val="00A86816"/>
    <w:rsid w:val="00A87349"/>
    <w:rsid w:val="00A87AF7"/>
    <w:rsid w:val="00A87DF8"/>
    <w:rsid w:val="00A87FF3"/>
    <w:rsid w:val="00A90603"/>
    <w:rsid w:val="00A907EB"/>
    <w:rsid w:val="00A90839"/>
    <w:rsid w:val="00A90CD2"/>
    <w:rsid w:val="00A90DCA"/>
    <w:rsid w:val="00A90FD8"/>
    <w:rsid w:val="00A917DF"/>
    <w:rsid w:val="00A91FBA"/>
    <w:rsid w:val="00A92720"/>
    <w:rsid w:val="00A929C9"/>
    <w:rsid w:val="00A935ED"/>
    <w:rsid w:val="00A9387D"/>
    <w:rsid w:val="00A93CFF"/>
    <w:rsid w:val="00A93E71"/>
    <w:rsid w:val="00A94517"/>
    <w:rsid w:val="00A951A9"/>
    <w:rsid w:val="00A95586"/>
    <w:rsid w:val="00A95B14"/>
    <w:rsid w:val="00A95F45"/>
    <w:rsid w:val="00A96214"/>
    <w:rsid w:val="00A96232"/>
    <w:rsid w:val="00A963EE"/>
    <w:rsid w:val="00A9653F"/>
    <w:rsid w:val="00A9677A"/>
    <w:rsid w:val="00A969E9"/>
    <w:rsid w:val="00A97380"/>
    <w:rsid w:val="00A974B5"/>
    <w:rsid w:val="00A976BB"/>
    <w:rsid w:val="00AA010F"/>
    <w:rsid w:val="00AA01C4"/>
    <w:rsid w:val="00AA026D"/>
    <w:rsid w:val="00AA0594"/>
    <w:rsid w:val="00AA0938"/>
    <w:rsid w:val="00AA0A22"/>
    <w:rsid w:val="00AA11AB"/>
    <w:rsid w:val="00AA195E"/>
    <w:rsid w:val="00AA2131"/>
    <w:rsid w:val="00AA2390"/>
    <w:rsid w:val="00AA2967"/>
    <w:rsid w:val="00AA2A77"/>
    <w:rsid w:val="00AA2AFA"/>
    <w:rsid w:val="00AA3225"/>
    <w:rsid w:val="00AA35E5"/>
    <w:rsid w:val="00AA360A"/>
    <w:rsid w:val="00AA36EF"/>
    <w:rsid w:val="00AA3930"/>
    <w:rsid w:val="00AA3B1D"/>
    <w:rsid w:val="00AA3BDF"/>
    <w:rsid w:val="00AA3CF9"/>
    <w:rsid w:val="00AA3EF2"/>
    <w:rsid w:val="00AA40A6"/>
    <w:rsid w:val="00AA4358"/>
    <w:rsid w:val="00AA4425"/>
    <w:rsid w:val="00AA442E"/>
    <w:rsid w:val="00AA451E"/>
    <w:rsid w:val="00AA4846"/>
    <w:rsid w:val="00AA4884"/>
    <w:rsid w:val="00AA4A7F"/>
    <w:rsid w:val="00AA4B4A"/>
    <w:rsid w:val="00AA4F83"/>
    <w:rsid w:val="00AA566D"/>
    <w:rsid w:val="00AA5902"/>
    <w:rsid w:val="00AA5ABA"/>
    <w:rsid w:val="00AA5BF4"/>
    <w:rsid w:val="00AA659E"/>
    <w:rsid w:val="00AA65E0"/>
    <w:rsid w:val="00AA6765"/>
    <w:rsid w:val="00AA699F"/>
    <w:rsid w:val="00AA6B88"/>
    <w:rsid w:val="00AA7418"/>
    <w:rsid w:val="00AA74A9"/>
    <w:rsid w:val="00AA76A0"/>
    <w:rsid w:val="00AB02EA"/>
    <w:rsid w:val="00AB0678"/>
    <w:rsid w:val="00AB07F4"/>
    <w:rsid w:val="00AB0904"/>
    <w:rsid w:val="00AB0C9F"/>
    <w:rsid w:val="00AB0EF4"/>
    <w:rsid w:val="00AB0F68"/>
    <w:rsid w:val="00AB1177"/>
    <w:rsid w:val="00AB1E95"/>
    <w:rsid w:val="00AB1FFF"/>
    <w:rsid w:val="00AB2158"/>
    <w:rsid w:val="00AB2663"/>
    <w:rsid w:val="00AB2A48"/>
    <w:rsid w:val="00AB2B37"/>
    <w:rsid w:val="00AB2FDA"/>
    <w:rsid w:val="00AB321D"/>
    <w:rsid w:val="00AB3238"/>
    <w:rsid w:val="00AB328E"/>
    <w:rsid w:val="00AB3D98"/>
    <w:rsid w:val="00AB3E28"/>
    <w:rsid w:val="00AB41C7"/>
    <w:rsid w:val="00AB41CE"/>
    <w:rsid w:val="00AB437D"/>
    <w:rsid w:val="00AB4672"/>
    <w:rsid w:val="00AB4958"/>
    <w:rsid w:val="00AB49A8"/>
    <w:rsid w:val="00AB4A89"/>
    <w:rsid w:val="00AB4F29"/>
    <w:rsid w:val="00AB4F4E"/>
    <w:rsid w:val="00AB5132"/>
    <w:rsid w:val="00AB5765"/>
    <w:rsid w:val="00AB5784"/>
    <w:rsid w:val="00AB581F"/>
    <w:rsid w:val="00AB58E1"/>
    <w:rsid w:val="00AB5B89"/>
    <w:rsid w:val="00AB5D6D"/>
    <w:rsid w:val="00AB5E3E"/>
    <w:rsid w:val="00AB5E44"/>
    <w:rsid w:val="00AB622F"/>
    <w:rsid w:val="00AB6477"/>
    <w:rsid w:val="00AB64B0"/>
    <w:rsid w:val="00AB65A7"/>
    <w:rsid w:val="00AB6B21"/>
    <w:rsid w:val="00AB6E23"/>
    <w:rsid w:val="00AB727F"/>
    <w:rsid w:val="00AB77B6"/>
    <w:rsid w:val="00AB78B7"/>
    <w:rsid w:val="00AB790D"/>
    <w:rsid w:val="00AB7A87"/>
    <w:rsid w:val="00AB7DAB"/>
    <w:rsid w:val="00AB7DB5"/>
    <w:rsid w:val="00AB7ECC"/>
    <w:rsid w:val="00AC0539"/>
    <w:rsid w:val="00AC0663"/>
    <w:rsid w:val="00AC085E"/>
    <w:rsid w:val="00AC0C75"/>
    <w:rsid w:val="00AC0D4B"/>
    <w:rsid w:val="00AC0E2A"/>
    <w:rsid w:val="00AC1110"/>
    <w:rsid w:val="00AC125E"/>
    <w:rsid w:val="00AC1C68"/>
    <w:rsid w:val="00AC1EB5"/>
    <w:rsid w:val="00AC2B58"/>
    <w:rsid w:val="00AC2F67"/>
    <w:rsid w:val="00AC3145"/>
    <w:rsid w:val="00AC3257"/>
    <w:rsid w:val="00AC3620"/>
    <w:rsid w:val="00AC3C6E"/>
    <w:rsid w:val="00AC4464"/>
    <w:rsid w:val="00AC5164"/>
    <w:rsid w:val="00AC55B7"/>
    <w:rsid w:val="00AC5698"/>
    <w:rsid w:val="00AC56CC"/>
    <w:rsid w:val="00AC58B1"/>
    <w:rsid w:val="00AC5917"/>
    <w:rsid w:val="00AC5A59"/>
    <w:rsid w:val="00AC5AC2"/>
    <w:rsid w:val="00AC5D85"/>
    <w:rsid w:val="00AC6032"/>
    <w:rsid w:val="00AC6529"/>
    <w:rsid w:val="00AC6600"/>
    <w:rsid w:val="00AC68D8"/>
    <w:rsid w:val="00AC6AF9"/>
    <w:rsid w:val="00AC6B6E"/>
    <w:rsid w:val="00AC6CFA"/>
    <w:rsid w:val="00AC71A3"/>
    <w:rsid w:val="00AC7B54"/>
    <w:rsid w:val="00AC7BC1"/>
    <w:rsid w:val="00AD0089"/>
    <w:rsid w:val="00AD00DB"/>
    <w:rsid w:val="00AD0119"/>
    <w:rsid w:val="00AD03AC"/>
    <w:rsid w:val="00AD074D"/>
    <w:rsid w:val="00AD0A75"/>
    <w:rsid w:val="00AD0B6E"/>
    <w:rsid w:val="00AD0C0B"/>
    <w:rsid w:val="00AD0D2C"/>
    <w:rsid w:val="00AD0E68"/>
    <w:rsid w:val="00AD139F"/>
    <w:rsid w:val="00AD1989"/>
    <w:rsid w:val="00AD1A00"/>
    <w:rsid w:val="00AD1F49"/>
    <w:rsid w:val="00AD22AD"/>
    <w:rsid w:val="00AD26D4"/>
    <w:rsid w:val="00AD2D65"/>
    <w:rsid w:val="00AD2E6F"/>
    <w:rsid w:val="00AD3120"/>
    <w:rsid w:val="00AD3418"/>
    <w:rsid w:val="00AD3556"/>
    <w:rsid w:val="00AD3680"/>
    <w:rsid w:val="00AD3979"/>
    <w:rsid w:val="00AD3A7F"/>
    <w:rsid w:val="00AD3DBA"/>
    <w:rsid w:val="00AD42C2"/>
    <w:rsid w:val="00AD43A1"/>
    <w:rsid w:val="00AD4814"/>
    <w:rsid w:val="00AD4A4F"/>
    <w:rsid w:val="00AD4CC6"/>
    <w:rsid w:val="00AD513D"/>
    <w:rsid w:val="00AD5243"/>
    <w:rsid w:val="00AD5521"/>
    <w:rsid w:val="00AD5743"/>
    <w:rsid w:val="00AD5912"/>
    <w:rsid w:val="00AD5D58"/>
    <w:rsid w:val="00AD5EA6"/>
    <w:rsid w:val="00AD6971"/>
    <w:rsid w:val="00AD6A98"/>
    <w:rsid w:val="00AD6E7D"/>
    <w:rsid w:val="00AD7121"/>
    <w:rsid w:val="00AD7245"/>
    <w:rsid w:val="00AD77BB"/>
    <w:rsid w:val="00AD7A1E"/>
    <w:rsid w:val="00AD7C58"/>
    <w:rsid w:val="00AE0336"/>
    <w:rsid w:val="00AE0BC1"/>
    <w:rsid w:val="00AE0F39"/>
    <w:rsid w:val="00AE1009"/>
    <w:rsid w:val="00AE10C0"/>
    <w:rsid w:val="00AE190A"/>
    <w:rsid w:val="00AE1E13"/>
    <w:rsid w:val="00AE26B6"/>
    <w:rsid w:val="00AE2A08"/>
    <w:rsid w:val="00AE2ADA"/>
    <w:rsid w:val="00AE2B95"/>
    <w:rsid w:val="00AE32D0"/>
    <w:rsid w:val="00AE3464"/>
    <w:rsid w:val="00AE34F3"/>
    <w:rsid w:val="00AE3514"/>
    <w:rsid w:val="00AE3D95"/>
    <w:rsid w:val="00AE3E34"/>
    <w:rsid w:val="00AE40F9"/>
    <w:rsid w:val="00AE43C5"/>
    <w:rsid w:val="00AE44FF"/>
    <w:rsid w:val="00AE4588"/>
    <w:rsid w:val="00AE4687"/>
    <w:rsid w:val="00AE4B66"/>
    <w:rsid w:val="00AE4D9E"/>
    <w:rsid w:val="00AE4F46"/>
    <w:rsid w:val="00AE4FF0"/>
    <w:rsid w:val="00AE527E"/>
    <w:rsid w:val="00AE587D"/>
    <w:rsid w:val="00AE59F6"/>
    <w:rsid w:val="00AE5D85"/>
    <w:rsid w:val="00AE5F53"/>
    <w:rsid w:val="00AE6FA6"/>
    <w:rsid w:val="00AE731B"/>
    <w:rsid w:val="00AE7631"/>
    <w:rsid w:val="00AE799A"/>
    <w:rsid w:val="00AE7A11"/>
    <w:rsid w:val="00AE7B00"/>
    <w:rsid w:val="00AE7D1C"/>
    <w:rsid w:val="00AE7E14"/>
    <w:rsid w:val="00AF020B"/>
    <w:rsid w:val="00AF034B"/>
    <w:rsid w:val="00AF0757"/>
    <w:rsid w:val="00AF0D1A"/>
    <w:rsid w:val="00AF1391"/>
    <w:rsid w:val="00AF16AC"/>
    <w:rsid w:val="00AF1862"/>
    <w:rsid w:val="00AF195F"/>
    <w:rsid w:val="00AF1D95"/>
    <w:rsid w:val="00AF23C9"/>
    <w:rsid w:val="00AF2A11"/>
    <w:rsid w:val="00AF2A50"/>
    <w:rsid w:val="00AF2EB3"/>
    <w:rsid w:val="00AF2F56"/>
    <w:rsid w:val="00AF3098"/>
    <w:rsid w:val="00AF30B7"/>
    <w:rsid w:val="00AF3198"/>
    <w:rsid w:val="00AF364C"/>
    <w:rsid w:val="00AF3736"/>
    <w:rsid w:val="00AF37F2"/>
    <w:rsid w:val="00AF3E3C"/>
    <w:rsid w:val="00AF42C0"/>
    <w:rsid w:val="00AF44F7"/>
    <w:rsid w:val="00AF456A"/>
    <w:rsid w:val="00AF4CE6"/>
    <w:rsid w:val="00AF4EEB"/>
    <w:rsid w:val="00AF4F44"/>
    <w:rsid w:val="00AF509E"/>
    <w:rsid w:val="00AF529D"/>
    <w:rsid w:val="00AF557F"/>
    <w:rsid w:val="00AF5899"/>
    <w:rsid w:val="00AF5D2A"/>
    <w:rsid w:val="00AF5DEF"/>
    <w:rsid w:val="00AF61D9"/>
    <w:rsid w:val="00AF6411"/>
    <w:rsid w:val="00AF6480"/>
    <w:rsid w:val="00AF65BF"/>
    <w:rsid w:val="00AF6A72"/>
    <w:rsid w:val="00AF6AE1"/>
    <w:rsid w:val="00AF70ED"/>
    <w:rsid w:val="00AF7165"/>
    <w:rsid w:val="00AF7212"/>
    <w:rsid w:val="00AF7326"/>
    <w:rsid w:val="00AF746A"/>
    <w:rsid w:val="00AF7732"/>
    <w:rsid w:val="00B004D4"/>
    <w:rsid w:val="00B0067F"/>
    <w:rsid w:val="00B0080D"/>
    <w:rsid w:val="00B00C31"/>
    <w:rsid w:val="00B01046"/>
    <w:rsid w:val="00B01B6F"/>
    <w:rsid w:val="00B01DEA"/>
    <w:rsid w:val="00B0232F"/>
    <w:rsid w:val="00B023B6"/>
    <w:rsid w:val="00B02483"/>
    <w:rsid w:val="00B0265E"/>
    <w:rsid w:val="00B0278C"/>
    <w:rsid w:val="00B02B0B"/>
    <w:rsid w:val="00B03032"/>
    <w:rsid w:val="00B03362"/>
    <w:rsid w:val="00B0371B"/>
    <w:rsid w:val="00B03D49"/>
    <w:rsid w:val="00B03D7F"/>
    <w:rsid w:val="00B03FD6"/>
    <w:rsid w:val="00B04739"/>
    <w:rsid w:val="00B04897"/>
    <w:rsid w:val="00B048F7"/>
    <w:rsid w:val="00B0496B"/>
    <w:rsid w:val="00B04A7F"/>
    <w:rsid w:val="00B04E6C"/>
    <w:rsid w:val="00B053FB"/>
    <w:rsid w:val="00B059D9"/>
    <w:rsid w:val="00B05D3F"/>
    <w:rsid w:val="00B05D93"/>
    <w:rsid w:val="00B05F22"/>
    <w:rsid w:val="00B06179"/>
    <w:rsid w:val="00B0633F"/>
    <w:rsid w:val="00B06518"/>
    <w:rsid w:val="00B0702B"/>
    <w:rsid w:val="00B070B2"/>
    <w:rsid w:val="00B071C3"/>
    <w:rsid w:val="00B0738A"/>
    <w:rsid w:val="00B0739D"/>
    <w:rsid w:val="00B07526"/>
    <w:rsid w:val="00B077F3"/>
    <w:rsid w:val="00B077F8"/>
    <w:rsid w:val="00B0785F"/>
    <w:rsid w:val="00B07A7A"/>
    <w:rsid w:val="00B07FA9"/>
    <w:rsid w:val="00B10246"/>
    <w:rsid w:val="00B1034D"/>
    <w:rsid w:val="00B1064B"/>
    <w:rsid w:val="00B10E45"/>
    <w:rsid w:val="00B11367"/>
    <w:rsid w:val="00B113A2"/>
    <w:rsid w:val="00B11450"/>
    <w:rsid w:val="00B11999"/>
    <w:rsid w:val="00B124E9"/>
    <w:rsid w:val="00B12675"/>
    <w:rsid w:val="00B127EB"/>
    <w:rsid w:val="00B12829"/>
    <w:rsid w:val="00B12874"/>
    <w:rsid w:val="00B12CAB"/>
    <w:rsid w:val="00B13316"/>
    <w:rsid w:val="00B13711"/>
    <w:rsid w:val="00B13741"/>
    <w:rsid w:val="00B138D4"/>
    <w:rsid w:val="00B13AA2"/>
    <w:rsid w:val="00B13EB6"/>
    <w:rsid w:val="00B13F4E"/>
    <w:rsid w:val="00B1405E"/>
    <w:rsid w:val="00B14242"/>
    <w:rsid w:val="00B14359"/>
    <w:rsid w:val="00B14526"/>
    <w:rsid w:val="00B14554"/>
    <w:rsid w:val="00B14DB0"/>
    <w:rsid w:val="00B14ECC"/>
    <w:rsid w:val="00B154AF"/>
    <w:rsid w:val="00B158B9"/>
    <w:rsid w:val="00B15DB7"/>
    <w:rsid w:val="00B16452"/>
    <w:rsid w:val="00B16C1A"/>
    <w:rsid w:val="00B16E71"/>
    <w:rsid w:val="00B170C1"/>
    <w:rsid w:val="00B17199"/>
    <w:rsid w:val="00B171F8"/>
    <w:rsid w:val="00B1779A"/>
    <w:rsid w:val="00B17B88"/>
    <w:rsid w:val="00B17CEC"/>
    <w:rsid w:val="00B202EA"/>
    <w:rsid w:val="00B20ADD"/>
    <w:rsid w:val="00B212FC"/>
    <w:rsid w:val="00B21421"/>
    <w:rsid w:val="00B2146F"/>
    <w:rsid w:val="00B216FE"/>
    <w:rsid w:val="00B2186D"/>
    <w:rsid w:val="00B21A28"/>
    <w:rsid w:val="00B21BC5"/>
    <w:rsid w:val="00B21BEB"/>
    <w:rsid w:val="00B221B8"/>
    <w:rsid w:val="00B2228F"/>
    <w:rsid w:val="00B22378"/>
    <w:rsid w:val="00B22C1F"/>
    <w:rsid w:val="00B22D84"/>
    <w:rsid w:val="00B23336"/>
    <w:rsid w:val="00B233E8"/>
    <w:rsid w:val="00B239A3"/>
    <w:rsid w:val="00B23F40"/>
    <w:rsid w:val="00B24705"/>
    <w:rsid w:val="00B248E8"/>
    <w:rsid w:val="00B24984"/>
    <w:rsid w:val="00B249D5"/>
    <w:rsid w:val="00B25027"/>
    <w:rsid w:val="00B25BFE"/>
    <w:rsid w:val="00B26B6D"/>
    <w:rsid w:val="00B26E1B"/>
    <w:rsid w:val="00B27138"/>
    <w:rsid w:val="00B27478"/>
    <w:rsid w:val="00B27895"/>
    <w:rsid w:val="00B278A5"/>
    <w:rsid w:val="00B27A98"/>
    <w:rsid w:val="00B27B26"/>
    <w:rsid w:val="00B27BCB"/>
    <w:rsid w:val="00B27CEB"/>
    <w:rsid w:val="00B27F1C"/>
    <w:rsid w:val="00B27FD6"/>
    <w:rsid w:val="00B27FDD"/>
    <w:rsid w:val="00B30036"/>
    <w:rsid w:val="00B30922"/>
    <w:rsid w:val="00B30AAC"/>
    <w:rsid w:val="00B30D54"/>
    <w:rsid w:val="00B30F9D"/>
    <w:rsid w:val="00B31092"/>
    <w:rsid w:val="00B31328"/>
    <w:rsid w:val="00B313F0"/>
    <w:rsid w:val="00B318A5"/>
    <w:rsid w:val="00B31F57"/>
    <w:rsid w:val="00B3207F"/>
    <w:rsid w:val="00B32D21"/>
    <w:rsid w:val="00B3382B"/>
    <w:rsid w:val="00B33918"/>
    <w:rsid w:val="00B33B00"/>
    <w:rsid w:val="00B3429B"/>
    <w:rsid w:val="00B342DC"/>
    <w:rsid w:val="00B3547C"/>
    <w:rsid w:val="00B35755"/>
    <w:rsid w:val="00B35A42"/>
    <w:rsid w:val="00B35B83"/>
    <w:rsid w:val="00B35EFB"/>
    <w:rsid w:val="00B36302"/>
    <w:rsid w:val="00B37152"/>
    <w:rsid w:val="00B37507"/>
    <w:rsid w:val="00B3791B"/>
    <w:rsid w:val="00B379A4"/>
    <w:rsid w:val="00B37F69"/>
    <w:rsid w:val="00B4022B"/>
    <w:rsid w:val="00B40ADB"/>
    <w:rsid w:val="00B40AE6"/>
    <w:rsid w:val="00B40B17"/>
    <w:rsid w:val="00B412C8"/>
    <w:rsid w:val="00B41681"/>
    <w:rsid w:val="00B41C8E"/>
    <w:rsid w:val="00B41FBA"/>
    <w:rsid w:val="00B42119"/>
    <w:rsid w:val="00B4227E"/>
    <w:rsid w:val="00B423C0"/>
    <w:rsid w:val="00B42413"/>
    <w:rsid w:val="00B427E6"/>
    <w:rsid w:val="00B42FC5"/>
    <w:rsid w:val="00B43594"/>
    <w:rsid w:val="00B43DA4"/>
    <w:rsid w:val="00B4406A"/>
    <w:rsid w:val="00B4486D"/>
    <w:rsid w:val="00B44BE8"/>
    <w:rsid w:val="00B44E8D"/>
    <w:rsid w:val="00B456F5"/>
    <w:rsid w:val="00B45704"/>
    <w:rsid w:val="00B45708"/>
    <w:rsid w:val="00B458CA"/>
    <w:rsid w:val="00B4591A"/>
    <w:rsid w:val="00B459CD"/>
    <w:rsid w:val="00B45A46"/>
    <w:rsid w:val="00B45C74"/>
    <w:rsid w:val="00B45F1B"/>
    <w:rsid w:val="00B45F80"/>
    <w:rsid w:val="00B4601F"/>
    <w:rsid w:val="00B46734"/>
    <w:rsid w:val="00B4684A"/>
    <w:rsid w:val="00B46AA1"/>
    <w:rsid w:val="00B46D35"/>
    <w:rsid w:val="00B46E47"/>
    <w:rsid w:val="00B4714F"/>
    <w:rsid w:val="00B471A6"/>
    <w:rsid w:val="00B474C9"/>
    <w:rsid w:val="00B47BB8"/>
    <w:rsid w:val="00B47DCC"/>
    <w:rsid w:val="00B47FCA"/>
    <w:rsid w:val="00B5011E"/>
    <w:rsid w:val="00B50190"/>
    <w:rsid w:val="00B50580"/>
    <w:rsid w:val="00B50643"/>
    <w:rsid w:val="00B507EB"/>
    <w:rsid w:val="00B50B00"/>
    <w:rsid w:val="00B50B63"/>
    <w:rsid w:val="00B50DCC"/>
    <w:rsid w:val="00B50E52"/>
    <w:rsid w:val="00B51419"/>
    <w:rsid w:val="00B51790"/>
    <w:rsid w:val="00B5181D"/>
    <w:rsid w:val="00B51CE7"/>
    <w:rsid w:val="00B51F96"/>
    <w:rsid w:val="00B5220E"/>
    <w:rsid w:val="00B53179"/>
    <w:rsid w:val="00B53657"/>
    <w:rsid w:val="00B53784"/>
    <w:rsid w:val="00B537D0"/>
    <w:rsid w:val="00B538CD"/>
    <w:rsid w:val="00B539F9"/>
    <w:rsid w:val="00B53C10"/>
    <w:rsid w:val="00B53D1D"/>
    <w:rsid w:val="00B53E2A"/>
    <w:rsid w:val="00B5443F"/>
    <w:rsid w:val="00B545BD"/>
    <w:rsid w:val="00B545C4"/>
    <w:rsid w:val="00B547AC"/>
    <w:rsid w:val="00B54C5B"/>
    <w:rsid w:val="00B55585"/>
    <w:rsid w:val="00B555F2"/>
    <w:rsid w:val="00B5561D"/>
    <w:rsid w:val="00B557D3"/>
    <w:rsid w:val="00B55F2D"/>
    <w:rsid w:val="00B5602D"/>
    <w:rsid w:val="00B56151"/>
    <w:rsid w:val="00B567EE"/>
    <w:rsid w:val="00B5696A"/>
    <w:rsid w:val="00B56C27"/>
    <w:rsid w:val="00B56CC7"/>
    <w:rsid w:val="00B56CEB"/>
    <w:rsid w:val="00B56EA9"/>
    <w:rsid w:val="00B57347"/>
    <w:rsid w:val="00B5768D"/>
    <w:rsid w:val="00B577ED"/>
    <w:rsid w:val="00B60520"/>
    <w:rsid w:val="00B608F6"/>
    <w:rsid w:val="00B60AAC"/>
    <w:rsid w:val="00B6115C"/>
    <w:rsid w:val="00B61631"/>
    <w:rsid w:val="00B61893"/>
    <w:rsid w:val="00B61DE5"/>
    <w:rsid w:val="00B61DEB"/>
    <w:rsid w:val="00B620FA"/>
    <w:rsid w:val="00B631EA"/>
    <w:rsid w:val="00B633B0"/>
    <w:rsid w:val="00B634DC"/>
    <w:rsid w:val="00B63AF6"/>
    <w:rsid w:val="00B63CF1"/>
    <w:rsid w:val="00B63FB1"/>
    <w:rsid w:val="00B643E1"/>
    <w:rsid w:val="00B64478"/>
    <w:rsid w:val="00B649B4"/>
    <w:rsid w:val="00B64A42"/>
    <w:rsid w:val="00B64B19"/>
    <w:rsid w:val="00B654F9"/>
    <w:rsid w:val="00B65651"/>
    <w:rsid w:val="00B65B29"/>
    <w:rsid w:val="00B66226"/>
    <w:rsid w:val="00B66672"/>
    <w:rsid w:val="00B666A9"/>
    <w:rsid w:val="00B66CE6"/>
    <w:rsid w:val="00B66EEE"/>
    <w:rsid w:val="00B66F81"/>
    <w:rsid w:val="00B67183"/>
    <w:rsid w:val="00B67AD2"/>
    <w:rsid w:val="00B67ADA"/>
    <w:rsid w:val="00B67ADB"/>
    <w:rsid w:val="00B67DC3"/>
    <w:rsid w:val="00B700AC"/>
    <w:rsid w:val="00B700BA"/>
    <w:rsid w:val="00B70428"/>
    <w:rsid w:val="00B70465"/>
    <w:rsid w:val="00B704E2"/>
    <w:rsid w:val="00B70533"/>
    <w:rsid w:val="00B7055C"/>
    <w:rsid w:val="00B705FA"/>
    <w:rsid w:val="00B718C2"/>
    <w:rsid w:val="00B71CBE"/>
    <w:rsid w:val="00B71D61"/>
    <w:rsid w:val="00B71EB6"/>
    <w:rsid w:val="00B72AB9"/>
    <w:rsid w:val="00B72E60"/>
    <w:rsid w:val="00B72EEE"/>
    <w:rsid w:val="00B7317B"/>
    <w:rsid w:val="00B73455"/>
    <w:rsid w:val="00B73852"/>
    <w:rsid w:val="00B73A31"/>
    <w:rsid w:val="00B73D0D"/>
    <w:rsid w:val="00B74041"/>
    <w:rsid w:val="00B74C4B"/>
    <w:rsid w:val="00B74CFD"/>
    <w:rsid w:val="00B74D6F"/>
    <w:rsid w:val="00B74F27"/>
    <w:rsid w:val="00B7585A"/>
    <w:rsid w:val="00B75B31"/>
    <w:rsid w:val="00B7692B"/>
    <w:rsid w:val="00B76944"/>
    <w:rsid w:val="00B779D2"/>
    <w:rsid w:val="00B77AFE"/>
    <w:rsid w:val="00B77C79"/>
    <w:rsid w:val="00B77C88"/>
    <w:rsid w:val="00B80152"/>
    <w:rsid w:val="00B804AB"/>
    <w:rsid w:val="00B805C6"/>
    <w:rsid w:val="00B808AC"/>
    <w:rsid w:val="00B80D75"/>
    <w:rsid w:val="00B80F2A"/>
    <w:rsid w:val="00B80FB4"/>
    <w:rsid w:val="00B810EE"/>
    <w:rsid w:val="00B814CD"/>
    <w:rsid w:val="00B81616"/>
    <w:rsid w:val="00B8192E"/>
    <w:rsid w:val="00B81BE6"/>
    <w:rsid w:val="00B81DE0"/>
    <w:rsid w:val="00B820C5"/>
    <w:rsid w:val="00B82342"/>
    <w:rsid w:val="00B824A8"/>
    <w:rsid w:val="00B8257C"/>
    <w:rsid w:val="00B8266D"/>
    <w:rsid w:val="00B832DA"/>
    <w:rsid w:val="00B83817"/>
    <w:rsid w:val="00B83AFC"/>
    <w:rsid w:val="00B8435D"/>
    <w:rsid w:val="00B848B1"/>
    <w:rsid w:val="00B84916"/>
    <w:rsid w:val="00B84E15"/>
    <w:rsid w:val="00B850AE"/>
    <w:rsid w:val="00B851F0"/>
    <w:rsid w:val="00B85770"/>
    <w:rsid w:val="00B85BE6"/>
    <w:rsid w:val="00B8604B"/>
    <w:rsid w:val="00B86083"/>
    <w:rsid w:val="00B865E3"/>
    <w:rsid w:val="00B8680B"/>
    <w:rsid w:val="00B86C0A"/>
    <w:rsid w:val="00B8760A"/>
    <w:rsid w:val="00B87E73"/>
    <w:rsid w:val="00B900EA"/>
    <w:rsid w:val="00B90201"/>
    <w:rsid w:val="00B91022"/>
    <w:rsid w:val="00B91429"/>
    <w:rsid w:val="00B91545"/>
    <w:rsid w:val="00B91637"/>
    <w:rsid w:val="00B9194C"/>
    <w:rsid w:val="00B91ABF"/>
    <w:rsid w:val="00B9285E"/>
    <w:rsid w:val="00B929CE"/>
    <w:rsid w:val="00B92AC0"/>
    <w:rsid w:val="00B92B05"/>
    <w:rsid w:val="00B92D02"/>
    <w:rsid w:val="00B932AA"/>
    <w:rsid w:val="00B9343D"/>
    <w:rsid w:val="00B93928"/>
    <w:rsid w:val="00B93BD5"/>
    <w:rsid w:val="00B93EF7"/>
    <w:rsid w:val="00B94197"/>
    <w:rsid w:val="00B9422F"/>
    <w:rsid w:val="00B944FB"/>
    <w:rsid w:val="00B948C6"/>
    <w:rsid w:val="00B95101"/>
    <w:rsid w:val="00B9510F"/>
    <w:rsid w:val="00B95F8A"/>
    <w:rsid w:val="00B9603E"/>
    <w:rsid w:val="00B96123"/>
    <w:rsid w:val="00B96F66"/>
    <w:rsid w:val="00B970AA"/>
    <w:rsid w:val="00B970BC"/>
    <w:rsid w:val="00B970FE"/>
    <w:rsid w:val="00B9725C"/>
    <w:rsid w:val="00B974F8"/>
    <w:rsid w:val="00B9760E"/>
    <w:rsid w:val="00BA00AD"/>
    <w:rsid w:val="00BA0582"/>
    <w:rsid w:val="00BA0725"/>
    <w:rsid w:val="00BA0B04"/>
    <w:rsid w:val="00BA0C79"/>
    <w:rsid w:val="00BA0C97"/>
    <w:rsid w:val="00BA0F97"/>
    <w:rsid w:val="00BA13F5"/>
    <w:rsid w:val="00BA1546"/>
    <w:rsid w:val="00BA1C5D"/>
    <w:rsid w:val="00BA1D26"/>
    <w:rsid w:val="00BA1F88"/>
    <w:rsid w:val="00BA24BC"/>
    <w:rsid w:val="00BA25C7"/>
    <w:rsid w:val="00BA2932"/>
    <w:rsid w:val="00BA29AB"/>
    <w:rsid w:val="00BA2BE4"/>
    <w:rsid w:val="00BA2D17"/>
    <w:rsid w:val="00BA30C5"/>
    <w:rsid w:val="00BA3269"/>
    <w:rsid w:val="00BA32BF"/>
    <w:rsid w:val="00BA34E7"/>
    <w:rsid w:val="00BA3515"/>
    <w:rsid w:val="00BA39BC"/>
    <w:rsid w:val="00BA3D0F"/>
    <w:rsid w:val="00BA3E3F"/>
    <w:rsid w:val="00BA4244"/>
    <w:rsid w:val="00BA4F17"/>
    <w:rsid w:val="00BA4F4C"/>
    <w:rsid w:val="00BA51AE"/>
    <w:rsid w:val="00BA52E8"/>
    <w:rsid w:val="00BA5489"/>
    <w:rsid w:val="00BA575D"/>
    <w:rsid w:val="00BA5BB2"/>
    <w:rsid w:val="00BA5BD3"/>
    <w:rsid w:val="00BA635C"/>
    <w:rsid w:val="00BA6816"/>
    <w:rsid w:val="00BA6991"/>
    <w:rsid w:val="00BA6FB9"/>
    <w:rsid w:val="00BA7146"/>
    <w:rsid w:val="00BA7447"/>
    <w:rsid w:val="00BA7533"/>
    <w:rsid w:val="00BA77AA"/>
    <w:rsid w:val="00BA788F"/>
    <w:rsid w:val="00BA7A3D"/>
    <w:rsid w:val="00BA7DD8"/>
    <w:rsid w:val="00BB08D5"/>
    <w:rsid w:val="00BB097F"/>
    <w:rsid w:val="00BB0A1A"/>
    <w:rsid w:val="00BB131C"/>
    <w:rsid w:val="00BB1785"/>
    <w:rsid w:val="00BB1907"/>
    <w:rsid w:val="00BB1CFC"/>
    <w:rsid w:val="00BB2298"/>
    <w:rsid w:val="00BB2438"/>
    <w:rsid w:val="00BB2717"/>
    <w:rsid w:val="00BB2763"/>
    <w:rsid w:val="00BB293D"/>
    <w:rsid w:val="00BB2BB8"/>
    <w:rsid w:val="00BB2D12"/>
    <w:rsid w:val="00BB2DFE"/>
    <w:rsid w:val="00BB2F57"/>
    <w:rsid w:val="00BB31BA"/>
    <w:rsid w:val="00BB3B5E"/>
    <w:rsid w:val="00BB3F31"/>
    <w:rsid w:val="00BB4701"/>
    <w:rsid w:val="00BB4890"/>
    <w:rsid w:val="00BB4D65"/>
    <w:rsid w:val="00BB4E7B"/>
    <w:rsid w:val="00BB5035"/>
    <w:rsid w:val="00BB5432"/>
    <w:rsid w:val="00BB545B"/>
    <w:rsid w:val="00BB54C1"/>
    <w:rsid w:val="00BB5642"/>
    <w:rsid w:val="00BB5FEA"/>
    <w:rsid w:val="00BB61D1"/>
    <w:rsid w:val="00BB63F0"/>
    <w:rsid w:val="00BB65B1"/>
    <w:rsid w:val="00BB683A"/>
    <w:rsid w:val="00BB6B81"/>
    <w:rsid w:val="00BB6C7A"/>
    <w:rsid w:val="00BB6D92"/>
    <w:rsid w:val="00BB6F4C"/>
    <w:rsid w:val="00BB7242"/>
    <w:rsid w:val="00BB79D7"/>
    <w:rsid w:val="00BB7D71"/>
    <w:rsid w:val="00BC011B"/>
    <w:rsid w:val="00BC038D"/>
    <w:rsid w:val="00BC10DB"/>
    <w:rsid w:val="00BC2197"/>
    <w:rsid w:val="00BC2644"/>
    <w:rsid w:val="00BC2DE9"/>
    <w:rsid w:val="00BC351B"/>
    <w:rsid w:val="00BC3D0C"/>
    <w:rsid w:val="00BC408E"/>
    <w:rsid w:val="00BC450E"/>
    <w:rsid w:val="00BC46A3"/>
    <w:rsid w:val="00BC4923"/>
    <w:rsid w:val="00BC5062"/>
    <w:rsid w:val="00BC5251"/>
    <w:rsid w:val="00BC532B"/>
    <w:rsid w:val="00BC56D5"/>
    <w:rsid w:val="00BC5B8B"/>
    <w:rsid w:val="00BC5CBD"/>
    <w:rsid w:val="00BC6370"/>
    <w:rsid w:val="00BC6391"/>
    <w:rsid w:val="00BC678D"/>
    <w:rsid w:val="00BC6B16"/>
    <w:rsid w:val="00BC6BF1"/>
    <w:rsid w:val="00BC6C9B"/>
    <w:rsid w:val="00BC6CE3"/>
    <w:rsid w:val="00BC72DC"/>
    <w:rsid w:val="00BC72F9"/>
    <w:rsid w:val="00BC747A"/>
    <w:rsid w:val="00BC74C8"/>
    <w:rsid w:val="00BC752C"/>
    <w:rsid w:val="00BC798D"/>
    <w:rsid w:val="00BD0817"/>
    <w:rsid w:val="00BD081C"/>
    <w:rsid w:val="00BD099D"/>
    <w:rsid w:val="00BD09C1"/>
    <w:rsid w:val="00BD1F69"/>
    <w:rsid w:val="00BD226E"/>
    <w:rsid w:val="00BD24B6"/>
    <w:rsid w:val="00BD339E"/>
    <w:rsid w:val="00BD344A"/>
    <w:rsid w:val="00BD3452"/>
    <w:rsid w:val="00BD363F"/>
    <w:rsid w:val="00BD381C"/>
    <w:rsid w:val="00BD3DEF"/>
    <w:rsid w:val="00BD495C"/>
    <w:rsid w:val="00BD49D9"/>
    <w:rsid w:val="00BD50C3"/>
    <w:rsid w:val="00BD50D4"/>
    <w:rsid w:val="00BD5298"/>
    <w:rsid w:val="00BD52E5"/>
    <w:rsid w:val="00BD52E7"/>
    <w:rsid w:val="00BD534C"/>
    <w:rsid w:val="00BD5484"/>
    <w:rsid w:val="00BD5571"/>
    <w:rsid w:val="00BD5760"/>
    <w:rsid w:val="00BD5807"/>
    <w:rsid w:val="00BD66F9"/>
    <w:rsid w:val="00BD67F0"/>
    <w:rsid w:val="00BD68CB"/>
    <w:rsid w:val="00BD6913"/>
    <w:rsid w:val="00BD69DD"/>
    <w:rsid w:val="00BD6FB4"/>
    <w:rsid w:val="00BD7077"/>
    <w:rsid w:val="00BD744E"/>
    <w:rsid w:val="00BD7487"/>
    <w:rsid w:val="00BD7629"/>
    <w:rsid w:val="00BD7744"/>
    <w:rsid w:val="00BD77D3"/>
    <w:rsid w:val="00BD7B03"/>
    <w:rsid w:val="00BD7BE4"/>
    <w:rsid w:val="00BD7F48"/>
    <w:rsid w:val="00BE068A"/>
    <w:rsid w:val="00BE09AF"/>
    <w:rsid w:val="00BE0A01"/>
    <w:rsid w:val="00BE0ABC"/>
    <w:rsid w:val="00BE0EFC"/>
    <w:rsid w:val="00BE0F88"/>
    <w:rsid w:val="00BE1084"/>
    <w:rsid w:val="00BE11B4"/>
    <w:rsid w:val="00BE13C2"/>
    <w:rsid w:val="00BE1795"/>
    <w:rsid w:val="00BE19A2"/>
    <w:rsid w:val="00BE2B8D"/>
    <w:rsid w:val="00BE2D56"/>
    <w:rsid w:val="00BE3350"/>
    <w:rsid w:val="00BE34D3"/>
    <w:rsid w:val="00BE3A09"/>
    <w:rsid w:val="00BE400B"/>
    <w:rsid w:val="00BE405A"/>
    <w:rsid w:val="00BE4248"/>
    <w:rsid w:val="00BE46C7"/>
    <w:rsid w:val="00BE4E7B"/>
    <w:rsid w:val="00BE5555"/>
    <w:rsid w:val="00BE56A2"/>
    <w:rsid w:val="00BE5D71"/>
    <w:rsid w:val="00BE5FC6"/>
    <w:rsid w:val="00BE60CC"/>
    <w:rsid w:val="00BE6123"/>
    <w:rsid w:val="00BE632F"/>
    <w:rsid w:val="00BE6CCF"/>
    <w:rsid w:val="00BE6CFE"/>
    <w:rsid w:val="00BE74F4"/>
    <w:rsid w:val="00BE7A6A"/>
    <w:rsid w:val="00BE7B31"/>
    <w:rsid w:val="00BE7C8D"/>
    <w:rsid w:val="00BE7EE7"/>
    <w:rsid w:val="00BE7F1E"/>
    <w:rsid w:val="00BF0295"/>
    <w:rsid w:val="00BF03EA"/>
    <w:rsid w:val="00BF04C5"/>
    <w:rsid w:val="00BF0CD0"/>
    <w:rsid w:val="00BF0D50"/>
    <w:rsid w:val="00BF0DB2"/>
    <w:rsid w:val="00BF0E3F"/>
    <w:rsid w:val="00BF11A3"/>
    <w:rsid w:val="00BF18CE"/>
    <w:rsid w:val="00BF1C94"/>
    <w:rsid w:val="00BF1F6B"/>
    <w:rsid w:val="00BF232B"/>
    <w:rsid w:val="00BF294A"/>
    <w:rsid w:val="00BF2EE1"/>
    <w:rsid w:val="00BF30C6"/>
    <w:rsid w:val="00BF31FD"/>
    <w:rsid w:val="00BF328C"/>
    <w:rsid w:val="00BF333D"/>
    <w:rsid w:val="00BF335A"/>
    <w:rsid w:val="00BF348D"/>
    <w:rsid w:val="00BF374F"/>
    <w:rsid w:val="00BF37E0"/>
    <w:rsid w:val="00BF3B0C"/>
    <w:rsid w:val="00BF3C34"/>
    <w:rsid w:val="00BF3D14"/>
    <w:rsid w:val="00BF3D3A"/>
    <w:rsid w:val="00BF442B"/>
    <w:rsid w:val="00BF4859"/>
    <w:rsid w:val="00BF501D"/>
    <w:rsid w:val="00BF538D"/>
    <w:rsid w:val="00BF5539"/>
    <w:rsid w:val="00BF5982"/>
    <w:rsid w:val="00BF5C09"/>
    <w:rsid w:val="00BF5EE1"/>
    <w:rsid w:val="00BF633A"/>
    <w:rsid w:val="00BF67B5"/>
    <w:rsid w:val="00BF6A48"/>
    <w:rsid w:val="00BF6C47"/>
    <w:rsid w:val="00BF6C51"/>
    <w:rsid w:val="00BF6D5A"/>
    <w:rsid w:val="00BF6EA5"/>
    <w:rsid w:val="00BF7455"/>
    <w:rsid w:val="00BF74D8"/>
    <w:rsid w:val="00BF7A34"/>
    <w:rsid w:val="00C00587"/>
    <w:rsid w:val="00C00E49"/>
    <w:rsid w:val="00C00FCB"/>
    <w:rsid w:val="00C01669"/>
    <w:rsid w:val="00C01D47"/>
    <w:rsid w:val="00C01DDA"/>
    <w:rsid w:val="00C020EB"/>
    <w:rsid w:val="00C02144"/>
    <w:rsid w:val="00C0275A"/>
    <w:rsid w:val="00C035C7"/>
    <w:rsid w:val="00C03621"/>
    <w:rsid w:val="00C03C0E"/>
    <w:rsid w:val="00C049BE"/>
    <w:rsid w:val="00C04CE9"/>
    <w:rsid w:val="00C04DDF"/>
    <w:rsid w:val="00C050D4"/>
    <w:rsid w:val="00C05114"/>
    <w:rsid w:val="00C05621"/>
    <w:rsid w:val="00C056D9"/>
    <w:rsid w:val="00C05841"/>
    <w:rsid w:val="00C05901"/>
    <w:rsid w:val="00C05D38"/>
    <w:rsid w:val="00C05F06"/>
    <w:rsid w:val="00C0636F"/>
    <w:rsid w:val="00C0646B"/>
    <w:rsid w:val="00C07167"/>
    <w:rsid w:val="00C0747D"/>
    <w:rsid w:val="00C0784D"/>
    <w:rsid w:val="00C07D1A"/>
    <w:rsid w:val="00C07E0A"/>
    <w:rsid w:val="00C101C6"/>
    <w:rsid w:val="00C10280"/>
    <w:rsid w:val="00C104E1"/>
    <w:rsid w:val="00C10666"/>
    <w:rsid w:val="00C10FEB"/>
    <w:rsid w:val="00C1123B"/>
    <w:rsid w:val="00C117EC"/>
    <w:rsid w:val="00C119AD"/>
    <w:rsid w:val="00C119F8"/>
    <w:rsid w:val="00C11D13"/>
    <w:rsid w:val="00C1240C"/>
    <w:rsid w:val="00C12E24"/>
    <w:rsid w:val="00C12F43"/>
    <w:rsid w:val="00C12F8C"/>
    <w:rsid w:val="00C130CA"/>
    <w:rsid w:val="00C1352A"/>
    <w:rsid w:val="00C13609"/>
    <w:rsid w:val="00C13717"/>
    <w:rsid w:val="00C14182"/>
    <w:rsid w:val="00C14D34"/>
    <w:rsid w:val="00C14F4B"/>
    <w:rsid w:val="00C15253"/>
    <w:rsid w:val="00C153CB"/>
    <w:rsid w:val="00C154BD"/>
    <w:rsid w:val="00C157AC"/>
    <w:rsid w:val="00C15824"/>
    <w:rsid w:val="00C15F1E"/>
    <w:rsid w:val="00C16345"/>
    <w:rsid w:val="00C16F76"/>
    <w:rsid w:val="00C1720E"/>
    <w:rsid w:val="00C174A5"/>
    <w:rsid w:val="00C17592"/>
    <w:rsid w:val="00C176FB"/>
    <w:rsid w:val="00C177A6"/>
    <w:rsid w:val="00C17A8C"/>
    <w:rsid w:val="00C202DE"/>
    <w:rsid w:val="00C2030E"/>
    <w:rsid w:val="00C20423"/>
    <w:rsid w:val="00C20678"/>
    <w:rsid w:val="00C2072E"/>
    <w:rsid w:val="00C207F2"/>
    <w:rsid w:val="00C20923"/>
    <w:rsid w:val="00C20DF7"/>
    <w:rsid w:val="00C214F8"/>
    <w:rsid w:val="00C216C0"/>
    <w:rsid w:val="00C216DD"/>
    <w:rsid w:val="00C218F3"/>
    <w:rsid w:val="00C21B59"/>
    <w:rsid w:val="00C21C04"/>
    <w:rsid w:val="00C21C6F"/>
    <w:rsid w:val="00C21EE2"/>
    <w:rsid w:val="00C2226A"/>
    <w:rsid w:val="00C2268E"/>
    <w:rsid w:val="00C22842"/>
    <w:rsid w:val="00C22D0D"/>
    <w:rsid w:val="00C2347A"/>
    <w:rsid w:val="00C256B6"/>
    <w:rsid w:val="00C256BD"/>
    <w:rsid w:val="00C25880"/>
    <w:rsid w:val="00C25C3E"/>
    <w:rsid w:val="00C26C2F"/>
    <w:rsid w:val="00C26DBB"/>
    <w:rsid w:val="00C26FB3"/>
    <w:rsid w:val="00C27571"/>
    <w:rsid w:val="00C27761"/>
    <w:rsid w:val="00C278D6"/>
    <w:rsid w:val="00C27D44"/>
    <w:rsid w:val="00C300EC"/>
    <w:rsid w:val="00C30963"/>
    <w:rsid w:val="00C30CB9"/>
    <w:rsid w:val="00C316D6"/>
    <w:rsid w:val="00C3178A"/>
    <w:rsid w:val="00C31845"/>
    <w:rsid w:val="00C31C66"/>
    <w:rsid w:val="00C31E07"/>
    <w:rsid w:val="00C3233F"/>
    <w:rsid w:val="00C32473"/>
    <w:rsid w:val="00C3276B"/>
    <w:rsid w:val="00C327AD"/>
    <w:rsid w:val="00C32900"/>
    <w:rsid w:val="00C32CB4"/>
    <w:rsid w:val="00C32D13"/>
    <w:rsid w:val="00C32FBE"/>
    <w:rsid w:val="00C32FD1"/>
    <w:rsid w:val="00C330E4"/>
    <w:rsid w:val="00C333D6"/>
    <w:rsid w:val="00C3374A"/>
    <w:rsid w:val="00C337B6"/>
    <w:rsid w:val="00C3396D"/>
    <w:rsid w:val="00C33CB9"/>
    <w:rsid w:val="00C33E16"/>
    <w:rsid w:val="00C33F82"/>
    <w:rsid w:val="00C3403C"/>
    <w:rsid w:val="00C346CB"/>
    <w:rsid w:val="00C3484A"/>
    <w:rsid w:val="00C3557F"/>
    <w:rsid w:val="00C355D2"/>
    <w:rsid w:val="00C35DEF"/>
    <w:rsid w:val="00C35FA0"/>
    <w:rsid w:val="00C360EC"/>
    <w:rsid w:val="00C3621F"/>
    <w:rsid w:val="00C363EB"/>
    <w:rsid w:val="00C36AE8"/>
    <w:rsid w:val="00C36D98"/>
    <w:rsid w:val="00C3705A"/>
    <w:rsid w:val="00C3721D"/>
    <w:rsid w:val="00C376DE"/>
    <w:rsid w:val="00C3778C"/>
    <w:rsid w:val="00C37A01"/>
    <w:rsid w:val="00C37AE7"/>
    <w:rsid w:val="00C37B12"/>
    <w:rsid w:val="00C37D94"/>
    <w:rsid w:val="00C37EBF"/>
    <w:rsid w:val="00C37F62"/>
    <w:rsid w:val="00C37F84"/>
    <w:rsid w:val="00C40171"/>
    <w:rsid w:val="00C406D3"/>
    <w:rsid w:val="00C40988"/>
    <w:rsid w:val="00C40E93"/>
    <w:rsid w:val="00C41001"/>
    <w:rsid w:val="00C4136E"/>
    <w:rsid w:val="00C414F2"/>
    <w:rsid w:val="00C41677"/>
    <w:rsid w:val="00C41B98"/>
    <w:rsid w:val="00C42109"/>
    <w:rsid w:val="00C424C1"/>
    <w:rsid w:val="00C4276F"/>
    <w:rsid w:val="00C42D0B"/>
    <w:rsid w:val="00C43104"/>
    <w:rsid w:val="00C43800"/>
    <w:rsid w:val="00C43A87"/>
    <w:rsid w:val="00C43CCD"/>
    <w:rsid w:val="00C43E7C"/>
    <w:rsid w:val="00C44246"/>
    <w:rsid w:val="00C4442E"/>
    <w:rsid w:val="00C445B5"/>
    <w:rsid w:val="00C446A3"/>
    <w:rsid w:val="00C4472C"/>
    <w:rsid w:val="00C44A16"/>
    <w:rsid w:val="00C44E7C"/>
    <w:rsid w:val="00C451D2"/>
    <w:rsid w:val="00C455E1"/>
    <w:rsid w:val="00C4577C"/>
    <w:rsid w:val="00C45A09"/>
    <w:rsid w:val="00C45BBE"/>
    <w:rsid w:val="00C45D0D"/>
    <w:rsid w:val="00C46252"/>
    <w:rsid w:val="00C470CF"/>
    <w:rsid w:val="00C47B97"/>
    <w:rsid w:val="00C5072B"/>
    <w:rsid w:val="00C508DB"/>
    <w:rsid w:val="00C50CBE"/>
    <w:rsid w:val="00C516BE"/>
    <w:rsid w:val="00C517B9"/>
    <w:rsid w:val="00C523F6"/>
    <w:rsid w:val="00C526CB"/>
    <w:rsid w:val="00C52812"/>
    <w:rsid w:val="00C52830"/>
    <w:rsid w:val="00C5284B"/>
    <w:rsid w:val="00C52CD7"/>
    <w:rsid w:val="00C533C2"/>
    <w:rsid w:val="00C53613"/>
    <w:rsid w:val="00C53863"/>
    <w:rsid w:val="00C5392B"/>
    <w:rsid w:val="00C53EDC"/>
    <w:rsid w:val="00C5452C"/>
    <w:rsid w:val="00C54714"/>
    <w:rsid w:val="00C548C0"/>
    <w:rsid w:val="00C5490F"/>
    <w:rsid w:val="00C54A25"/>
    <w:rsid w:val="00C55431"/>
    <w:rsid w:val="00C55752"/>
    <w:rsid w:val="00C557FB"/>
    <w:rsid w:val="00C558CF"/>
    <w:rsid w:val="00C55B74"/>
    <w:rsid w:val="00C55D92"/>
    <w:rsid w:val="00C55E4D"/>
    <w:rsid w:val="00C55E6E"/>
    <w:rsid w:val="00C56585"/>
    <w:rsid w:val="00C56E59"/>
    <w:rsid w:val="00C56E97"/>
    <w:rsid w:val="00C57098"/>
    <w:rsid w:val="00C5730F"/>
    <w:rsid w:val="00C57754"/>
    <w:rsid w:val="00C57870"/>
    <w:rsid w:val="00C579C0"/>
    <w:rsid w:val="00C57D33"/>
    <w:rsid w:val="00C57EE6"/>
    <w:rsid w:val="00C601B5"/>
    <w:rsid w:val="00C6045D"/>
    <w:rsid w:val="00C6073F"/>
    <w:rsid w:val="00C607C7"/>
    <w:rsid w:val="00C60819"/>
    <w:rsid w:val="00C60B6D"/>
    <w:rsid w:val="00C60B90"/>
    <w:rsid w:val="00C60CFF"/>
    <w:rsid w:val="00C61105"/>
    <w:rsid w:val="00C611F4"/>
    <w:rsid w:val="00C613DB"/>
    <w:rsid w:val="00C61492"/>
    <w:rsid w:val="00C615F9"/>
    <w:rsid w:val="00C6195C"/>
    <w:rsid w:val="00C61CBB"/>
    <w:rsid w:val="00C625B7"/>
    <w:rsid w:val="00C62665"/>
    <w:rsid w:val="00C6299B"/>
    <w:rsid w:val="00C62C12"/>
    <w:rsid w:val="00C62D3D"/>
    <w:rsid w:val="00C63140"/>
    <w:rsid w:val="00C63484"/>
    <w:rsid w:val="00C63749"/>
    <w:rsid w:val="00C63BC9"/>
    <w:rsid w:val="00C63C46"/>
    <w:rsid w:val="00C63E23"/>
    <w:rsid w:val="00C63F58"/>
    <w:rsid w:val="00C63FCE"/>
    <w:rsid w:val="00C644FD"/>
    <w:rsid w:val="00C64529"/>
    <w:rsid w:val="00C645EC"/>
    <w:rsid w:val="00C64704"/>
    <w:rsid w:val="00C647B5"/>
    <w:rsid w:val="00C64B2C"/>
    <w:rsid w:val="00C64C11"/>
    <w:rsid w:val="00C654A0"/>
    <w:rsid w:val="00C656E3"/>
    <w:rsid w:val="00C65C73"/>
    <w:rsid w:val="00C65E7E"/>
    <w:rsid w:val="00C66403"/>
    <w:rsid w:val="00C6678C"/>
    <w:rsid w:val="00C66AEE"/>
    <w:rsid w:val="00C672C1"/>
    <w:rsid w:val="00C67C50"/>
    <w:rsid w:val="00C67CE9"/>
    <w:rsid w:val="00C67E85"/>
    <w:rsid w:val="00C67FC4"/>
    <w:rsid w:val="00C70A16"/>
    <w:rsid w:val="00C71695"/>
    <w:rsid w:val="00C716B9"/>
    <w:rsid w:val="00C71895"/>
    <w:rsid w:val="00C71A84"/>
    <w:rsid w:val="00C721C4"/>
    <w:rsid w:val="00C721FA"/>
    <w:rsid w:val="00C72F00"/>
    <w:rsid w:val="00C732DB"/>
    <w:rsid w:val="00C73A78"/>
    <w:rsid w:val="00C73E0B"/>
    <w:rsid w:val="00C73F51"/>
    <w:rsid w:val="00C744E8"/>
    <w:rsid w:val="00C74A79"/>
    <w:rsid w:val="00C74BB7"/>
    <w:rsid w:val="00C74CFC"/>
    <w:rsid w:val="00C75143"/>
    <w:rsid w:val="00C7537E"/>
    <w:rsid w:val="00C755B1"/>
    <w:rsid w:val="00C755CF"/>
    <w:rsid w:val="00C75965"/>
    <w:rsid w:val="00C75B14"/>
    <w:rsid w:val="00C760D4"/>
    <w:rsid w:val="00C76200"/>
    <w:rsid w:val="00C765D1"/>
    <w:rsid w:val="00C766A6"/>
    <w:rsid w:val="00C7697C"/>
    <w:rsid w:val="00C77198"/>
    <w:rsid w:val="00C7786B"/>
    <w:rsid w:val="00C77ADA"/>
    <w:rsid w:val="00C80018"/>
    <w:rsid w:val="00C801D9"/>
    <w:rsid w:val="00C809F4"/>
    <w:rsid w:val="00C8119D"/>
    <w:rsid w:val="00C813CE"/>
    <w:rsid w:val="00C81502"/>
    <w:rsid w:val="00C82377"/>
    <w:rsid w:val="00C82C1F"/>
    <w:rsid w:val="00C834AA"/>
    <w:rsid w:val="00C836D0"/>
    <w:rsid w:val="00C8453B"/>
    <w:rsid w:val="00C8466A"/>
    <w:rsid w:val="00C84700"/>
    <w:rsid w:val="00C84C3B"/>
    <w:rsid w:val="00C84DAD"/>
    <w:rsid w:val="00C84FC4"/>
    <w:rsid w:val="00C85686"/>
    <w:rsid w:val="00C85954"/>
    <w:rsid w:val="00C859CE"/>
    <w:rsid w:val="00C85A72"/>
    <w:rsid w:val="00C85AC3"/>
    <w:rsid w:val="00C85B3B"/>
    <w:rsid w:val="00C85D76"/>
    <w:rsid w:val="00C85E94"/>
    <w:rsid w:val="00C8600C"/>
    <w:rsid w:val="00C8640A"/>
    <w:rsid w:val="00C86630"/>
    <w:rsid w:val="00C866EC"/>
    <w:rsid w:val="00C86B9E"/>
    <w:rsid w:val="00C86F4B"/>
    <w:rsid w:val="00C87288"/>
    <w:rsid w:val="00C872FE"/>
    <w:rsid w:val="00C874A5"/>
    <w:rsid w:val="00C875C3"/>
    <w:rsid w:val="00C87968"/>
    <w:rsid w:val="00C879DC"/>
    <w:rsid w:val="00C90046"/>
    <w:rsid w:val="00C90229"/>
    <w:rsid w:val="00C902DE"/>
    <w:rsid w:val="00C90986"/>
    <w:rsid w:val="00C91BE9"/>
    <w:rsid w:val="00C9201A"/>
    <w:rsid w:val="00C92248"/>
    <w:rsid w:val="00C92459"/>
    <w:rsid w:val="00C92586"/>
    <w:rsid w:val="00C927E5"/>
    <w:rsid w:val="00C92F64"/>
    <w:rsid w:val="00C931B5"/>
    <w:rsid w:val="00C933AB"/>
    <w:rsid w:val="00C93832"/>
    <w:rsid w:val="00C93AFD"/>
    <w:rsid w:val="00C93F72"/>
    <w:rsid w:val="00C93F8A"/>
    <w:rsid w:val="00C93FA3"/>
    <w:rsid w:val="00C94C64"/>
    <w:rsid w:val="00C94CDF"/>
    <w:rsid w:val="00C94F6E"/>
    <w:rsid w:val="00C950E7"/>
    <w:rsid w:val="00C951C6"/>
    <w:rsid w:val="00C953BA"/>
    <w:rsid w:val="00C9556E"/>
    <w:rsid w:val="00C955D9"/>
    <w:rsid w:val="00C9632D"/>
    <w:rsid w:val="00C967C4"/>
    <w:rsid w:val="00C96A54"/>
    <w:rsid w:val="00C96AC9"/>
    <w:rsid w:val="00C96FC3"/>
    <w:rsid w:val="00C977C9"/>
    <w:rsid w:val="00C97DA6"/>
    <w:rsid w:val="00CA01D7"/>
    <w:rsid w:val="00CA0237"/>
    <w:rsid w:val="00CA042A"/>
    <w:rsid w:val="00CA04E6"/>
    <w:rsid w:val="00CA06EC"/>
    <w:rsid w:val="00CA0DDA"/>
    <w:rsid w:val="00CA0EC4"/>
    <w:rsid w:val="00CA1036"/>
    <w:rsid w:val="00CA16FA"/>
    <w:rsid w:val="00CA20AC"/>
    <w:rsid w:val="00CA216D"/>
    <w:rsid w:val="00CA2392"/>
    <w:rsid w:val="00CA296E"/>
    <w:rsid w:val="00CA2A10"/>
    <w:rsid w:val="00CA2B23"/>
    <w:rsid w:val="00CA3430"/>
    <w:rsid w:val="00CA3BED"/>
    <w:rsid w:val="00CA3CED"/>
    <w:rsid w:val="00CA3CFD"/>
    <w:rsid w:val="00CA3D27"/>
    <w:rsid w:val="00CA3FE7"/>
    <w:rsid w:val="00CA444D"/>
    <w:rsid w:val="00CA50BC"/>
    <w:rsid w:val="00CA51E1"/>
    <w:rsid w:val="00CA59E3"/>
    <w:rsid w:val="00CA5DD3"/>
    <w:rsid w:val="00CA5ED8"/>
    <w:rsid w:val="00CA6022"/>
    <w:rsid w:val="00CA680F"/>
    <w:rsid w:val="00CA6D4F"/>
    <w:rsid w:val="00CA6EF1"/>
    <w:rsid w:val="00CA7062"/>
    <w:rsid w:val="00CA7678"/>
    <w:rsid w:val="00CA77E9"/>
    <w:rsid w:val="00CA7841"/>
    <w:rsid w:val="00CA7B1C"/>
    <w:rsid w:val="00CA7CDF"/>
    <w:rsid w:val="00CA7CF5"/>
    <w:rsid w:val="00CA7DB6"/>
    <w:rsid w:val="00CA7EE9"/>
    <w:rsid w:val="00CB0097"/>
    <w:rsid w:val="00CB036D"/>
    <w:rsid w:val="00CB0423"/>
    <w:rsid w:val="00CB0858"/>
    <w:rsid w:val="00CB1194"/>
    <w:rsid w:val="00CB1272"/>
    <w:rsid w:val="00CB2258"/>
    <w:rsid w:val="00CB2559"/>
    <w:rsid w:val="00CB2791"/>
    <w:rsid w:val="00CB2ECB"/>
    <w:rsid w:val="00CB321F"/>
    <w:rsid w:val="00CB328D"/>
    <w:rsid w:val="00CB391F"/>
    <w:rsid w:val="00CB4390"/>
    <w:rsid w:val="00CB44AC"/>
    <w:rsid w:val="00CB48F9"/>
    <w:rsid w:val="00CB4AAA"/>
    <w:rsid w:val="00CB4AAC"/>
    <w:rsid w:val="00CB4BCB"/>
    <w:rsid w:val="00CB4BFB"/>
    <w:rsid w:val="00CB4C65"/>
    <w:rsid w:val="00CB4EE8"/>
    <w:rsid w:val="00CB50CA"/>
    <w:rsid w:val="00CB515C"/>
    <w:rsid w:val="00CB52B1"/>
    <w:rsid w:val="00CB542F"/>
    <w:rsid w:val="00CB56EE"/>
    <w:rsid w:val="00CB58F0"/>
    <w:rsid w:val="00CB5CE6"/>
    <w:rsid w:val="00CB5E2D"/>
    <w:rsid w:val="00CB5F78"/>
    <w:rsid w:val="00CB60BA"/>
    <w:rsid w:val="00CB6194"/>
    <w:rsid w:val="00CB637B"/>
    <w:rsid w:val="00CB6526"/>
    <w:rsid w:val="00CB65C4"/>
    <w:rsid w:val="00CB67D0"/>
    <w:rsid w:val="00CB67FA"/>
    <w:rsid w:val="00CB6861"/>
    <w:rsid w:val="00CB6A9D"/>
    <w:rsid w:val="00CB6AD5"/>
    <w:rsid w:val="00CB6C88"/>
    <w:rsid w:val="00CB6F22"/>
    <w:rsid w:val="00CB73A2"/>
    <w:rsid w:val="00CB740F"/>
    <w:rsid w:val="00CB7502"/>
    <w:rsid w:val="00CB768B"/>
    <w:rsid w:val="00CB7797"/>
    <w:rsid w:val="00CB7911"/>
    <w:rsid w:val="00CB7CD2"/>
    <w:rsid w:val="00CC0291"/>
    <w:rsid w:val="00CC0567"/>
    <w:rsid w:val="00CC08DB"/>
    <w:rsid w:val="00CC0DAE"/>
    <w:rsid w:val="00CC0E29"/>
    <w:rsid w:val="00CC1312"/>
    <w:rsid w:val="00CC1641"/>
    <w:rsid w:val="00CC1D8C"/>
    <w:rsid w:val="00CC1FDE"/>
    <w:rsid w:val="00CC2235"/>
    <w:rsid w:val="00CC23BC"/>
    <w:rsid w:val="00CC24C4"/>
    <w:rsid w:val="00CC2624"/>
    <w:rsid w:val="00CC2654"/>
    <w:rsid w:val="00CC2881"/>
    <w:rsid w:val="00CC29D5"/>
    <w:rsid w:val="00CC2AE0"/>
    <w:rsid w:val="00CC2F49"/>
    <w:rsid w:val="00CC368C"/>
    <w:rsid w:val="00CC370B"/>
    <w:rsid w:val="00CC3AB7"/>
    <w:rsid w:val="00CC3B00"/>
    <w:rsid w:val="00CC3B89"/>
    <w:rsid w:val="00CC3E33"/>
    <w:rsid w:val="00CC4153"/>
    <w:rsid w:val="00CC423F"/>
    <w:rsid w:val="00CC43F7"/>
    <w:rsid w:val="00CC474F"/>
    <w:rsid w:val="00CC487E"/>
    <w:rsid w:val="00CC4A37"/>
    <w:rsid w:val="00CC4E64"/>
    <w:rsid w:val="00CC5486"/>
    <w:rsid w:val="00CC5583"/>
    <w:rsid w:val="00CC56E3"/>
    <w:rsid w:val="00CC5826"/>
    <w:rsid w:val="00CC5A22"/>
    <w:rsid w:val="00CC63EF"/>
    <w:rsid w:val="00CC6494"/>
    <w:rsid w:val="00CC64D3"/>
    <w:rsid w:val="00CC6A94"/>
    <w:rsid w:val="00CC6E68"/>
    <w:rsid w:val="00CC7088"/>
    <w:rsid w:val="00CC70EA"/>
    <w:rsid w:val="00CC7130"/>
    <w:rsid w:val="00CC72DC"/>
    <w:rsid w:val="00CC7A35"/>
    <w:rsid w:val="00CC7C0A"/>
    <w:rsid w:val="00CC7D36"/>
    <w:rsid w:val="00CD0202"/>
    <w:rsid w:val="00CD0281"/>
    <w:rsid w:val="00CD03D1"/>
    <w:rsid w:val="00CD0669"/>
    <w:rsid w:val="00CD0B95"/>
    <w:rsid w:val="00CD0C01"/>
    <w:rsid w:val="00CD0DAA"/>
    <w:rsid w:val="00CD0DC6"/>
    <w:rsid w:val="00CD10B0"/>
    <w:rsid w:val="00CD13A8"/>
    <w:rsid w:val="00CD16BE"/>
    <w:rsid w:val="00CD185E"/>
    <w:rsid w:val="00CD198A"/>
    <w:rsid w:val="00CD19D8"/>
    <w:rsid w:val="00CD1A81"/>
    <w:rsid w:val="00CD1EE4"/>
    <w:rsid w:val="00CD200F"/>
    <w:rsid w:val="00CD2249"/>
    <w:rsid w:val="00CD28CF"/>
    <w:rsid w:val="00CD3263"/>
    <w:rsid w:val="00CD346F"/>
    <w:rsid w:val="00CD410A"/>
    <w:rsid w:val="00CD432D"/>
    <w:rsid w:val="00CD4B30"/>
    <w:rsid w:val="00CD50E1"/>
    <w:rsid w:val="00CD5332"/>
    <w:rsid w:val="00CD5480"/>
    <w:rsid w:val="00CD598E"/>
    <w:rsid w:val="00CD5A6A"/>
    <w:rsid w:val="00CD5CA8"/>
    <w:rsid w:val="00CD5E82"/>
    <w:rsid w:val="00CD5FB1"/>
    <w:rsid w:val="00CD60FE"/>
    <w:rsid w:val="00CD6141"/>
    <w:rsid w:val="00CD6315"/>
    <w:rsid w:val="00CD63EA"/>
    <w:rsid w:val="00CD672A"/>
    <w:rsid w:val="00CD6ADE"/>
    <w:rsid w:val="00CD6BF5"/>
    <w:rsid w:val="00CD6D63"/>
    <w:rsid w:val="00CD6F51"/>
    <w:rsid w:val="00CD7234"/>
    <w:rsid w:val="00CD7790"/>
    <w:rsid w:val="00CD7CC6"/>
    <w:rsid w:val="00CD7CCB"/>
    <w:rsid w:val="00CD7CD5"/>
    <w:rsid w:val="00CD7EF6"/>
    <w:rsid w:val="00CE0182"/>
    <w:rsid w:val="00CE05F4"/>
    <w:rsid w:val="00CE0BC2"/>
    <w:rsid w:val="00CE12C5"/>
    <w:rsid w:val="00CE136A"/>
    <w:rsid w:val="00CE15CE"/>
    <w:rsid w:val="00CE18CC"/>
    <w:rsid w:val="00CE19F8"/>
    <w:rsid w:val="00CE1A54"/>
    <w:rsid w:val="00CE1B82"/>
    <w:rsid w:val="00CE1DC1"/>
    <w:rsid w:val="00CE2607"/>
    <w:rsid w:val="00CE2874"/>
    <w:rsid w:val="00CE2B07"/>
    <w:rsid w:val="00CE2BF9"/>
    <w:rsid w:val="00CE2E18"/>
    <w:rsid w:val="00CE2ECE"/>
    <w:rsid w:val="00CE313B"/>
    <w:rsid w:val="00CE3572"/>
    <w:rsid w:val="00CE3595"/>
    <w:rsid w:val="00CE39BA"/>
    <w:rsid w:val="00CE3AEB"/>
    <w:rsid w:val="00CE3AFD"/>
    <w:rsid w:val="00CE41BB"/>
    <w:rsid w:val="00CE4419"/>
    <w:rsid w:val="00CE4470"/>
    <w:rsid w:val="00CE4519"/>
    <w:rsid w:val="00CE452D"/>
    <w:rsid w:val="00CE4651"/>
    <w:rsid w:val="00CE47DE"/>
    <w:rsid w:val="00CE4B91"/>
    <w:rsid w:val="00CE4DD7"/>
    <w:rsid w:val="00CE4F52"/>
    <w:rsid w:val="00CE50F3"/>
    <w:rsid w:val="00CE5182"/>
    <w:rsid w:val="00CE51E9"/>
    <w:rsid w:val="00CE53B1"/>
    <w:rsid w:val="00CE5413"/>
    <w:rsid w:val="00CE54C8"/>
    <w:rsid w:val="00CE558A"/>
    <w:rsid w:val="00CE566D"/>
    <w:rsid w:val="00CE591E"/>
    <w:rsid w:val="00CE5B6F"/>
    <w:rsid w:val="00CE63DC"/>
    <w:rsid w:val="00CE6436"/>
    <w:rsid w:val="00CE6444"/>
    <w:rsid w:val="00CE6527"/>
    <w:rsid w:val="00CE6964"/>
    <w:rsid w:val="00CE6BB6"/>
    <w:rsid w:val="00CE6CBE"/>
    <w:rsid w:val="00CE6FED"/>
    <w:rsid w:val="00CE7055"/>
    <w:rsid w:val="00CE7354"/>
    <w:rsid w:val="00CE79CC"/>
    <w:rsid w:val="00CE7AEC"/>
    <w:rsid w:val="00CE7AED"/>
    <w:rsid w:val="00CE7BCD"/>
    <w:rsid w:val="00CE7C8E"/>
    <w:rsid w:val="00CE7CBE"/>
    <w:rsid w:val="00CE7FC5"/>
    <w:rsid w:val="00CF0077"/>
    <w:rsid w:val="00CF008E"/>
    <w:rsid w:val="00CF07DF"/>
    <w:rsid w:val="00CF0860"/>
    <w:rsid w:val="00CF1049"/>
    <w:rsid w:val="00CF1D29"/>
    <w:rsid w:val="00CF1EAD"/>
    <w:rsid w:val="00CF202F"/>
    <w:rsid w:val="00CF2817"/>
    <w:rsid w:val="00CF2A00"/>
    <w:rsid w:val="00CF2AF6"/>
    <w:rsid w:val="00CF2C1A"/>
    <w:rsid w:val="00CF2C75"/>
    <w:rsid w:val="00CF2CEC"/>
    <w:rsid w:val="00CF2FF1"/>
    <w:rsid w:val="00CF3A05"/>
    <w:rsid w:val="00CF40F1"/>
    <w:rsid w:val="00CF4627"/>
    <w:rsid w:val="00CF5280"/>
    <w:rsid w:val="00CF5465"/>
    <w:rsid w:val="00CF59A8"/>
    <w:rsid w:val="00CF59E4"/>
    <w:rsid w:val="00CF5CBA"/>
    <w:rsid w:val="00CF5D1C"/>
    <w:rsid w:val="00CF5FDB"/>
    <w:rsid w:val="00CF649A"/>
    <w:rsid w:val="00CF711A"/>
    <w:rsid w:val="00CF7777"/>
    <w:rsid w:val="00CF7C93"/>
    <w:rsid w:val="00D006FD"/>
    <w:rsid w:val="00D011A5"/>
    <w:rsid w:val="00D016DB"/>
    <w:rsid w:val="00D01C2B"/>
    <w:rsid w:val="00D01DC6"/>
    <w:rsid w:val="00D01F22"/>
    <w:rsid w:val="00D0213E"/>
    <w:rsid w:val="00D0226B"/>
    <w:rsid w:val="00D02BD4"/>
    <w:rsid w:val="00D02CDB"/>
    <w:rsid w:val="00D02DEC"/>
    <w:rsid w:val="00D02FE4"/>
    <w:rsid w:val="00D0314A"/>
    <w:rsid w:val="00D03167"/>
    <w:rsid w:val="00D04682"/>
    <w:rsid w:val="00D0495C"/>
    <w:rsid w:val="00D04DD0"/>
    <w:rsid w:val="00D04E7D"/>
    <w:rsid w:val="00D04EBD"/>
    <w:rsid w:val="00D059B3"/>
    <w:rsid w:val="00D060FF"/>
    <w:rsid w:val="00D06175"/>
    <w:rsid w:val="00D0664A"/>
    <w:rsid w:val="00D06702"/>
    <w:rsid w:val="00D069E1"/>
    <w:rsid w:val="00D06C89"/>
    <w:rsid w:val="00D06EEE"/>
    <w:rsid w:val="00D06FBB"/>
    <w:rsid w:val="00D070A4"/>
    <w:rsid w:val="00D072A8"/>
    <w:rsid w:val="00D0782D"/>
    <w:rsid w:val="00D07B60"/>
    <w:rsid w:val="00D10259"/>
    <w:rsid w:val="00D1075C"/>
    <w:rsid w:val="00D10A9B"/>
    <w:rsid w:val="00D111FB"/>
    <w:rsid w:val="00D113AA"/>
    <w:rsid w:val="00D116C3"/>
    <w:rsid w:val="00D11847"/>
    <w:rsid w:val="00D11BF2"/>
    <w:rsid w:val="00D123D2"/>
    <w:rsid w:val="00D124BC"/>
    <w:rsid w:val="00D126C1"/>
    <w:rsid w:val="00D12733"/>
    <w:rsid w:val="00D1293B"/>
    <w:rsid w:val="00D12C7D"/>
    <w:rsid w:val="00D12DB0"/>
    <w:rsid w:val="00D1331B"/>
    <w:rsid w:val="00D133FC"/>
    <w:rsid w:val="00D13783"/>
    <w:rsid w:val="00D13B18"/>
    <w:rsid w:val="00D14D01"/>
    <w:rsid w:val="00D14D5E"/>
    <w:rsid w:val="00D14E95"/>
    <w:rsid w:val="00D15156"/>
    <w:rsid w:val="00D1528C"/>
    <w:rsid w:val="00D1536D"/>
    <w:rsid w:val="00D15445"/>
    <w:rsid w:val="00D156D0"/>
    <w:rsid w:val="00D157F3"/>
    <w:rsid w:val="00D15C00"/>
    <w:rsid w:val="00D15C50"/>
    <w:rsid w:val="00D15D81"/>
    <w:rsid w:val="00D16262"/>
    <w:rsid w:val="00D16336"/>
    <w:rsid w:val="00D16356"/>
    <w:rsid w:val="00D1661B"/>
    <w:rsid w:val="00D1671B"/>
    <w:rsid w:val="00D16B41"/>
    <w:rsid w:val="00D16BD2"/>
    <w:rsid w:val="00D16C03"/>
    <w:rsid w:val="00D16E01"/>
    <w:rsid w:val="00D17153"/>
    <w:rsid w:val="00D17252"/>
    <w:rsid w:val="00D172E1"/>
    <w:rsid w:val="00D17549"/>
    <w:rsid w:val="00D17DE8"/>
    <w:rsid w:val="00D202C4"/>
    <w:rsid w:val="00D2040B"/>
    <w:rsid w:val="00D20429"/>
    <w:rsid w:val="00D2050F"/>
    <w:rsid w:val="00D20914"/>
    <w:rsid w:val="00D20921"/>
    <w:rsid w:val="00D20DF7"/>
    <w:rsid w:val="00D20EC9"/>
    <w:rsid w:val="00D211AE"/>
    <w:rsid w:val="00D2179F"/>
    <w:rsid w:val="00D21F2F"/>
    <w:rsid w:val="00D21F3F"/>
    <w:rsid w:val="00D22192"/>
    <w:rsid w:val="00D226C1"/>
    <w:rsid w:val="00D230D3"/>
    <w:rsid w:val="00D23442"/>
    <w:rsid w:val="00D23464"/>
    <w:rsid w:val="00D235A4"/>
    <w:rsid w:val="00D23967"/>
    <w:rsid w:val="00D23B95"/>
    <w:rsid w:val="00D23EB1"/>
    <w:rsid w:val="00D2413B"/>
    <w:rsid w:val="00D24ACB"/>
    <w:rsid w:val="00D256E7"/>
    <w:rsid w:val="00D2584F"/>
    <w:rsid w:val="00D25BE2"/>
    <w:rsid w:val="00D25C8C"/>
    <w:rsid w:val="00D25F0E"/>
    <w:rsid w:val="00D25F6B"/>
    <w:rsid w:val="00D260AB"/>
    <w:rsid w:val="00D26256"/>
    <w:rsid w:val="00D26731"/>
    <w:rsid w:val="00D269AE"/>
    <w:rsid w:val="00D27292"/>
    <w:rsid w:val="00D2729E"/>
    <w:rsid w:val="00D27489"/>
    <w:rsid w:val="00D27614"/>
    <w:rsid w:val="00D27D0A"/>
    <w:rsid w:val="00D27E13"/>
    <w:rsid w:val="00D27E26"/>
    <w:rsid w:val="00D27EAE"/>
    <w:rsid w:val="00D30238"/>
    <w:rsid w:val="00D302B6"/>
    <w:rsid w:val="00D30350"/>
    <w:rsid w:val="00D306F5"/>
    <w:rsid w:val="00D30C67"/>
    <w:rsid w:val="00D31541"/>
    <w:rsid w:val="00D31A49"/>
    <w:rsid w:val="00D31F4C"/>
    <w:rsid w:val="00D3215F"/>
    <w:rsid w:val="00D3246E"/>
    <w:rsid w:val="00D3257F"/>
    <w:rsid w:val="00D326E0"/>
    <w:rsid w:val="00D32758"/>
    <w:rsid w:val="00D32799"/>
    <w:rsid w:val="00D3282D"/>
    <w:rsid w:val="00D32979"/>
    <w:rsid w:val="00D330B7"/>
    <w:rsid w:val="00D3326B"/>
    <w:rsid w:val="00D33517"/>
    <w:rsid w:val="00D33562"/>
    <w:rsid w:val="00D3358D"/>
    <w:rsid w:val="00D336AA"/>
    <w:rsid w:val="00D33832"/>
    <w:rsid w:val="00D33CA6"/>
    <w:rsid w:val="00D33F34"/>
    <w:rsid w:val="00D33FAC"/>
    <w:rsid w:val="00D34054"/>
    <w:rsid w:val="00D34322"/>
    <w:rsid w:val="00D343D2"/>
    <w:rsid w:val="00D34B98"/>
    <w:rsid w:val="00D34C68"/>
    <w:rsid w:val="00D35874"/>
    <w:rsid w:val="00D35929"/>
    <w:rsid w:val="00D35DCB"/>
    <w:rsid w:val="00D35E41"/>
    <w:rsid w:val="00D361E1"/>
    <w:rsid w:val="00D364EC"/>
    <w:rsid w:val="00D3670C"/>
    <w:rsid w:val="00D3683F"/>
    <w:rsid w:val="00D37130"/>
    <w:rsid w:val="00D3714F"/>
    <w:rsid w:val="00D3729D"/>
    <w:rsid w:val="00D3738E"/>
    <w:rsid w:val="00D3758B"/>
    <w:rsid w:val="00D37D2E"/>
    <w:rsid w:val="00D37F72"/>
    <w:rsid w:val="00D401B2"/>
    <w:rsid w:val="00D40338"/>
    <w:rsid w:val="00D4035E"/>
    <w:rsid w:val="00D40829"/>
    <w:rsid w:val="00D409E8"/>
    <w:rsid w:val="00D40BDF"/>
    <w:rsid w:val="00D41055"/>
    <w:rsid w:val="00D41CB5"/>
    <w:rsid w:val="00D420F5"/>
    <w:rsid w:val="00D4227C"/>
    <w:rsid w:val="00D42406"/>
    <w:rsid w:val="00D425E3"/>
    <w:rsid w:val="00D4283D"/>
    <w:rsid w:val="00D42A7B"/>
    <w:rsid w:val="00D42BA3"/>
    <w:rsid w:val="00D431FF"/>
    <w:rsid w:val="00D43281"/>
    <w:rsid w:val="00D435A8"/>
    <w:rsid w:val="00D43A7A"/>
    <w:rsid w:val="00D43E05"/>
    <w:rsid w:val="00D43E9B"/>
    <w:rsid w:val="00D44452"/>
    <w:rsid w:val="00D44583"/>
    <w:rsid w:val="00D446DB"/>
    <w:rsid w:val="00D448C2"/>
    <w:rsid w:val="00D44FEB"/>
    <w:rsid w:val="00D450FC"/>
    <w:rsid w:val="00D45128"/>
    <w:rsid w:val="00D451AF"/>
    <w:rsid w:val="00D45215"/>
    <w:rsid w:val="00D45809"/>
    <w:rsid w:val="00D45AB3"/>
    <w:rsid w:val="00D461F6"/>
    <w:rsid w:val="00D46265"/>
    <w:rsid w:val="00D46455"/>
    <w:rsid w:val="00D46A99"/>
    <w:rsid w:val="00D46AFA"/>
    <w:rsid w:val="00D47462"/>
    <w:rsid w:val="00D47677"/>
    <w:rsid w:val="00D47B4F"/>
    <w:rsid w:val="00D47C34"/>
    <w:rsid w:val="00D47C50"/>
    <w:rsid w:val="00D504FB"/>
    <w:rsid w:val="00D509F0"/>
    <w:rsid w:val="00D50DD5"/>
    <w:rsid w:val="00D50E7D"/>
    <w:rsid w:val="00D513FB"/>
    <w:rsid w:val="00D5152E"/>
    <w:rsid w:val="00D51741"/>
    <w:rsid w:val="00D518DB"/>
    <w:rsid w:val="00D51AE0"/>
    <w:rsid w:val="00D52CF0"/>
    <w:rsid w:val="00D5313D"/>
    <w:rsid w:val="00D53716"/>
    <w:rsid w:val="00D53A51"/>
    <w:rsid w:val="00D53B83"/>
    <w:rsid w:val="00D53BF1"/>
    <w:rsid w:val="00D5425B"/>
    <w:rsid w:val="00D54468"/>
    <w:rsid w:val="00D548C6"/>
    <w:rsid w:val="00D553D8"/>
    <w:rsid w:val="00D5574C"/>
    <w:rsid w:val="00D558AE"/>
    <w:rsid w:val="00D5656D"/>
    <w:rsid w:val="00D56582"/>
    <w:rsid w:val="00D5687D"/>
    <w:rsid w:val="00D57441"/>
    <w:rsid w:val="00D5770C"/>
    <w:rsid w:val="00D578D9"/>
    <w:rsid w:val="00D57B65"/>
    <w:rsid w:val="00D57CAC"/>
    <w:rsid w:val="00D57E3C"/>
    <w:rsid w:val="00D60297"/>
    <w:rsid w:val="00D6041D"/>
    <w:rsid w:val="00D605F1"/>
    <w:rsid w:val="00D60611"/>
    <w:rsid w:val="00D60DC4"/>
    <w:rsid w:val="00D60F69"/>
    <w:rsid w:val="00D60F89"/>
    <w:rsid w:val="00D611A2"/>
    <w:rsid w:val="00D61224"/>
    <w:rsid w:val="00D61317"/>
    <w:rsid w:val="00D61928"/>
    <w:rsid w:val="00D61A82"/>
    <w:rsid w:val="00D61AB6"/>
    <w:rsid w:val="00D61D69"/>
    <w:rsid w:val="00D61EE2"/>
    <w:rsid w:val="00D62318"/>
    <w:rsid w:val="00D62610"/>
    <w:rsid w:val="00D626DD"/>
    <w:rsid w:val="00D6280D"/>
    <w:rsid w:val="00D62B95"/>
    <w:rsid w:val="00D62C51"/>
    <w:rsid w:val="00D635B6"/>
    <w:rsid w:val="00D63A20"/>
    <w:rsid w:val="00D63C96"/>
    <w:rsid w:val="00D63D53"/>
    <w:rsid w:val="00D63F20"/>
    <w:rsid w:val="00D64082"/>
    <w:rsid w:val="00D6434D"/>
    <w:rsid w:val="00D64640"/>
    <w:rsid w:val="00D6484B"/>
    <w:rsid w:val="00D64A81"/>
    <w:rsid w:val="00D64B8F"/>
    <w:rsid w:val="00D6513C"/>
    <w:rsid w:val="00D65273"/>
    <w:rsid w:val="00D6597E"/>
    <w:rsid w:val="00D65EE3"/>
    <w:rsid w:val="00D65FC0"/>
    <w:rsid w:val="00D6614A"/>
    <w:rsid w:val="00D66272"/>
    <w:rsid w:val="00D6662D"/>
    <w:rsid w:val="00D67D79"/>
    <w:rsid w:val="00D70059"/>
    <w:rsid w:val="00D7019D"/>
    <w:rsid w:val="00D705D2"/>
    <w:rsid w:val="00D70632"/>
    <w:rsid w:val="00D70865"/>
    <w:rsid w:val="00D70D1B"/>
    <w:rsid w:val="00D70D4F"/>
    <w:rsid w:val="00D70ED2"/>
    <w:rsid w:val="00D71876"/>
    <w:rsid w:val="00D72244"/>
    <w:rsid w:val="00D72246"/>
    <w:rsid w:val="00D72426"/>
    <w:rsid w:val="00D72600"/>
    <w:rsid w:val="00D727FC"/>
    <w:rsid w:val="00D72830"/>
    <w:rsid w:val="00D72A31"/>
    <w:rsid w:val="00D72CAE"/>
    <w:rsid w:val="00D72DE0"/>
    <w:rsid w:val="00D736D9"/>
    <w:rsid w:val="00D73A1B"/>
    <w:rsid w:val="00D73C6C"/>
    <w:rsid w:val="00D74261"/>
    <w:rsid w:val="00D7427E"/>
    <w:rsid w:val="00D7469B"/>
    <w:rsid w:val="00D74C22"/>
    <w:rsid w:val="00D74C8B"/>
    <w:rsid w:val="00D74D82"/>
    <w:rsid w:val="00D75B16"/>
    <w:rsid w:val="00D7603E"/>
    <w:rsid w:val="00D764FB"/>
    <w:rsid w:val="00D768E1"/>
    <w:rsid w:val="00D76B01"/>
    <w:rsid w:val="00D76BAF"/>
    <w:rsid w:val="00D770A1"/>
    <w:rsid w:val="00D77520"/>
    <w:rsid w:val="00D77709"/>
    <w:rsid w:val="00D77A5D"/>
    <w:rsid w:val="00D8087A"/>
    <w:rsid w:val="00D80937"/>
    <w:rsid w:val="00D80E0A"/>
    <w:rsid w:val="00D81514"/>
    <w:rsid w:val="00D8153E"/>
    <w:rsid w:val="00D8158F"/>
    <w:rsid w:val="00D81D11"/>
    <w:rsid w:val="00D81DDA"/>
    <w:rsid w:val="00D82A92"/>
    <w:rsid w:val="00D82C0B"/>
    <w:rsid w:val="00D82E23"/>
    <w:rsid w:val="00D82FDA"/>
    <w:rsid w:val="00D83747"/>
    <w:rsid w:val="00D8381C"/>
    <w:rsid w:val="00D8396B"/>
    <w:rsid w:val="00D83B0E"/>
    <w:rsid w:val="00D84118"/>
    <w:rsid w:val="00D8420E"/>
    <w:rsid w:val="00D84A50"/>
    <w:rsid w:val="00D84AA8"/>
    <w:rsid w:val="00D84E94"/>
    <w:rsid w:val="00D8525B"/>
    <w:rsid w:val="00D853C4"/>
    <w:rsid w:val="00D85721"/>
    <w:rsid w:val="00D85B85"/>
    <w:rsid w:val="00D86083"/>
    <w:rsid w:val="00D86977"/>
    <w:rsid w:val="00D86ACB"/>
    <w:rsid w:val="00D86C0E"/>
    <w:rsid w:val="00D870D9"/>
    <w:rsid w:val="00D87D44"/>
    <w:rsid w:val="00D87E18"/>
    <w:rsid w:val="00D87FDB"/>
    <w:rsid w:val="00D9026A"/>
    <w:rsid w:val="00D90502"/>
    <w:rsid w:val="00D90BF0"/>
    <w:rsid w:val="00D911C3"/>
    <w:rsid w:val="00D91569"/>
    <w:rsid w:val="00D91637"/>
    <w:rsid w:val="00D91B40"/>
    <w:rsid w:val="00D91EBC"/>
    <w:rsid w:val="00D91FD4"/>
    <w:rsid w:val="00D928CC"/>
    <w:rsid w:val="00D929CD"/>
    <w:rsid w:val="00D92A10"/>
    <w:rsid w:val="00D92A67"/>
    <w:rsid w:val="00D92A84"/>
    <w:rsid w:val="00D92B97"/>
    <w:rsid w:val="00D92C38"/>
    <w:rsid w:val="00D92CD7"/>
    <w:rsid w:val="00D92E38"/>
    <w:rsid w:val="00D92F44"/>
    <w:rsid w:val="00D92FA5"/>
    <w:rsid w:val="00D931CF"/>
    <w:rsid w:val="00D93233"/>
    <w:rsid w:val="00D9397B"/>
    <w:rsid w:val="00D93AEB"/>
    <w:rsid w:val="00D94535"/>
    <w:rsid w:val="00D94A3E"/>
    <w:rsid w:val="00D94A60"/>
    <w:rsid w:val="00D9524E"/>
    <w:rsid w:val="00D95379"/>
    <w:rsid w:val="00D95AC6"/>
    <w:rsid w:val="00D95F54"/>
    <w:rsid w:val="00D96211"/>
    <w:rsid w:val="00D96BEF"/>
    <w:rsid w:val="00D96F17"/>
    <w:rsid w:val="00D97C19"/>
    <w:rsid w:val="00DA06F0"/>
    <w:rsid w:val="00DA0863"/>
    <w:rsid w:val="00DA0A24"/>
    <w:rsid w:val="00DA0EFA"/>
    <w:rsid w:val="00DA10C1"/>
    <w:rsid w:val="00DA11C5"/>
    <w:rsid w:val="00DA1240"/>
    <w:rsid w:val="00DA1D8A"/>
    <w:rsid w:val="00DA1E0B"/>
    <w:rsid w:val="00DA1FE3"/>
    <w:rsid w:val="00DA27E7"/>
    <w:rsid w:val="00DA27F1"/>
    <w:rsid w:val="00DA281D"/>
    <w:rsid w:val="00DA2858"/>
    <w:rsid w:val="00DA2933"/>
    <w:rsid w:val="00DA2A49"/>
    <w:rsid w:val="00DA2C43"/>
    <w:rsid w:val="00DA2CA5"/>
    <w:rsid w:val="00DA2CDB"/>
    <w:rsid w:val="00DA2DF6"/>
    <w:rsid w:val="00DA2F85"/>
    <w:rsid w:val="00DA3214"/>
    <w:rsid w:val="00DA3B44"/>
    <w:rsid w:val="00DA3BE4"/>
    <w:rsid w:val="00DA3D21"/>
    <w:rsid w:val="00DA40DC"/>
    <w:rsid w:val="00DA415F"/>
    <w:rsid w:val="00DA41F2"/>
    <w:rsid w:val="00DA4486"/>
    <w:rsid w:val="00DA453C"/>
    <w:rsid w:val="00DA46CF"/>
    <w:rsid w:val="00DA485B"/>
    <w:rsid w:val="00DA4E0A"/>
    <w:rsid w:val="00DA50BB"/>
    <w:rsid w:val="00DA53D2"/>
    <w:rsid w:val="00DA5DFA"/>
    <w:rsid w:val="00DA5F4C"/>
    <w:rsid w:val="00DA6168"/>
    <w:rsid w:val="00DA6219"/>
    <w:rsid w:val="00DA6445"/>
    <w:rsid w:val="00DA64E4"/>
    <w:rsid w:val="00DA664C"/>
    <w:rsid w:val="00DA66C4"/>
    <w:rsid w:val="00DA6933"/>
    <w:rsid w:val="00DA6B5D"/>
    <w:rsid w:val="00DA6F13"/>
    <w:rsid w:val="00DA7035"/>
    <w:rsid w:val="00DA7082"/>
    <w:rsid w:val="00DA70EA"/>
    <w:rsid w:val="00DA72FB"/>
    <w:rsid w:val="00DA7C39"/>
    <w:rsid w:val="00DA7D46"/>
    <w:rsid w:val="00DB00F8"/>
    <w:rsid w:val="00DB040D"/>
    <w:rsid w:val="00DB0757"/>
    <w:rsid w:val="00DB0E53"/>
    <w:rsid w:val="00DB0EFC"/>
    <w:rsid w:val="00DB0F0E"/>
    <w:rsid w:val="00DB1621"/>
    <w:rsid w:val="00DB169B"/>
    <w:rsid w:val="00DB1953"/>
    <w:rsid w:val="00DB1B69"/>
    <w:rsid w:val="00DB1D45"/>
    <w:rsid w:val="00DB1EBE"/>
    <w:rsid w:val="00DB2855"/>
    <w:rsid w:val="00DB2CB2"/>
    <w:rsid w:val="00DB2EFC"/>
    <w:rsid w:val="00DB2FFC"/>
    <w:rsid w:val="00DB324F"/>
    <w:rsid w:val="00DB3637"/>
    <w:rsid w:val="00DB3880"/>
    <w:rsid w:val="00DB3F08"/>
    <w:rsid w:val="00DB4522"/>
    <w:rsid w:val="00DB4C6D"/>
    <w:rsid w:val="00DB4EB0"/>
    <w:rsid w:val="00DB51B4"/>
    <w:rsid w:val="00DB521D"/>
    <w:rsid w:val="00DB59E0"/>
    <w:rsid w:val="00DB5D4F"/>
    <w:rsid w:val="00DB60BF"/>
    <w:rsid w:val="00DB6824"/>
    <w:rsid w:val="00DB6DB9"/>
    <w:rsid w:val="00DB73A1"/>
    <w:rsid w:val="00DB7595"/>
    <w:rsid w:val="00DB796D"/>
    <w:rsid w:val="00DB7FBB"/>
    <w:rsid w:val="00DC0036"/>
    <w:rsid w:val="00DC09E5"/>
    <w:rsid w:val="00DC14C8"/>
    <w:rsid w:val="00DC17E3"/>
    <w:rsid w:val="00DC1D80"/>
    <w:rsid w:val="00DC2358"/>
    <w:rsid w:val="00DC258B"/>
    <w:rsid w:val="00DC26B9"/>
    <w:rsid w:val="00DC2741"/>
    <w:rsid w:val="00DC2858"/>
    <w:rsid w:val="00DC2D39"/>
    <w:rsid w:val="00DC2F85"/>
    <w:rsid w:val="00DC3AB4"/>
    <w:rsid w:val="00DC3EC9"/>
    <w:rsid w:val="00DC4501"/>
    <w:rsid w:val="00DC4702"/>
    <w:rsid w:val="00DC4898"/>
    <w:rsid w:val="00DC4A05"/>
    <w:rsid w:val="00DC4A8B"/>
    <w:rsid w:val="00DC4C08"/>
    <w:rsid w:val="00DC4F0A"/>
    <w:rsid w:val="00DC543E"/>
    <w:rsid w:val="00DC5B7B"/>
    <w:rsid w:val="00DC617A"/>
    <w:rsid w:val="00DC62C8"/>
    <w:rsid w:val="00DC75E6"/>
    <w:rsid w:val="00DC77CE"/>
    <w:rsid w:val="00DC7908"/>
    <w:rsid w:val="00DC7A43"/>
    <w:rsid w:val="00DC7D3C"/>
    <w:rsid w:val="00DD051C"/>
    <w:rsid w:val="00DD07A2"/>
    <w:rsid w:val="00DD0BA8"/>
    <w:rsid w:val="00DD0BE1"/>
    <w:rsid w:val="00DD17A2"/>
    <w:rsid w:val="00DD1968"/>
    <w:rsid w:val="00DD1E03"/>
    <w:rsid w:val="00DD1FCF"/>
    <w:rsid w:val="00DD1FD8"/>
    <w:rsid w:val="00DD201F"/>
    <w:rsid w:val="00DD212B"/>
    <w:rsid w:val="00DD26F4"/>
    <w:rsid w:val="00DD29AB"/>
    <w:rsid w:val="00DD2AAF"/>
    <w:rsid w:val="00DD2F39"/>
    <w:rsid w:val="00DD30E8"/>
    <w:rsid w:val="00DD32A4"/>
    <w:rsid w:val="00DD378E"/>
    <w:rsid w:val="00DD37A0"/>
    <w:rsid w:val="00DD3818"/>
    <w:rsid w:val="00DD3B85"/>
    <w:rsid w:val="00DD412D"/>
    <w:rsid w:val="00DD4318"/>
    <w:rsid w:val="00DD4807"/>
    <w:rsid w:val="00DD4819"/>
    <w:rsid w:val="00DD5400"/>
    <w:rsid w:val="00DD57F4"/>
    <w:rsid w:val="00DD595C"/>
    <w:rsid w:val="00DD5BD6"/>
    <w:rsid w:val="00DD65B5"/>
    <w:rsid w:val="00DD6B53"/>
    <w:rsid w:val="00DD6C20"/>
    <w:rsid w:val="00DD7073"/>
    <w:rsid w:val="00DD7283"/>
    <w:rsid w:val="00DD74F4"/>
    <w:rsid w:val="00DD7701"/>
    <w:rsid w:val="00DD7CE1"/>
    <w:rsid w:val="00DD7E1A"/>
    <w:rsid w:val="00DE0176"/>
    <w:rsid w:val="00DE03A5"/>
    <w:rsid w:val="00DE04AF"/>
    <w:rsid w:val="00DE0A25"/>
    <w:rsid w:val="00DE1124"/>
    <w:rsid w:val="00DE151D"/>
    <w:rsid w:val="00DE1636"/>
    <w:rsid w:val="00DE164C"/>
    <w:rsid w:val="00DE18B7"/>
    <w:rsid w:val="00DE1D14"/>
    <w:rsid w:val="00DE1D1D"/>
    <w:rsid w:val="00DE2085"/>
    <w:rsid w:val="00DE221C"/>
    <w:rsid w:val="00DE2294"/>
    <w:rsid w:val="00DE22EE"/>
    <w:rsid w:val="00DE2AD2"/>
    <w:rsid w:val="00DE2B47"/>
    <w:rsid w:val="00DE30D2"/>
    <w:rsid w:val="00DE3334"/>
    <w:rsid w:val="00DE3A19"/>
    <w:rsid w:val="00DE3D8A"/>
    <w:rsid w:val="00DE41D4"/>
    <w:rsid w:val="00DE4345"/>
    <w:rsid w:val="00DE4B64"/>
    <w:rsid w:val="00DE4D25"/>
    <w:rsid w:val="00DE4ECD"/>
    <w:rsid w:val="00DE5DEF"/>
    <w:rsid w:val="00DE6454"/>
    <w:rsid w:val="00DE6934"/>
    <w:rsid w:val="00DE6CE1"/>
    <w:rsid w:val="00DE707D"/>
    <w:rsid w:val="00DE71A1"/>
    <w:rsid w:val="00DE72A0"/>
    <w:rsid w:val="00DE7841"/>
    <w:rsid w:val="00DE7D4A"/>
    <w:rsid w:val="00DE7E31"/>
    <w:rsid w:val="00DF00B2"/>
    <w:rsid w:val="00DF063F"/>
    <w:rsid w:val="00DF0765"/>
    <w:rsid w:val="00DF0912"/>
    <w:rsid w:val="00DF0A1C"/>
    <w:rsid w:val="00DF0D42"/>
    <w:rsid w:val="00DF0D66"/>
    <w:rsid w:val="00DF0DA3"/>
    <w:rsid w:val="00DF1059"/>
    <w:rsid w:val="00DF13DA"/>
    <w:rsid w:val="00DF14C0"/>
    <w:rsid w:val="00DF1657"/>
    <w:rsid w:val="00DF22BC"/>
    <w:rsid w:val="00DF2395"/>
    <w:rsid w:val="00DF26C0"/>
    <w:rsid w:val="00DF26ED"/>
    <w:rsid w:val="00DF28E9"/>
    <w:rsid w:val="00DF29ED"/>
    <w:rsid w:val="00DF2AFA"/>
    <w:rsid w:val="00DF2E1B"/>
    <w:rsid w:val="00DF3306"/>
    <w:rsid w:val="00DF341C"/>
    <w:rsid w:val="00DF3487"/>
    <w:rsid w:val="00DF358E"/>
    <w:rsid w:val="00DF37C0"/>
    <w:rsid w:val="00DF37C8"/>
    <w:rsid w:val="00DF381F"/>
    <w:rsid w:val="00DF3940"/>
    <w:rsid w:val="00DF3D3F"/>
    <w:rsid w:val="00DF3FC7"/>
    <w:rsid w:val="00DF43E3"/>
    <w:rsid w:val="00DF4AB0"/>
    <w:rsid w:val="00DF4ACE"/>
    <w:rsid w:val="00DF4D01"/>
    <w:rsid w:val="00DF4E44"/>
    <w:rsid w:val="00DF4E4A"/>
    <w:rsid w:val="00DF5620"/>
    <w:rsid w:val="00DF5BF1"/>
    <w:rsid w:val="00DF5F71"/>
    <w:rsid w:val="00DF654C"/>
    <w:rsid w:val="00DF6583"/>
    <w:rsid w:val="00DF6A3D"/>
    <w:rsid w:val="00DF6C0F"/>
    <w:rsid w:val="00DF6E31"/>
    <w:rsid w:val="00DF72CE"/>
    <w:rsid w:val="00DF73DD"/>
    <w:rsid w:val="00DF74AC"/>
    <w:rsid w:val="00DF7505"/>
    <w:rsid w:val="00DF7839"/>
    <w:rsid w:val="00E000A0"/>
    <w:rsid w:val="00E004DE"/>
    <w:rsid w:val="00E00AE7"/>
    <w:rsid w:val="00E00C1E"/>
    <w:rsid w:val="00E00C4B"/>
    <w:rsid w:val="00E0104F"/>
    <w:rsid w:val="00E0144E"/>
    <w:rsid w:val="00E01565"/>
    <w:rsid w:val="00E0162F"/>
    <w:rsid w:val="00E0236E"/>
    <w:rsid w:val="00E024E4"/>
    <w:rsid w:val="00E0273B"/>
    <w:rsid w:val="00E027DB"/>
    <w:rsid w:val="00E02AFC"/>
    <w:rsid w:val="00E02FD4"/>
    <w:rsid w:val="00E030CC"/>
    <w:rsid w:val="00E039A0"/>
    <w:rsid w:val="00E03C74"/>
    <w:rsid w:val="00E043E2"/>
    <w:rsid w:val="00E04A6C"/>
    <w:rsid w:val="00E04A80"/>
    <w:rsid w:val="00E04B84"/>
    <w:rsid w:val="00E051A8"/>
    <w:rsid w:val="00E05B46"/>
    <w:rsid w:val="00E05DEB"/>
    <w:rsid w:val="00E05E43"/>
    <w:rsid w:val="00E0634C"/>
    <w:rsid w:val="00E06FB1"/>
    <w:rsid w:val="00E07AD1"/>
    <w:rsid w:val="00E10143"/>
    <w:rsid w:val="00E1058B"/>
    <w:rsid w:val="00E112AF"/>
    <w:rsid w:val="00E11DF6"/>
    <w:rsid w:val="00E12003"/>
    <w:rsid w:val="00E122E9"/>
    <w:rsid w:val="00E12436"/>
    <w:rsid w:val="00E12B15"/>
    <w:rsid w:val="00E12CB0"/>
    <w:rsid w:val="00E12D15"/>
    <w:rsid w:val="00E12FB3"/>
    <w:rsid w:val="00E1354C"/>
    <w:rsid w:val="00E136E9"/>
    <w:rsid w:val="00E138D8"/>
    <w:rsid w:val="00E139AF"/>
    <w:rsid w:val="00E13A0D"/>
    <w:rsid w:val="00E13BDC"/>
    <w:rsid w:val="00E13CE9"/>
    <w:rsid w:val="00E14230"/>
    <w:rsid w:val="00E14396"/>
    <w:rsid w:val="00E145AA"/>
    <w:rsid w:val="00E145EB"/>
    <w:rsid w:val="00E1467F"/>
    <w:rsid w:val="00E14877"/>
    <w:rsid w:val="00E1513C"/>
    <w:rsid w:val="00E15361"/>
    <w:rsid w:val="00E1587C"/>
    <w:rsid w:val="00E15A5C"/>
    <w:rsid w:val="00E15DD9"/>
    <w:rsid w:val="00E15F5C"/>
    <w:rsid w:val="00E16F41"/>
    <w:rsid w:val="00E175F0"/>
    <w:rsid w:val="00E17662"/>
    <w:rsid w:val="00E2027C"/>
    <w:rsid w:val="00E2072D"/>
    <w:rsid w:val="00E21206"/>
    <w:rsid w:val="00E21606"/>
    <w:rsid w:val="00E2168F"/>
    <w:rsid w:val="00E21695"/>
    <w:rsid w:val="00E21790"/>
    <w:rsid w:val="00E21824"/>
    <w:rsid w:val="00E22009"/>
    <w:rsid w:val="00E2208E"/>
    <w:rsid w:val="00E22328"/>
    <w:rsid w:val="00E2253C"/>
    <w:rsid w:val="00E22B27"/>
    <w:rsid w:val="00E231FC"/>
    <w:rsid w:val="00E2342A"/>
    <w:rsid w:val="00E235A2"/>
    <w:rsid w:val="00E23A28"/>
    <w:rsid w:val="00E23CC1"/>
    <w:rsid w:val="00E241C3"/>
    <w:rsid w:val="00E24248"/>
    <w:rsid w:val="00E24382"/>
    <w:rsid w:val="00E24399"/>
    <w:rsid w:val="00E243D0"/>
    <w:rsid w:val="00E24634"/>
    <w:rsid w:val="00E24A9B"/>
    <w:rsid w:val="00E24B8D"/>
    <w:rsid w:val="00E24CB0"/>
    <w:rsid w:val="00E24D56"/>
    <w:rsid w:val="00E24FD0"/>
    <w:rsid w:val="00E2522E"/>
    <w:rsid w:val="00E25473"/>
    <w:rsid w:val="00E25B35"/>
    <w:rsid w:val="00E2604E"/>
    <w:rsid w:val="00E2618C"/>
    <w:rsid w:val="00E26B1E"/>
    <w:rsid w:val="00E26BA1"/>
    <w:rsid w:val="00E26C59"/>
    <w:rsid w:val="00E26CA9"/>
    <w:rsid w:val="00E26EA1"/>
    <w:rsid w:val="00E26FDB"/>
    <w:rsid w:val="00E27228"/>
    <w:rsid w:val="00E27D56"/>
    <w:rsid w:val="00E27E42"/>
    <w:rsid w:val="00E27F38"/>
    <w:rsid w:val="00E27F64"/>
    <w:rsid w:val="00E30128"/>
    <w:rsid w:val="00E307DF"/>
    <w:rsid w:val="00E30AFA"/>
    <w:rsid w:val="00E311DB"/>
    <w:rsid w:val="00E311ED"/>
    <w:rsid w:val="00E319A1"/>
    <w:rsid w:val="00E31F63"/>
    <w:rsid w:val="00E323BC"/>
    <w:rsid w:val="00E323E1"/>
    <w:rsid w:val="00E3297A"/>
    <w:rsid w:val="00E32A36"/>
    <w:rsid w:val="00E32E35"/>
    <w:rsid w:val="00E33384"/>
    <w:rsid w:val="00E33517"/>
    <w:rsid w:val="00E336E6"/>
    <w:rsid w:val="00E33744"/>
    <w:rsid w:val="00E33EC8"/>
    <w:rsid w:val="00E33F50"/>
    <w:rsid w:val="00E349D5"/>
    <w:rsid w:val="00E34C75"/>
    <w:rsid w:val="00E34ECE"/>
    <w:rsid w:val="00E34F3E"/>
    <w:rsid w:val="00E352A1"/>
    <w:rsid w:val="00E35E51"/>
    <w:rsid w:val="00E35E93"/>
    <w:rsid w:val="00E36636"/>
    <w:rsid w:val="00E367B4"/>
    <w:rsid w:val="00E3755D"/>
    <w:rsid w:val="00E37D3D"/>
    <w:rsid w:val="00E37D8D"/>
    <w:rsid w:val="00E40076"/>
    <w:rsid w:val="00E4025D"/>
    <w:rsid w:val="00E40462"/>
    <w:rsid w:val="00E404BA"/>
    <w:rsid w:val="00E40597"/>
    <w:rsid w:val="00E4092A"/>
    <w:rsid w:val="00E40D1E"/>
    <w:rsid w:val="00E40ED1"/>
    <w:rsid w:val="00E418A4"/>
    <w:rsid w:val="00E41B4B"/>
    <w:rsid w:val="00E41CDC"/>
    <w:rsid w:val="00E41DD6"/>
    <w:rsid w:val="00E422F4"/>
    <w:rsid w:val="00E4249D"/>
    <w:rsid w:val="00E4249F"/>
    <w:rsid w:val="00E43110"/>
    <w:rsid w:val="00E432CF"/>
    <w:rsid w:val="00E4391C"/>
    <w:rsid w:val="00E439A7"/>
    <w:rsid w:val="00E439E7"/>
    <w:rsid w:val="00E43C31"/>
    <w:rsid w:val="00E43D0D"/>
    <w:rsid w:val="00E44265"/>
    <w:rsid w:val="00E446BE"/>
    <w:rsid w:val="00E44CEF"/>
    <w:rsid w:val="00E45022"/>
    <w:rsid w:val="00E45073"/>
    <w:rsid w:val="00E455A9"/>
    <w:rsid w:val="00E45969"/>
    <w:rsid w:val="00E45990"/>
    <w:rsid w:val="00E45E0D"/>
    <w:rsid w:val="00E45E4C"/>
    <w:rsid w:val="00E45E52"/>
    <w:rsid w:val="00E45F12"/>
    <w:rsid w:val="00E460D8"/>
    <w:rsid w:val="00E4639F"/>
    <w:rsid w:val="00E46B4E"/>
    <w:rsid w:val="00E46E87"/>
    <w:rsid w:val="00E46EA5"/>
    <w:rsid w:val="00E476F0"/>
    <w:rsid w:val="00E47996"/>
    <w:rsid w:val="00E4799D"/>
    <w:rsid w:val="00E5002C"/>
    <w:rsid w:val="00E50458"/>
    <w:rsid w:val="00E50C44"/>
    <w:rsid w:val="00E510E1"/>
    <w:rsid w:val="00E512E4"/>
    <w:rsid w:val="00E51345"/>
    <w:rsid w:val="00E51F83"/>
    <w:rsid w:val="00E52200"/>
    <w:rsid w:val="00E52BDD"/>
    <w:rsid w:val="00E52D35"/>
    <w:rsid w:val="00E52E15"/>
    <w:rsid w:val="00E52EC4"/>
    <w:rsid w:val="00E53441"/>
    <w:rsid w:val="00E538A7"/>
    <w:rsid w:val="00E53FCC"/>
    <w:rsid w:val="00E54196"/>
    <w:rsid w:val="00E5422E"/>
    <w:rsid w:val="00E549AA"/>
    <w:rsid w:val="00E54E0C"/>
    <w:rsid w:val="00E54E63"/>
    <w:rsid w:val="00E54E79"/>
    <w:rsid w:val="00E55212"/>
    <w:rsid w:val="00E55541"/>
    <w:rsid w:val="00E55A1A"/>
    <w:rsid w:val="00E55C1E"/>
    <w:rsid w:val="00E55E83"/>
    <w:rsid w:val="00E55ECB"/>
    <w:rsid w:val="00E5611D"/>
    <w:rsid w:val="00E562FA"/>
    <w:rsid w:val="00E56316"/>
    <w:rsid w:val="00E56920"/>
    <w:rsid w:val="00E57088"/>
    <w:rsid w:val="00E571D8"/>
    <w:rsid w:val="00E57C29"/>
    <w:rsid w:val="00E601F1"/>
    <w:rsid w:val="00E60593"/>
    <w:rsid w:val="00E6072B"/>
    <w:rsid w:val="00E60A8C"/>
    <w:rsid w:val="00E61014"/>
    <w:rsid w:val="00E6121A"/>
    <w:rsid w:val="00E6183A"/>
    <w:rsid w:val="00E61AC1"/>
    <w:rsid w:val="00E6232A"/>
    <w:rsid w:val="00E6266B"/>
    <w:rsid w:val="00E62C2F"/>
    <w:rsid w:val="00E6305B"/>
    <w:rsid w:val="00E63703"/>
    <w:rsid w:val="00E647D4"/>
    <w:rsid w:val="00E64FB0"/>
    <w:rsid w:val="00E65412"/>
    <w:rsid w:val="00E655BF"/>
    <w:rsid w:val="00E656B1"/>
    <w:rsid w:val="00E658A8"/>
    <w:rsid w:val="00E658BF"/>
    <w:rsid w:val="00E65C07"/>
    <w:rsid w:val="00E65FE5"/>
    <w:rsid w:val="00E66072"/>
    <w:rsid w:val="00E661F6"/>
    <w:rsid w:val="00E665B9"/>
    <w:rsid w:val="00E668CA"/>
    <w:rsid w:val="00E66E7B"/>
    <w:rsid w:val="00E671FB"/>
    <w:rsid w:val="00E67460"/>
    <w:rsid w:val="00E67B36"/>
    <w:rsid w:val="00E67C37"/>
    <w:rsid w:val="00E67E84"/>
    <w:rsid w:val="00E7002C"/>
    <w:rsid w:val="00E70110"/>
    <w:rsid w:val="00E706A1"/>
    <w:rsid w:val="00E70B38"/>
    <w:rsid w:val="00E70C25"/>
    <w:rsid w:val="00E70F4C"/>
    <w:rsid w:val="00E71D4A"/>
    <w:rsid w:val="00E71E8B"/>
    <w:rsid w:val="00E71E8F"/>
    <w:rsid w:val="00E72144"/>
    <w:rsid w:val="00E7216E"/>
    <w:rsid w:val="00E7217C"/>
    <w:rsid w:val="00E724DA"/>
    <w:rsid w:val="00E7255C"/>
    <w:rsid w:val="00E72DE0"/>
    <w:rsid w:val="00E72F6E"/>
    <w:rsid w:val="00E73422"/>
    <w:rsid w:val="00E73591"/>
    <w:rsid w:val="00E74111"/>
    <w:rsid w:val="00E743A5"/>
    <w:rsid w:val="00E74475"/>
    <w:rsid w:val="00E74551"/>
    <w:rsid w:val="00E745DC"/>
    <w:rsid w:val="00E748B7"/>
    <w:rsid w:val="00E74C24"/>
    <w:rsid w:val="00E74E6A"/>
    <w:rsid w:val="00E74F10"/>
    <w:rsid w:val="00E751C3"/>
    <w:rsid w:val="00E751C4"/>
    <w:rsid w:val="00E751D3"/>
    <w:rsid w:val="00E7525E"/>
    <w:rsid w:val="00E75358"/>
    <w:rsid w:val="00E75481"/>
    <w:rsid w:val="00E75A64"/>
    <w:rsid w:val="00E75BC0"/>
    <w:rsid w:val="00E75CD2"/>
    <w:rsid w:val="00E75EC8"/>
    <w:rsid w:val="00E75FB3"/>
    <w:rsid w:val="00E7659D"/>
    <w:rsid w:val="00E76639"/>
    <w:rsid w:val="00E76AE4"/>
    <w:rsid w:val="00E76FD6"/>
    <w:rsid w:val="00E773AA"/>
    <w:rsid w:val="00E773B8"/>
    <w:rsid w:val="00E77976"/>
    <w:rsid w:val="00E77C6C"/>
    <w:rsid w:val="00E77CA2"/>
    <w:rsid w:val="00E77F1A"/>
    <w:rsid w:val="00E80067"/>
    <w:rsid w:val="00E800C7"/>
    <w:rsid w:val="00E8021F"/>
    <w:rsid w:val="00E8040E"/>
    <w:rsid w:val="00E80B8C"/>
    <w:rsid w:val="00E80D57"/>
    <w:rsid w:val="00E80E96"/>
    <w:rsid w:val="00E80EBB"/>
    <w:rsid w:val="00E81319"/>
    <w:rsid w:val="00E817BD"/>
    <w:rsid w:val="00E817E4"/>
    <w:rsid w:val="00E8220E"/>
    <w:rsid w:val="00E822A9"/>
    <w:rsid w:val="00E823C4"/>
    <w:rsid w:val="00E823DF"/>
    <w:rsid w:val="00E827A6"/>
    <w:rsid w:val="00E8293D"/>
    <w:rsid w:val="00E8327F"/>
    <w:rsid w:val="00E836D7"/>
    <w:rsid w:val="00E8383A"/>
    <w:rsid w:val="00E83E26"/>
    <w:rsid w:val="00E84451"/>
    <w:rsid w:val="00E84E06"/>
    <w:rsid w:val="00E85213"/>
    <w:rsid w:val="00E856BF"/>
    <w:rsid w:val="00E85885"/>
    <w:rsid w:val="00E85A69"/>
    <w:rsid w:val="00E85A76"/>
    <w:rsid w:val="00E85E85"/>
    <w:rsid w:val="00E85EB0"/>
    <w:rsid w:val="00E8600F"/>
    <w:rsid w:val="00E863D0"/>
    <w:rsid w:val="00E86A96"/>
    <w:rsid w:val="00E86CA9"/>
    <w:rsid w:val="00E86CE1"/>
    <w:rsid w:val="00E86DA7"/>
    <w:rsid w:val="00E8767F"/>
    <w:rsid w:val="00E876B6"/>
    <w:rsid w:val="00E87B57"/>
    <w:rsid w:val="00E905B3"/>
    <w:rsid w:val="00E90E6F"/>
    <w:rsid w:val="00E91267"/>
    <w:rsid w:val="00E912C8"/>
    <w:rsid w:val="00E91403"/>
    <w:rsid w:val="00E918C9"/>
    <w:rsid w:val="00E91BD8"/>
    <w:rsid w:val="00E91E8A"/>
    <w:rsid w:val="00E91F41"/>
    <w:rsid w:val="00E91F64"/>
    <w:rsid w:val="00E92086"/>
    <w:rsid w:val="00E9227B"/>
    <w:rsid w:val="00E92284"/>
    <w:rsid w:val="00E922AB"/>
    <w:rsid w:val="00E92764"/>
    <w:rsid w:val="00E92824"/>
    <w:rsid w:val="00E9288D"/>
    <w:rsid w:val="00E92BB8"/>
    <w:rsid w:val="00E92C87"/>
    <w:rsid w:val="00E92D9E"/>
    <w:rsid w:val="00E930F3"/>
    <w:rsid w:val="00E9318E"/>
    <w:rsid w:val="00E93371"/>
    <w:rsid w:val="00E93CF1"/>
    <w:rsid w:val="00E9414F"/>
    <w:rsid w:val="00E943BB"/>
    <w:rsid w:val="00E94690"/>
    <w:rsid w:val="00E9475C"/>
    <w:rsid w:val="00E948E3"/>
    <w:rsid w:val="00E953D4"/>
    <w:rsid w:val="00E95A31"/>
    <w:rsid w:val="00E95F9A"/>
    <w:rsid w:val="00E96192"/>
    <w:rsid w:val="00E967C7"/>
    <w:rsid w:val="00E96C4F"/>
    <w:rsid w:val="00E97287"/>
    <w:rsid w:val="00E972EF"/>
    <w:rsid w:val="00E97703"/>
    <w:rsid w:val="00E97B01"/>
    <w:rsid w:val="00E97B47"/>
    <w:rsid w:val="00EA06A6"/>
    <w:rsid w:val="00EA0AAB"/>
    <w:rsid w:val="00EA0ADC"/>
    <w:rsid w:val="00EA1146"/>
    <w:rsid w:val="00EA16D8"/>
    <w:rsid w:val="00EA1865"/>
    <w:rsid w:val="00EA19A0"/>
    <w:rsid w:val="00EA19E7"/>
    <w:rsid w:val="00EA1AAB"/>
    <w:rsid w:val="00EA1C32"/>
    <w:rsid w:val="00EA28D8"/>
    <w:rsid w:val="00EA2A69"/>
    <w:rsid w:val="00EA2C55"/>
    <w:rsid w:val="00EA2CEF"/>
    <w:rsid w:val="00EA3003"/>
    <w:rsid w:val="00EA320C"/>
    <w:rsid w:val="00EA3218"/>
    <w:rsid w:val="00EA3274"/>
    <w:rsid w:val="00EA34D5"/>
    <w:rsid w:val="00EA34FC"/>
    <w:rsid w:val="00EA3861"/>
    <w:rsid w:val="00EA38AF"/>
    <w:rsid w:val="00EA3BFB"/>
    <w:rsid w:val="00EA3CD5"/>
    <w:rsid w:val="00EA3E0C"/>
    <w:rsid w:val="00EA4474"/>
    <w:rsid w:val="00EA46DC"/>
    <w:rsid w:val="00EA4815"/>
    <w:rsid w:val="00EA4931"/>
    <w:rsid w:val="00EA4A69"/>
    <w:rsid w:val="00EA4D18"/>
    <w:rsid w:val="00EA4DFB"/>
    <w:rsid w:val="00EA5C28"/>
    <w:rsid w:val="00EA5F8D"/>
    <w:rsid w:val="00EA6051"/>
    <w:rsid w:val="00EA619F"/>
    <w:rsid w:val="00EA6238"/>
    <w:rsid w:val="00EA629A"/>
    <w:rsid w:val="00EA6364"/>
    <w:rsid w:val="00EA6A03"/>
    <w:rsid w:val="00EA6A91"/>
    <w:rsid w:val="00EA6E1D"/>
    <w:rsid w:val="00EA726E"/>
    <w:rsid w:val="00EA7524"/>
    <w:rsid w:val="00EA7640"/>
    <w:rsid w:val="00EA7E12"/>
    <w:rsid w:val="00EB01AD"/>
    <w:rsid w:val="00EB085D"/>
    <w:rsid w:val="00EB0979"/>
    <w:rsid w:val="00EB0A20"/>
    <w:rsid w:val="00EB0A40"/>
    <w:rsid w:val="00EB0D38"/>
    <w:rsid w:val="00EB1010"/>
    <w:rsid w:val="00EB194D"/>
    <w:rsid w:val="00EB1EBE"/>
    <w:rsid w:val="00EB2350"/>
    <w:rsid w:val="00EB2D9B"/>
    <w:rsid w:val="00EB3C3B"/>
    <w:rsid w:val="00EB3EE9"/>
    <w:rsid w:val="00EB40B9"/>
    <w:rsid w:val="00EB431B"/>
    <w:rsid w:val="00EB46D1"/>
    <w:rsid w:val="00EB495D"/>
    <w:rsid w:val="00EB4FB5"/>
    <w:rsid w:val="00EB50E2"/>
    <w:rsid w:val="00EB54C6"/>
    <w:rsid w:val="00EB5CC1"/>
    <w:rsid w:val="00EB5DCE"/>
    <w:rsid w:val="00EB68C8"/>
    <w:rsid w:val="00EB6B02"/>
    <w:rsid w:val="00EB6E7F"/>
    <w:rsid w:val="00EB70C6"/>
    <w:rsid w:val="00EB7FFB"/>
    <w:rsid w:val="00EC07D5"/>
    <w:rsid w:val="00EC0D24"/>
    <w:rsid w:val="00EC1140"/>
    <w:rsid w:val="00EC1243"/>
    <w:rsid w:val="00EC12C0"/>
    <w:rsid w:val="00EC12F2"/>
    <w:rsid w:val="00EC1607"/>
    <w:rsid w:val="00EC16C0"/>
    <w:rsid w:val="00EC1A62"/>
    <w:rsid w:val="00EC1F79"/>
    <w:rsid w:val="00EC2199"/>
    <w:rsid w:val="00EC2A3A"/>
    <w:rsid w:val="00EC2F22"/>
    <w:rsid w:val="00EC31C4"/>
    <w:rsid w:val="00EC3851"/>
    <w:rsid w:val="00EC3CEA"/>
    <w:rsid w:val="00EC3E85"/>
    <w:rsid w:val="00EC416B"/>
    <w:rsid w:val="00EC44A7"/>
    <w:rsid w:val="00EC4FDB"/>
    <w:rsid w:val="00EC531E"/>
    <w:rsid w:val="00EC53C8"/>
    <w:rsid w:val="00EC5639"/>
    <w:rsid w:val="00EC577E"/>
    <w:rsid w:val="00EC5ABB"/>
    <w:rsid w:val="00EC5BA6"/>
    <w:rsid w:val="00EC5EC9"/>
    <w:rsid w:val="00EC5F25"/>
    <w:rsid w:val="00EC6076"/>
    <w:rsid w:val="00EC672C"/>
    <w:rsid w:val="00EC6738"/>
    <w:rsid w:val="00EC6855"/>
    <w:rsid w:val="00EC6922"/>
    <w:rsid w:val="00EC6BDA"/>
    <w:rsid w:val="00EC6F5E"/>
    <w:rsid w:val="00EC77F6"/>
    <w:rsid w:val="00EC7A47"/>
    <w:rsid w:val="00ED00EF"/>
    <w:rsid w:val="00ED0182"/>
    <w:rsid w:val="00ED0233"/>
    <w:rsid w:val="00ED07BA"/>
    <w:rsid w:val="00ED0889"/>
    <w:rsid w:val="00ED096C"/>
    <w:rsid w:val="00ED0DF5"/>
    <w:rsid w:val="00ED169F"/>
    <w:rsid w:val="00ED1825"/>
    <w:rsid w:val="00ED1C92"/>
    <w:rsid w:val="00ED1EDA"/>
    <w:rsid w:val="00ED1F32"/>
    <w:rsid w:val="00ED228D"/>
    <w:rsid w:val="00ED2383"/>
    <w:rsid w:val="00ED23B0"/>
    <w:rsid w:val="00ED2C69"/>
    <w:rsid w:val="00ED2E60"/>
    <w:rsid w:val="00ED2EA3"/>
    <w:rsid w:val="00ED304A"/>
    <w:rsid w:val="00ED3177"/>
    <w:rsid w:val="00ED31EC"/>
    <w:rsid w:val="00ED3A08"/>
    <w:rsid w:val="00ED3A46"/>
    <w:rsid w:val="00ED3A51"/>
    <w:rsid w:val="00ED3AA3"/>
    <w:rsid w:val="00ED4122"/>
    <w:rsid w:val="00ED412D"/>
    <w:rsid w:val="00ED4330"/>
    <w:rsid w:val="00ED4538"/>
    <w:rsid w:val="00ED486C"/>
    <w:rsid w:val="00ED5371"/>
    <w:rsid w:val="00ED5775"/>
    <w:rsid w:val="00ED579F"/>
    <w:rsid w:val="00ED5EB5"/>
    <w:rsid w:val="00ED6676"/>
    <w:rsid w:val="00ED6717"/>
    <w:rsid w:val="00ED6A15"/>
    <w:rsid w:val="00ED6A63"/>
    <w:rsid w:val="00ED6B70"/>
    <w:rsid w:val="00ED6EF0"/>
    <w:rsid w:val="00EE0117"/>
    <w:rsid w:val="00EE0289"/>
    <w:rsid w:val="00EE03BA"/>
    <w:rsid w:val="00EE0619"/>
    <w:rsid w:val="00EE0673"/>
    <w:rsid w:val="00EE06CE"/>
    <w:rsid w:val="00EE084D"/>
    <w:rsid w:val="00EE0914"/>
    <w:rsid w:val="00EE09CD"/>
    <w:rsid w:val="00EE0A07"/>
    <w:rsid w:val="00EE0E7A"/>
    <w:rsid w:val="00EE1075"/>
    <w:rsid w:val="00EE1749"/>
    <w:rsid w:val="00EE1B5B"/>
    <w:rsid w:val="00EE20C9"/>
    <w:rsid w:val="00EE2330"/>
    <w:rsid w:val="00EE2430"/>
    <w:rsid w:val="00EE2BBD"/>
    <w:rsid w:val="00EE302A"/>
    <w:rsid w:val="00EE329A"/>
    <w:rsid w:val="00EE32E4"/>
    <w:rsid w:val="00EE3385"/>
    <w:rsid w:val="00EE3454"/>
    <w:rsid w:val="00EE3548"/>
    <w:rsid w:val="00EE386B"/>
    <w:rsid w:val="00EE3D05"/>
    <w:rsid w:val="00EE3EE9"/>
    <w:rsid w:val="00EE4094"/>
    <w:rsid w:val="00EE457B"/>
    <w:rsid w:val="00EE46C3"/>
    <w:rsid w:val="00EE48F9"/>
    <w:rsid w:val="00EE54D8"/>
    <w:rsid w:val="00EE5C1A"/>
    <w:rsid w:val="00EE5D65"/>
    <w:rsid w:val="00EE60DF"/>
    <w:rsid w:val="00EE635F"/>
    <w:rsid w:val="00EE762A"/>
    <w:rsid w:val="00EE77CA"/>
    <w:rsid w:val="00EE79D5"/>
    <w:rsid w:val="00EE7C4D"/>
    <w:rsid w:val="00EF0309"/>
    <w:rsid w:val="00EF0310"/>
    <w:rsid w:val="00EF055D"/>
    <w:rsid w:val="00EF066A"/>
    <w:rsid w:val="00EF0683"/>
    <w:rsid w:val="00EF07E8"/>
    <w:rsid w:val="00EF0B6E"/>
    <w:rsid w:val="00EF0BC5"/>
    <w:rsid w:val="00EF0E82"/>
    <w:rsid w:val="00EF1004"/>
    <w:rsid w:val="00EF11A7"/>
    <w:rsid w:val="00EF1240"/>
    <w:rsid w:val="00EF14A8"/>
    <w:rsid w:val="00EF1964"/>
    <w:rsid w:val="00EF1A72"/>
    <w:rsid w:val="00EF1B43"/>
    <w:rsid w:val="00EF1DDC"/>
    <w:rsid w:val="00EF1F10"/>
    <w:rsid w:val="00EF30CE"/>
    <w:rsid w:val="00EF314D"/>
    <w:rsid w:val="00EF38B5"/>
    <w:rsid w:val="00EF393E"/>
    <w:rsid w:val="00EF3E55"/>
    <w:rsid w:val="00EF4024"/>
    <w:rsid w:val="00EF4290"/>
    <w:rsid w:val="00EF4A08"/>
    <w:rsid w:val="00EF4AED"/>
    <w:rsid w:val="00EF4DD6"/>
    <w:rsid w:val="00EF5528"/>
    <w:rsid w:val="00EF570B"/>
    <w:rsid w:val="00EF5714"/>
    <w:rsid w:val="00EF573A"/>
    <w:rsid w:val="00EF574F"/>
    <w:rsid w:val="00EF58E1"/>
    <w:rsid w:val="00EF5BE7"/>
    <w:rsid w:val="00EF5F2E"/>
    <w:rsid w:val="00EF640D"/>
    <w:rsid w:val="00EF6544"/>
    <w:rsid w:val="00EF697B"/>
    <w:rsid w:val="00EF6A6F"/>
    <w:rsid w:val="00EF6E33"/>
    <w:rsid w:val="00EF6E88"/>
    <w:rsid w:val="00EF726F"/>
    <w:rsid w:val="00EF7770"/>
    <w:rsid w:val="00EF7C36"/>
    <w:rsid w:val="00EF7DA2"/>
    <w:rsid w:val="00EF7E27"/>
    <w:rsid w:val="00F0072B"/>
    <w:rsid w:val="00F00D1E"/>
    <w:rsid w:val="00F00E3E"/>
    <w:rsid w:val="00F00E92"/>
    <w:rsid w:val="00F00FA3"/>
    <w:rsid w:val="00F0140B"/>
    <w:rsid w:val="00F01477"/>
    <w:rsid w:val="00F01481"/>
    <w:rsid w:val="00F014DF"/>
    <w:rsid w:val="00F0168A"/>
    <w:rsid w:val="00F01E4D"/>
    <w:rsid w:val="00F021C8"/>
    <w:rsid w:val="00F022CE"/>
    <w:rsid w:val="00F0243F"/>
    <w:rsid w:val="00F025EA"/>
    <w:rsid w:val="00F027EC"/>
    <w:rsid w:val="00F02859"/>
    <w:rsid w:val="00F02A06"/>
    <w:rsid w:val="00F02DBE"/>
    <w:rsid w:val="00F02E0D"/>
    <w:rsid w:val="00F0335A"/>
    <w:rsid w:val="00F0391C"/>
    <w:rsid w:val="00F03D54"/>
    <w:rsid w:val="00F04004"/>
    <w:rsid w:val="00F04341"/>
    <w:rsid w:val="00F047DD"/>
    <w:rsid w:val="00F04825"/>
    <w:rsid w:val="00F04DE8"/>
    <w:rsid w:val="00F04DF4"/>
    <w:rsid w:val="00F05332"/>
    <w:rsid w:val="00F0542E"/>
    <w:rsid w:val="00F05487"/>
    <w:rsid w:val="00F054D1"/>
    <w:rsid w:val="00F057F8"/>
    <w:rsid w:val="00F05AA3"/>
    <w:rsid w:val="00F05E6B"/>
    <w:rsid w:val="00F06010"/>
    <w:rsid w:val="00F060C7"/>
    <w:rsid w:val="00F0625C"/>
    <w:rsid w:val="00F07069"/>
    <w:rsid w:val="00F07582"/>
    <w:rsid w:val="00F07886"/>
    <w:rsid w:val="00F07FCF"/>
    <w:rsid w:val="00F10022"/>
    <w:rsid w:val="00F10278"/>
    <w:rsid w:val="00F10638"/>
    <w:rsid w:val="00F109F8"/>
    <w:rsid w:val="00F10B43"/>
    <w:rsid w:val="00F10C5C"/>
    <w:rsid w:val="00F10F78"/>
    <w:rsid w:val="00F110CA"/>
    <w:rsid w:val="00F11351"/>
    <w:rsid w:val="00F11823"/>
    <w:rsid w:val="00F11BC8"/>
    <w:rsid w:val="00F11ED9"/>
    <w:rsid w:val="00F11F42"/>
    <w:rsid w:val="00F11F84"/>
    <w:rsid w:val="00F1277D"/>
    <w:rsid w:val="00F12FAC"/>
    <w:rsid w:val="00F131C9"/>
    <w:rsid w:val="00F133F4"/>
    <w:rsid w:val="00F13B2C"/>
    <w:rsid w:val="00F13B6E"/>
    <w:rsid w:val="00F13B88"/>
    <w:rsid w:val="00F13F5E"/>
    <w:rsid w:val="00F145DC"/>
    <w:rsid w:val="00F1463A"/>
    <w:rsid w:val="00F14723"/>
    <w:rsid w:val="00F1537F"/>
    <w:rsid w:val="00F15DA6"/>
    <w:rsid w:val="00F1615F"/>
    <w:rsid w:val="00F16591"/>
    <w:rsid w:val="00F16814"/>
    <w:rsid w:val="00F170E6"/>
    <w:rsid w:val="00F17168"/>
    <w:rsid w:val="00F17893"/>
    <w:rsid w:val="00F17917"/>
    <w:rsid w:val="00F1795C"/>
    <w:rsid w:val="00F17E7F"/>
    <w:rsid w:val="00F17F0D"/>
    <w:rsid w:val="00F20275"/>
    <w:rsid w:val="00F2040C"/>
    <w:rsid w:val="00F20BFB"/>
    <w:rsid w:val="00F20C69"/>
    <w:rsid w:val="00F21901"/>
    <w:rsid w:val="00F21FF5"/>
    <w:rsid w:val="00F2218D"/>
    <w:rsid w:val="00F22802"/>
    <w:rsid w:val="00F22A4A"/>
    <w:rsid w:val="00F22CA2"/>
    <w:rsid w:val="00F22D3A"/>
    <w:rsid w:val="00F2303F"/>
    <w:rsid w:val="00F233D4"/>
    <w:rsid w:val="00F23437"/>
    <w:rsid w:val="00F235D3"/>
    <w:rsid w:val="00F2435F"/>
    <w:rsid w:val="00F246FA"/>
    <w:rsid w:val="00F247EE"/>
    <w:rsid w:val="00F249DD"/>
    <w:rsid w:val="00F24AF6"/>
    <w:rsid w:val="00F24CF5"/>
    <w:rsid w:val="00F25364"/>
    <w:rsid w:val="00F2568B"/>
    <w:rsid w:val="00F26120"/>
    <w:rsid w:val="00F261F6"/>
    <w:rsid w:val="00F265D9"/>
    <w:rsid w:val="00F26D23"/>
    <w:rsid w:val="00F26DC8"/>
    <w:rsid w:val="00F26E86"/>
    <w:rsid w:val="00F2727E"/>
    <w:rsid w:val="00F2742C"/>
    <w:rsid w:val="00F27508"/>
    <w:rsid w:val="00F275E0"/>
    <w:rsid w:val="00F27643"/>
    <w:rsid w:val="00F27CEC"/>
    <w:rsid w:val="00F30216"/>
    <w:rsid w:val="00F309E8"/>
    <w:rsid w:val="00F30D3D"/>
    <w:rsid w:val="00F30E37"/>
    <w:rsid w:val="00F3159E"/>
    <w:rsid w:val="00F31A3D"/>
    <w:rsid w:val="00F32407"/>
    <w:rsid w:val="00F3241C"/>
    <w:rsid w:val="00F324AD"/>
    <w:rsid w:val="00F32583"/>
    <w:rsid w:val="00F32B5B"/>
    <w:rsid w:val="00F32CFB"/>
    <w:rsid w:val="00F32F2C"/>
    <w:rsid w:val="00F32FD9"/>
    <w:rsid w:val="00F33727"/>
    <w:rsid w:val="00F33AE5"/>
    <w:rsid w:val="00F33B15"/>
    <w:rsid w:val="00F33E55"/>
    <w:rsid w:val="00F34832"/>
    <w:rsid w:val="00F34901"/>
    <w:rsid w:val="00F34B19"/>
    <w:rsid w:val="00F34B47"/>
    <w:rsid w:val="00F34F73"/>
    <w:rsid w:val="00F352DF"/>
    <w:rsid w:val="00F356E0"/>
    <w:rsid w:val="00F364C2"/>
    <w:rsid w:val="00F36612"/>
    <w:rsid w:val="00F368C2"/>
    <w:rsid w:val="00F368D4"/>
    <w:rsid w:val="00F36910"/>
    <w:rsid w:val="00F36A63"/>
    <w:rsid w:val="00F36C08"/>
    <w:rsid w:val="00F36E1B"/>
    <w:rsid w:val="00F370EE"/>
    <w:rsid w:val="00F37114"/>
    <w:rsid w:val="00F37134"/>
    <w:rsid w:val="00F3722F"/>
    <w:rsid w:val="00F373C6"/>
    <w:rsid w:val="00F37768"/>
    <w:rsid w:val="00F37927"/>
    <w:rsid w:val="00F37B26"/>
    <w:rsid w:val="00F37C28"/>
    <w:rsid w:val="00F400ED"/>
    <w:rsid w:val="00F40DBC"/>
    <w:rsid w:val="00F40EBD"/>
    <w:rsid w:val="00F410E1"/>
    <w:rsid w:val="00F414C9"/>
    <w:rsid w:val="00F42046"/>
    <w:rsid w:val="00F420C7"/>
    <w:rsid w:val="00F42423"/>
    <w:rsid w:val="00F424DC"/>
    <w:rsid w:val="00F42A31"/>
    <w:rsid w:val="00F42DCA"/>
    <w:rsid w:val="00F42F24"/>
    <w:rsid w:val="00F431D8"/>
    <w:rsid w:val="00F43508"/>
    <w:rsid w:val="00F43757"/>
    <w:rsid w:val="00F4398B"/>
    <w:rsid w:val="00F43C08"/>
    <w:rsid w:val="00F44028"/>
    <w:rsid w:val="00F4403D"/>
    <w:rsid w:val="00F440E7"/>
    <w:rsid w:val="00F443EF"/>
    <w:rsid w:val="00F45287"/>
    <w:rsid w:val="00F45A4D"/>
    <w:rsid w:val="00F45BC6"/>
    <w:rsid w:val="00F45DD3"/>
    <w:rsid w:val="00F46573"/>
    <w:rsid w:val="00F47046"/>
    <w:rsid w:val="00F4718F"/>
    <w:rsid w:val="00F471DE"/>
    <w:rsid w:val="00F47236"/>
    <w:rsid w:val="00F4739E"/>
    <w:rsid w:val="00F473C1"/>
    <w:rsid w:val="00F478F9"/>
    <w:rsid w:val="00F4799D"/>
    <w:rsid w:val="00F47B76"/>
    <w:rsid w:val="00F50455"/>
    <w:rsid w:val="00F5080C"/>
    <w:rsid w:val="00F50CE4"/>
    <w:rsid w:val="00F512D5"/>
    <w:rsid w:val="00F515E6"/>
    <w:rsid w:val="00F518B2"/>
    <w:rsid w:val="00F51D87"/>
    <w:rsid w:val="00F52123"/>
    <w:rsid w:val="00F52671"/>
    <w:rsid w:val="00F52B8A"/>
    <w:rsid w:val="00F52C4C"/>
    <w:rsid w:val="00F52F89"/>
    <w:rsid w:val="00F54622"/>
    <w:rsid w:val="00F546A8"/>
    <w:rsid w:val="00F54775"/>
    <w:rsid w:val="00F54B78"/>
    <w:rsid w:val="00F54C86"/>
    <w:rsid w:val="00F54D69"/>
    <w:rsid w:val="00F54EAE"/>
    <w:rsid w:val="00F54ED5"/>
    <w:rsid w:val="00F55611"/>
    <w:rsid w:val="00F556DB"/>
    <w:rsid w:val="00F5581C"/>
    <w:rsid w:val="00F55E26"/>
    <w:rsid w:val="00F56304"/>
    <w:rsid w:val="00F566E3"/>
    <w:rsid w:val="00F571FD"/>
    <w:rsid w:val="00F57875"/>
    <w:rsid w:val="00F57A96"/>
    <w:rsid w:val="00F60050"/>
    <w:rsid w:val="00F6061A"/>
    <w:rsid w:val="00F6110F"/>
    <w:rsid w:val="00F612A6"/>
    <w:rsid w:val="00F61348"/>
    <w:rsid w:val="00F61577"/>
    <w:rsid w:val="00F61E72"/>
    <w:rsid w:val="00F61F07"/>
    <w:rsid w:val="00F61F12"/>
    <w:rsid w:val="00F623B8"/>
    <w:rsid w:val="00F6247E"/>
    <w:rsid w:val="00F6252C"/>
    <w:rsid w:val="00F62829"/>
    <w:rsid w:val="00F62A58"/>
    <w:rsid w:val="00F62BE0"/>
    <w:rsid w:val="00F62D12"/>
    <w:rsid w:val="00F62F60"/>
    <w:rsid w:val="00F63060"/>
    <w:rsid w:val="00F6348A"/>
    <w:rsid w:val="00F6359E"/>
    <w:rsid w:val="00F63669"/>
    <w:rsid w:val="00F638A2"/>
    <w:rsid w:val="00F63995"/>
    <w:rsid w:val="00F64066"/>
    <w:rsid w:val="00F64BFF"/>
    <w:rsid w:val="00F65034"/>
    <w:rsid w:val="00F65404"/>
    <w:rsid w:val="00F654F5"/>
    <w:rsid w:val="00F655D8"/>
    <w:rsid w:val="00F65ABB"/>
    <w:rsid w:val="00F65B40"/>
    <w:rsid w:val="00F65C4E"/>
    <w:rsid w:val="00F65C6C"/>
    <w:rsid w:val="00F65C99"/>
    <w:rsid w:val="00F65EAE"/>
    <w:rsid w:val="00F6601F"/>
    <w:rsid w:val="00F6603C"/>
    <w:rsid w:val="00F6625C"/>
    <w:rsid w:val="00F66434"/>
    <w:rsid w:val="00F6650B"/>
    <w:rsid w:val="00F6695C"/>
    <w:rsid w:val="00F676AD"/>
    <w:rsid w:val="00F67726"/>
    <w:rsid w:val="00F678BD"/>
    <w:rsid w:val="00F67CCB"/>
    <w:rsid w:val="00F70097"/>
    <w:rsid w:val="00F702D7"/>
    <w:rsid w:val="00F70444"/>
    <w:rsid w:val="00F7060F"/>
    <w:rsid w:val="00F70A41"/>
    <w:rsid w:val="00F70B18"/>
    <w:rsid w:val="00F70E9E"/>
    <w:rsid w:val="00F7112E"/>
    <w:rsid w:val="00F71624"/>
    <w:rsid w:val="00F727ED"/>
    <w:rsid w:val="00F72BFF"/>
    <w:rsid w:val="00F72C2D"/>
    <w:rsid w:val="00F72EDA"/>
    <w:rsid w:val="00F730C1"/>
    <w:rsid w:val="00F732F6"/>
    <w:rsid w:val="00F7363A"/>
    <w:rsid w:val="00F737DC"/>
    <w:rsid w:val="00F738E8"/>
    <w:rsid w:val="00F739DE"/>
    <w:rsid w:val="00F73D23"/>
    <w:rsid w:val="00F73D7C"/>
    <w:rsid w:val="00F741C2"/>
    <w:rsid w:val="00F755D4"/>
    <w:rsid w:val="00F756CD"/>
    <w:rsid w:val="00F75C77"/>
    <w:rsid w:val="00F75F4D"/>
    <w:rsid w:val="00F75F5F"/>
    <w:rsid w:val="00F76568"/>
    <w:rsid w:val="00F7665A"/>
    <w:rsid w:val="00F76939"/>
    <w:rsid w:val="00F77AFB"/>
    <w:rsid w:val="00F77DEA"/>
    <w:rsid w:val="00F80035"/>
    <w:rsid w:val="00F80156"/>
    <w:rsid w:val="00F801AC"/>
    <w:rsid w:val="00F80867"/>
    <w:rsid w:val="00F81025"/>
    <w:rsid w:val="00F81FA3"/>
    <w:rsid w:val="00F8214D"/>
    <w:rsid w:val="00F821C4"/>
    <w:rsid w:val="00F82810"/>
    <w:rsid w:val="00F828C3"/>
    <w:rsid w:val="00F829CB"/>
    <w:rsid w:val="00F82A43"/>
    <w:rsid w:val="00F830F0"/>
    <w:rsid w:val="00F8365E"/>
    <w:rsid w:val="00F83B03"/>
    <w:rsid w:val="00F8438C"/>
    <w:rsid w:val="00F846B9"/>
    <w:rsid w:val="00F84953"/>
    <w:rsid w:val="00F84D7F"/>
    <w:rsid w:val="00F85108"/>
    <w:rsid w:val="00F852E2"/>
    <w:rsid w:val="00F8542F"/>
    <w:rsid w:val="00F85E8B"/>
    <w:rsid w:val="00F86442"/>
    <w:rsid w:val="00F86751"/>
    <w:rsid w:val="00F86A56"/>
    <w:rsid w:val="00F86B7B"/>
    <w:rsid w:val="00F86EA8"/>
    <w:rsid w:val="00F870DF"/>
    <w:rsid w:val="00F87FCC"/>
    <w:rsid w:val="00F90002"/>
    <w:rsid w:val="00F9022B"/>
    <w:rsid w:val="00F904BD"/>
    <w:rsid w:val="00F90925"/>
    <w:rsid w:val="00F9164E"/>
    <w:rsid w:val="00F91905"/>
    <w:rsid w:val="00F91B21"/>
    <w:rsid w:val="00F91F3C"/>
    <w:rsid w:val="00F9250E"/>
    <w:rsid w:val="00F92514"/>
    <w:rsid w:val="00F92668"/>
    <w:rsid w:val="00F927B6"/>
    <w:rsid w:val="00F9281E"/>
    <w:rsid w:val="00F92A25"/>
    <w:rsid w:val="00F9335B"/>
    <w:rsid w:val="00F93F9A"/>
    <w:rsid w:val="00F94542"/>
    <w:rsid w:val="00F9468C"/>
    <w:rsid w:val="00F94878"/>
    <w:rsid w:val="00F94AE9"/>
    <w:rsid w:val="00F94E68"/>
    <w:rsid w:val="00F94FD7"/>
    <w:rsid w:val="00F958C0"/>
    <w:rsid w:val="00F95E42"/>
    <w:rsid w:val="00F96149"/>
    <w:rsid w:val="00F96300"/>
    <w:rsid w:val="00F963C2"/>
    <w:rsid w:val="00F963FD"/>
    <w:rsid w:val="00F964EF"/>
    <w:rsid w:val="00F96F70"/>
    <w:rsid w:val="00F96FC2"/>
    <w:rsid w:val="00F970F1"/>
    <w:rsid w:val="00F970F2"/>
    <w:rsid w:val="00F975AA"/>
    <w:rsid w:val="00F97615"/>
    <w:rsid w:val="00F9774E"/>
    <w:rsid w:val="00F97758"/>
    <w:rsid w:val="00F9788E"/>
    <w:rsid w:val="00F97C0B"/>
    <w:rsid w:val="00F97DB7"/>
    <w:rsid w:val="00F97E47"/>
    <w:rsid w:val="00FA0FC2"/>
    <w:rsid w:val="00FA1433"/>
    <w:rsid w:val="00FA16E8"/>
    <w:rsid w:val="00FA1722"/>
    <w:rsid w:val="00FA18F3"/>
    <w:rsid w:val="00FA1D75"/>
    <w:rsid w:val="00FA1DC0"/>
    <w:rsid w:val="00FA2152"/>
    <w:rsid w:val="00FA29D0"/>
    <w:rsid w:val="00FA2BD4"/>
    <w:rsid w:val="00FA2E68"/>
    <w:rsid w:val="00FA2F0E"/>
    <w:rsid w:val="00FA3F31"/>
    <w:rsid w:val="00FA423C"/>
    <w:rsid w:val="00FA465C"/>
    <w:rsid w:val="00FA4DC1"/>
    <w:rsid w:val="00FA4FCD"/>
    <w:rsid w:val="00FA5197"/>
    <w:rsid w:val="00FA53A9"/>
    <w:rsid w:val="00FA548B"/>
    <w:rsid w:val="00FA5A65"/>
    <w:rsid w:val="00FA5CBD"/>
    <w:rsid w:val="00FA5D44"/>
    <w:rsid w:val="00FA6064"/>
    <w:rsid w:val="00FA616E"/>
    <w:rsid w:val="00FA6228"/>
    <w:rsid w:val="00FA65F5"/>
    <w:rsid w:val="00FA6606"/>
    <w:rsid w:val="00FA6D71"/>
    <w:rsid w:val="00FA6E95"/>
    <w:rsid w:val="00FA712D"/>
    <w:rsid w:val="00FA75D9"/>
    <w:rsid w:val="00FA77E9"/>
    <w:rsid w:val="00FA7A4D"/>
    <w:rsid w:val="00FA7B83"/>
    <w:rsid w:val="00FA7C24"/>
    <w:rsid w:val="00FA7E2B"/>
    <w:rsid w:val="00FB0076"/>
    <w:rsid w:val="00FB034E"/>
    <w:rsid w:val="00FB04A5"/>
    <w:rsid w:val="00FB0AB7"/>
    <w:rsid w:val="00FB0E11"/>
    <w:rsid w:val="00FB133C"/>
    <w:rsid w:val="00FB1636"/>
    <w:rsid w:val="00FB1E2E"/>
    <w:rsid w:val="00FB21D1"/>
    <w:rsid w:val="00FB2626"/>
    <w:rsid w:val="00FB2D58"/>
    <w:rsid w:val="00FB3050"/>
    <w:rsid w:val="00FB312A"/>
    <w:rsid w:val="00FB3248"/>
    <w:rsid w:val="00FB3434"/>
    <w:rsid w:val="00FB3CBF"/>
    <w:rsid w:val="00FB41AA"/>
    <w:rsid w:val="00FB41F0"/>
    <w:rsid w:val="00FB43E7"/>
    <w:rsid w:val="00FB4495"/>
    <w:rsid w:val="00FB46E6"/>
    <w:rsid w:val="00FB4C5F"/>
    <w:rsid w:val="00FB4CCB"/>
    <w:rsid w:val="00FB5074"/>
    <w:rsid w:val="00FB512E"/>
    <w:rsid w:val="00FB5292"/>
    <w:rsid w:val="00FB545C"/>
    <w:rsid w:val="00FB5686"/>
    <w:rsid w:val="00FB5D4D"/>
    <w:rsid w:val="00FB5D66"/>
    <w:rsid w:val="00FB5F82"/>
    <w:rsid w:val="00FB6290"/>
    <w:rsid w:val="00FB6422"/>
    <w:rsid w:val="00FB6518"/>
    <w:rsid w:val="00FB6596"/>
    <w:rsid w:val="00FB6867"/>
    <w:rsid w:val="00FB723B"/>
    <w:rsid w:val="00FB779C"/>
    <w:rsid w:val="00FB7D60"/>
    <w:rsid w:val="00FB7DE6"/>
    <w:rsid w:val="00FC05F5"/>
    <w:rsid w:val="00FC07A4"/>
    <w:rsid w:val="00FC0CE2"/>
    <w:rsid w:val="00FC0E0C"/>
    <w:rsid w:val="00FC0ED5"/>
    <w:rsid w:val="00FC1477"/>
    <w:rsid w:val="00FC1A1D"/>
    <w:rsid w:val="00FC1F2E"/>
    <w:rsid w:val="00FC2AA6"/>
    <w:rsid w:val="00FC2AD8"/>
    <w:rsid w:val="00FC2BF4"/>
    <w:rsid w:val="00FC2C3F"/>
    <w:rsid w:val="00FC2D54"/>
    <w:rsid w:val="00FC302F"/>
    <w:rsid w:val="00FC30C3"/>
    <w:rsid w:val="00FC3975"/>
    <w:rsid w:val="00FC40A9"/>
    <w:rsid w:val="00FC4137"/>
    <w:rsid w:val="00FC43C3"/>
    <w:rsid w:val="00FC43F9"/>
    <w:rsid w:val="00FC456D"/>
    <w:rsid w:val="00FC46D2"/>
    <w:rsid w:val="00FC4A39"/>
    <w:rsid w:val="00FC4CEC"/>
    <w:rsid w:val="00FC4E1F"/>
    <w:rsid w:val="00FC4E36"/>
    <w:rsid w:val="00FC516C"/>
    <w:rsid w:val="00FC53C6"/>
    <w:rsid w:val="00FC595C"/>
    <w:rsid w:val="00FC6181"/>
    <w:rsid w:val="00FC61D3"/>
    <w:rsid w:val="00FC65CB"/>
    <w:rsid w:val="00FC6866"/>
    <w:rsid w:val="00FC69A7"/>
    <w:rsid w:val="00FC6A53"/>
    <w:rsid w:val="00FC6E3B"/>
    <w:rsid w:val="00FC6FD6"/>
    <w:rsid w:val="00FC77E3"/>
    <w:rsid w:val="00FC7920"/>
    <w:rsid w:val="00FC7B8B"/>
    <w:rsid w:val="00FC7C66"/>
    <w:rsid w:val="00FC7DC7"/>
    <w:rsid w:val="00FC7FF1"/>
    <w:rsid w:val="00FD049F"/>
    <w:rsid w:val="00FD05EB"/>
    <w:rsid w:val="00FD08C6"/>
    <w:rsid w:val="00FD08D9"/>
    <w:rsid w:val="00FD0AAC"/>
    <w:rsid w:val="00FD0AE5"/>
    <w:rsid w:val="00FD0B5A"/>
    <w:rsid w:val="00FD14A8"/>
    <w:rsid w:val="00FD156F"/>
    <w:rsid w:val="00FD1619"/>
    <w:rsid w:val="00FD19A4"/>
    <w:rsid w:val="00FD1F08"/>
    <w:rsid w:val="00FD2017"/>
    <w:rsid w:val="00FD21A0"/>
    <w:rsid w:val="00FD23E5"/>
    <w:rsid w:val="00FD251A"/>
    <w:rsid w:val="00FD25AF"/>
    <w:rsid w:val="00FD2772"/>
    <w:rsid w:val="00FD2A06"/>
    <w:rsid w:val="00FD2A7C"/>
    <w:rsid w:val="00FD2DA9"/>
    <w:rsid w:val="00FD30E1"/>
    <w:rsid w:val="00FD325D"/>
    <w:rsid w:val="00FD3355"/>
    <w:rsid w:val="00FD36B5"/>
    <w:rsid w:val="00FD39AA"/>
    <w:rsid w:val="00FD3EB9"/>
    <w:rsid w:val="00FD496F"/>
    <w:rsid w:val="00FD4D18"/>
    <w:rsid w:val="00FD4F81"/>
    <w:rsid w:val="00FD560B"/>
    <w:rsid w:val="00FD614C"/>
    <w:rsid w:val="00FD63F2"/>
    <w:rsid w:val="00FD68A9"/>
    <w:rsid w:val="00FD68AD"/>
    <w:rsid w:val="00FD727C"/>
    <w:rsid w:val="00FD734C"/>
    <w:rsid w:val="00FD788D"/>
    <w:rsid w:val="00FD7FFB"/>
    <w:rsid w:val="00FE0140"/>
    <w:rsid w:val="00FE0180"/>
    <w:rsid w:val="00FE01C2"/>
    <w:rsid w:val="00FE0298"/>
    <w:rsid w:val="00FE073D"/>
    <w:rsid w:val="00FE0AE3"/>
    <w:rsid w:val="00FE0E45"/>
    <w:rsid w:val="00FE0FDC"/>
    <w:rsid w:val="00FE1227"/>
    <w:rsid w:val="00FE1699"/>
    <w:rsid w:val="00FE2029"/>
    <w:rsid w:val="00FE230D"/>
    <w:rsid w:val="00FE2D29"/>
    <w:rsid w:val="00FE3149"/>
    <w:rsid w:val="00FE3361"/>
    <w:rsid w:val="00FE3697"/>
    <w:rsid w:val="00FE3749"/>
    <w:rsid w:val="00FE4269"/>
    <w:rsid w:val="00FE430E"/>
    <w:rsid w:val="00FE4A39"/>
    <w:rsid w:val="00FE4A85"/>
    <w:rsid w:val="00FE4C67"/>
    <w:rsid w:val="00FE4CAE"/>
    <w:rsid w:val="00FE4DCF"/>
    <w:rsid w:val="00FE51E6"/>
    <w:rsid w:val="00FE53B2"/>
    <w:rsid w:val="00FE554A"/>
    <w:rsid w:val="00FE5902"/>
    <w:rsid w:val="00FE631C"/>
    <w:rsid w:val="00FE650E"/>
    <w:rsid w:val="00FE65FB"/>
    <w:rsid w:val="00FE6746"/>
    <w:rsid w:val="00FE69AF"/>
    <w:rsid w:val="00FE7200"/>
    <w:rsid w:val="00FE7275"/>
    <w:rsid w:val="00FE7A69"/>
    <w:rsid w:val="00FE7A92"/>
    <w:rsid w:val="00FF0460"/>
    <w:rsid w:val="00FF048C"/>
    <w:rsid w:val="00FF1132"/>
    <w:rsid w:val="00FF2109"/>
    <w:rsid w:val="00FF2450"/>
    <w:rsid w:val="00FF2518"/>
    <w:rsid w:val="00FF2BB4"/>
    <w:rsid w:val="00FF2C24"/>
    <w:rsid w:val="00FF2DF7"/>
    <w:rsid w:val="00FF2F29"/>
    <w:rsid w:val="00FF3281"/>
    <w:rsid w:val="00FF3A0F"/>
    <w:rsid w:val="00FF3D85"/>
    <w:rsid w:val="00FF3E01"/>
    <w:rsid w:val="00FF403D"/>
    <w:rsid w:val="00FF424D"/>
    <w:rsid w:val="00FF4ECD"/>
    <w:rsid w:val="00FF4FDA"/>
    <w:rsid w:val="00FF50B0"/>
    <w:rsid w:val="00FF51FC"/>
    <w:rsid w:val="00FF5870"/>
    <w:rsid w:val="00FF588A"/>
    <w:rsid w:val="00FF5A0C"/>
    <w:rsid w:val="00FF5A7C"/>
    <w:rsid w:val="00FF5ADD"/>
    <w:rsid w:val="00FF5DD3"/>
    <w:rsid w:val="00FF602F"/>
    <w:rsid w:val="00FF615E"/>
    <w:rsid w:val="00FF6470"/>
    <w:rsid w:val="00FF67E9"/>
    <w:rsid w:val="00FF6927"/>
    <w:rsid w:val="00FF6E33"/>
    <w:rsid w:val="00FF703D"/>
    <w:rsid w:val="00FF72AB"/>
    <w:rsid w:val="00FF762B"/>
    <w:rsid w:val="00FF7730"/>
    <w:rsid w:val="00FF7BB9"/>
    <w:rsid w:val="00FF7D41"/>
    <w:rsid w:val="00FF7EC1"/>
    <w:rsid w:val="00FF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49FDD"/>
  <w15:docId w15:val="{154B032C-9443-4F30-994E-81685D67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A39"/>
    <w:pPr>
      <w:spacing w:after="0" w:line="240" w:lineRule="auto"/>
    </w:pPr>
  </w:style>
  <w:style w:type="character" w:styleId="LineNumber">
    <w:name w:val="line number"/>
    <w:basedOn w:val="DefaultParagraphFont"/>
    <w:uiPriority w:val="99"/>
    <w:semiHidden/>
    <w:unhideWhenUsed/>
    <w:rsid w:val="007D2CEF"/>
  </w:style>
  <w:style w:type="character" w:styleId="Hyperlink">
    <w:name w:val="Hyperlink"/>
    <w:basedOn w:val="DefaultParagraphFont"/>
    <w:uiPriority w:val="99"/>
    <w:unhideWhenUsed/>
    <w:rsid w:val="003711AA"/>
    <w:rPr>
      <w:color w:val="0563C1" w:themeColor="hyperlink"/>
      <w:u w:val="single"/>
    </w:rPr>
  </w:style>
  <w:style w:type="character" w:customStyle="1" w:styleId="UnresolvedMention1">
    <w:name w:val="Unresolved Mention1"/>
    <w:basedOn w:val="DefaultParagraphFont"/>
    <w:uiPriority w:val="99"/>
    <w:semiHidden/>
    <w:unhideWhenUsed/>
    <w:rsid w:val="003711AA"/>
    <w:rPr>
      <w:color w:val="605E5C"/>
      <w:shd w:val="clear" w:color="auto" w:fill="E1DFDD"/>
    </w:rPr>
  </w:style>
  <w:style w:type="character" w:styleId="FollowedHyperlink">
    <w:name w:val="FollowedHyperlink"/>
    <w:basedOn w:val="DefaultParagraphFont"/>
    <w:uiPriority w:val="99"/>
    <w:semiHidden/>
    <w:unhideWhenUsed/>
    <w:rsid w:val="00056393"/>
    <w:rPr>
      <w:color w:val="954F72" w:themeColor="followedHyperlink"/>
      <w:u w:val="single"/>
    </w:rPr>
  </w:style>
  <w:style w:type="paragraph" w:styleId="Header">
    <w:name w:val="header"/>
    <w:basedOn w:val="Normal"/>
    <w:link w:val="HeaderChar"/>
    <w:uiPriority w:val="99"/>
    <w:unhideWhenUsed/>
    <w:rsid w:val="00B23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40"/>
  </w:style>
  <w:style w:type="paragraph" w:styleId="Footer">
    <w:name w:val="footer"/>
    <w:basedOn w:val="Normal"/>
    <w:link w:val="FooterChar"/>
    <w:uiPriority w:val="99"/>
    <w:unhideWhenUsed/>
    <w:rsid w:val="00B23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40"/>
  </w:style>
  <w:style w:type="table" w:styleId="TableGrid">
    <w:name w:val="Table Grid"/>
    <w:basedOn w:val="TableNormal"/>
    <w:uiPriority w:val="39"/>
    <w:rsid w:val="008A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E313B"/>
    <w:rPr>
      <w:i/>
      <w:iCs/>
    </w:rPr>
  </w:style>
  <w:style w:type="character" w:styleId="CommentReference">
    <w:name w:val="annotation reference"/>
    <w:basedOn w:val="DefaultParagraphFont"/>
    <w:uiPriority w:val="99"/>
    <w:semiHidden/>
    <w:unhideWhenUsed/>
    <w:rsid w:val="00E7216E"/>
    <w:rPr>
      <w:sz w:val="16"/>
      <w:szCs w:val="16"/>
    </w:rPr>
  </w:style>
  <w:style w:type="paragraph" w:styleId="CommentText">
    <w:name w:val="annotation text"/>
    <w:basedOn w:val="Normal"/>
    <w:link w:val="CommentTextChar"/>
    <w:uiPriority w:val="99"/>
    <w:unhideWhenUsed/>
    <w:rsid w:val="00E7216E"/>
    <w:pPr>
      <w:spacing w:line="240" w:lineRule="auto"/>
    </w:pPr>
    <w:rPr>
      <w:sz w:val="20"/>
      <w:szCs w:val="20"/>
    </w:rPr>
  </w:style>
  <w:style w:type="character" w:customStyle="1" w:styleId="CommentTextChar">
    <w:name w:val="Comment Text Char"/>
    <w:basedOn w:val="DefaultParagraphFont"/>
    <w:link w:val="CommentText"/>
    <w:uiPriority w:val="99"/>
    <w:rsid w:val="00E7216E"/>
    <w:rPr>
      <w:sz w:val="20"/>
      <w:szCs w:val="20"/>
    </w:rPr>
  </w:style>
  <w:style w:type="paragraph" w:styleId="CommentSubject">
    <w:name w:val="annotation subject"/>
    <w:basedOn w:val="CommentText"/>
    <w:next w:val="CommentText"/>
    <w:link w:val="CommentSubjectChar"/>
    <w:uiPriority w:val="99"/>
    <w:semiHidden/>
    <w:unhideWhenUsed/>
    <w:rsid w:val="00E7216E"/>
    <w:rPr>
      <w:b/>
      <w:bCs/>
    </w:rPr>
  </w:style>
  <w:style w:type="character" w:customStyle="1" w:styleId="CommentSubjectChar">
    <w:name w:val="Comment Subject Char"/>
    <w:basedOn w:val="CommentTextChar"/>
    <w:link w:val="CommentSubject"/>
    <w:uiPriority w:val="99"/>
    <w:semiHidden/>
    <w:rsid w:val="00E7216E"/>
    <w:rPr>
      <w:b/>
      <w:bCs/>
      <w:sz w:val="20"/>
      <w:szCs w:val="20"/>
    </w:rPr>
  </w:style>
  <w:style w:type="paragraph" w:styleId="BalloonText">
    <w:name w:val="Balloon Text"/>
    <w:basedOn w:val="Normal"/>
    <w:link w:val="BalloonTextChar"/>
    <w:uiPriority w:val="99"/>
    <w:semiHidden/>
    <w:unhideWhenUsed/>
    <w:rsid w:val="00E7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webb@nmsu.edu"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vironment.nsw.gov.au/topics/air/monitoring-air-quality/regional-and-rural-nsw/rural-monitoring-stations/live-air-quality-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DA59F-5634-4BF9-A451-18C86FB9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7643</Words>
  <Characters>43569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Webb</dc:creator>
  <cp:keywords/>
  <dc:description/>
  <cp:lastModifiedBy>Sarah McCord</cp:lastModifiedBy>
  <cp:revision>3</cp:revision>
  <dcterms:created xsi:type="dcterms:W3CDTF">2019-05-10T22:49:00Z</dcterms:created>
  <dcterms:modified xsi:type="dcterms:W3CDTF">2019-05-10T22:52:00Z</dcterms:modified>
</cp:coreProperties>
</file>